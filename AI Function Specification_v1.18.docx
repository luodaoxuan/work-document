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1AEC" w:rsidRDefault="009505E8">
      <w:pPr>
        <w:jc w:val="center"/>
        <w:rPr>
          <w:rFonts w:ascii="Consolas" w:eastAsia="黑体" w:hAnsi="Consolas"/>
          <w:b/>
          <w:sz w:val="24"/>
          <w:szCs w:val="24"/>
        </w:rPr>
      </w:pPr>
      <w:r>
        <w:rPr>
          <w:rFonts w:ascii="Consolas" w:eastAsia="黑体" w:hAnsi="Consolas"/>
          <w:b/>
          <w:sz w:val="24"/>
          <w:szCs w:val="24"/>
        </w:rPr>
        <w:t>AI</w:t>
      </w:r>
      <w:r w:rsidR="000C3CD5">
        <w:rPr>
          <w:rFonts w:ascii="Consolas" w:eastAsia="黑体" w:hAnsi="Consolas" w:hint="eastAsia"/>
          <w:b/>
          <w:sz w:val="24"/>
          <w:szCs w:val="24"/>
        </w:rPr>
        <w:t xml:space="preserve"> Function Specification</w:t>
      </w:r>
    </w:p>
    <w:p w:rsidR="00E31AEC" w:rsidRDefault="00E31AEC">
      <w:pPr>
        <w:jc w:val="center"/>
        <w:rPr>
          <w:rFonts w:ascii="Consolas" w:eastAsia="黑体" w:hAnsi="Consolas"/>
          <w:b/>
          <w:sz w:val="24"/>
          <w:szCs w:val="24"/>
        </w:rPr>
      </w:pPr>
    </w:p>
    <w:p w:rsidR="00E31AEC" w:rsidRDefault="00E31AEC">
      <w:pPr>
        <w:jc w:val="center"/>
        <w:rPr>
          <w:rFonts w:ascii="Consolas" w:eastAsia="黑体" w:hAnsi="Consolas"/>
          <w:b/>
          <w:sz w:val="24"/>
          <w:szCs w:val="24"/>
        </w:rPr>
      </w:pPr>
    </w:p>
    <w:p w:rsidR="00E31AEC" w:rsidRDefault="00E31AEC">
      <w:pPr>
        <w:jc w:val="left"/>
        <w:rPr>
          <w:rFonts w:ascii="Consolas" w:eastAsia="黑体" w:hAnsi="Consolas"/>
          <w:b/>
          <w:sz w:val="24"/>
          <w:szCs w:val="24"/>
        </w:rPr>
      </w:pPr>
    </w:p>
    <w:tbl>
      <w:tblPr>
        <w:tblW w:w="161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1985"/>
        <w:gridCol w:w="1985"/>
        <w:gridCol w:w="2126"/>
        <w:gridCol w:w="8254"/>
      </w:tblGrid>
      <w:tr w:rsidR="00F91150" w:rsidTr="00F91150">
        <w:tc>
          <w:tcPr>
            <w:tcW w:w="1809" w:type="dxa"/>
          </w:tcPr>
          <w:p w:rsidR="00F91150" w:rsidRDefault="00F91150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Author</w:t>
            </w:r>
          </w:p>
        </w:tc>
        <w:tc>
          <w:tcPr>
            <w:tcW w:w="1985" w:type="dxa"/>
          </w:tcPr>
          <w:p w:rsidR="00F91150" w:rsidRDefault="00F91150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Title</w:t>
            </w:r>
          </w:p>
        </w:tc>
        <w:tc>
          <w:tcPr>
            <w:tcW w:w="1985" w:type="dxa"/>
          </w:tcPr>
          <w:p w:rsidR="00F91150" w:rsidRDefault="00F91150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Version</w:t>
            </w:r>
          </w:p>
        </w:tc>
        <w:tc>
          <w:tcPr>
            <w:tcW w:w="2126" w:type="dxa"/>
          </w:tcPr>
          <w:p w:rsidR="00F91150" w:rsidRDefault="00F91150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Date</w:t>
            </w:r>
          </w:p>
        </w:tc>
        <w:tc>
          <w:tcPr>
            <w:tcW w:w="8254" w:type="dxa"/>
          </w:tcPr>
          <w:p w:rsidR="00F91150" w:rsidRDefault="00F91150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Comment</w:t>
            </w:r>
          </w:p>
        </w:tc>
      </w:tr>
      <w:tr w:rsidR="00F91150" w:rsidTr="00F91150">
        <w:tc>
          <w:tcPr>
            <w:tcW w:w="1809" w:type="dxa"/>
          </w:tcPr>
          <w:p w:rsidR="00F91150" w:rsidRDefault="00F91150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汤利平</w:t>
            </w:r>
          </w:p>
        </w:tc>
        <w:tc>
          <w:tcPr>
            <w:tcW w:w="1985" w:type="dxa"/>
          </w:tcPr>
          <w:p w:rsidR="00F91150" w:rsidRDefault="00D61776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研发</w:t>
            </w:r>
            <w:r w:rsidR="00F91150">
              <w:rPr>
                <w:rFonts w:ascii="楷体" w:eastAsia="楷体" w:hAnsi="楷体"/>
                <w:sz w:val="24"/>
                <w:szCs w:val="24"/>
              </w:rPr>
              <w:t>总监</w:t>
            </w:r>
          </w:p>
        </w:tc>
        <w:tc>
          <w:tcPr>
            <w:tcW w:w="1985" w:type="dxa"/>
          </w:tcPr>
          <w:p w:rsidR="00F91150" w:rsidRDefault="00F91150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1.0</w:t>
            </w:r>
          </w:p>
        </w:tc>
        <w:tc>
          <w:tcPr>
            <w:tcW w:w="2126" w:type="dxa"/>
          </w:tcPr>
          <w:p w:rsidR="00F91150" w:rsidRDefault="0070621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2016-07-25</w:t>
            </w:r>
          </w:p>
        </w:tc>
        <w:tc>
          <w:tcPr>
            <w:tcW w:w="8254" w:type="dxa"/>
          </w:tcPr>
          <w:p w:rsidR="00F91150" w:rsidRDefault="00324F30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初</w:t>
            </w:r>
            <w:r w:rsidR="00F91150">
              <w:rPr>
                <w:rFonts w:ascii="楷体" w:eastAsia="楷体" w:hAnsi="楷体" w:hint="eastAsia"/>
                <w:sz w:val="24"/>
                <w:szCs w:val="24"/>
              </w:rPr>
              <w:t>版</w:t>
            </w:r>
          </w:p>
        </w:tc>
      </w:tr>
      <w:tr w:rsidR="00324F30" w:rsidTr="00F91150">
        <w:tc>
          <w:tcPr>
            <w:tcW w:w="1809" w:type="dxa"/>
          </w:tcPr>
          <w:p w:rsidR="00324F30" w:rsidRDefault="00324F30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汤利平</w:t>
            </w:r>
          </w:p>
        </w:tc>
        <w:tc>
          <w:tcPr>
            <w:tcW w:w="1985" w:type="dxa"/>
          </w:tcPr>
          <w:p w:rsidR="00324F30" w:rsidRDefault="00324F30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研发</w:t>
            </w:r>
            <w:r>
              <w:rPr>
                <w:rFonts w:ascii="楷体" w:eastAsia="楷体" w:hAnsi="楷体"/>
                <w:sz w:val="24"/>
                <w:szCs w:val="24"/>
              </w:rPr>
              <w:t>中间</w:t>
            </w:r>
          </w:p>
        </w:tc>
        <w:tc>
          <w:tcPr>
            <w:tcW w:w="1985" w:type="dxa"/>
          </w:tcPr>
          <w:p w:rsidR="00324F30" w:rsidRDefault="00324F30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</w:t>
            </w:r>
            <w:r>
              <w:rPr>
                <w:rFonts w:ascii="楷体" w:eastAsia="楷体" w:hAnsi="楷体"/>
                <w:sz w:val="24"/>
                <w:szCs w:val="24"/>
              </w:rPr>
              <w:t>.1</w:t>
            </w:r>
          </w:p>
        </w:tc>
        <w:tc>
          <w:tcPr>
            <w:tcW w:w="2126" w:type="dxa"/>
          </w:tcPr>
          <w:p w:rsidR="00324F30" w:rsidRDefault="00324F30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2016-07-28</w:t>
            </w:r>
          </w:p>
        </w:tc>
        <w:tc>
          <w:tcPr>
            <w:tcW w:w="8254" w:type="dxa"/>
          </w:tcPr>
          <w:p w:rsidR="00324F30" w:rsidRDefault="00324F30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调整</w:t>
            </w:r>
            <w:r>
              <w:rPr>
                <w:rFonts w:ascii="楷体" w:eastAsia="楷体" w:hAnsi="楷体"/>
                <w:sz w:val="24"/>
                <w:szCs w:val="24"/>
              </w:rPr>
              <w:t>DATA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_TYPE和DATA_SIZE的</w:t>
            </w:r>
            <w:r>
              <w:rPr>
                <w:rFonts w:ascii="楷体" w:eastAsia="楷体" w:hAnsi="楷体"/>
                <w:sz w:val="24"/>
                <w:szCs w:val="24"/>
              </w:rPr>
              <w:t>位置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,完善</w:t>
            </w:r>
            <w:r>
              <w:rPr>
                <w:rFonts w:ascii="楷体" w:eastAsia="楷体" w:hAnsi="楷体"/>
                <w:sz w:val="24"/>
                <w:szCs w:val="24"/>
              </w:rPr>
              <w:t>联动控制数据报文</w:t>
            </w:r>
          </w:p>
        </w:tc>
      </w:tr>
      <w:tr w:rsidR="00A54E21" w:rsidTr="00F91150">
        <w:tc>
          <w:tcPr>
            <w:tcW w:w="1809" w:type="dxa"/>
          </w:tcPr>
          <w:p w:rsidR="00A54E21" w:rsidRDefault="00A54E21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汤利平</w:t>
            </w:r>
          </w:p>
        </w:tc>
        <w:tc>
          <w:tcPr>
            <w:tcW w:w="1985" w:type="dxa"/>
          </w:tcPr>
          <w:p w:rsidR="00A54E21" w:rsidRDefault="00A54E21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研发</w:t>
            </w:r>
            <w:r>
              <w:rPr>
                <w:rFonts w:ascii="楷体" w:eastAsia="楷体" w:hAnsi="楷体"/>
                <w:sz w:val="24"/>
                <w:szCs w:val="24"/>
              </w:rPr>
              <w:t>总监</w:t>
            </w:r>
          </w:p>
        </w:tc>
        <w:tc>
          <w:tcPr>
            <w:tcW w:w="1985" w:type="dxa"/>
          </w:tcPr>
          <w:p w:rsidR="00A54E21" w:rsidRDefault="00A54E21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1.2</w:t>
            </w:r>
          </w:p>
        </w:tc>
        <w:tc>
          <w:tcPr>
            <w:tcW w:w="2126" w:type="dxa"/>
          </w:tcPr>
          <w:p w:rsidR="00A54E21" w:rsidRDefault="00A54E21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2016-07-31</w:t>
            </w:r>
          </w:p>
        </w:tc>
        <w:tc>
          <w:tcPr>
            <w:tcW w:w="8254" w:type="dxa"/>
          </w:tcPr>
          <w:p w:rsidR="00A54E21" w:rsidRDefault="00A54E21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将</w:t>
            </w:r>
            <w:r>
              <w:rPr>
                <w:rFonts w:ascii="楷体" w:eastAsia="楷体" w:hAnsi="楷体"/>
                <w:sz w:val="24"/>
                <w:szCs w:val="24"/>
              </w:rPr>
              <w:t>手机用户独立出来归属云网关</w:t>
            </w:r>
            <w:r w:rsidR="003B3C7E">
              <w:rPr>
                <w:rFonts w:ascii="楷体" w:eastAsia="楷体" w:hAnsi="楷体" w:hint="eastAsia"/>
                <w:sz w:val="24"/>
                <w:szCs w:val="24"/>
              </w:rPr>
              <w:t>,添加部分</w:t>
            </w:r>
            <w:r w:rsidR="003B3C7E">
              <w:rPr>
                <w:rFonts w:ascii="楷体" w:eastAsia="楷体" w:hAnsi="楷体"/>
                <w:sz w:val="24"/>
                <w:szCs w:val="24"/>
              </w:rPr>
              <w:t>业务逻辑</w:t>
            </w:r>
          </w:p>
        </w:tc>
      </w:tr>
      <w:tr w:rsidR="00124AC4" w:rsidTr="00597FD1">
        <w:tc>
          <w:tcPr>
            <w:tcW w:w="1809" w:type="dxa"/>
          </w:tcPr>
          <w:p w:rsidR="00124AC4" w:rsidRDefault="00124AC4" w:rsidP="00597FD1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汤利平</w:t>
            </w:r>
          </w:p>
        </w:tc>
        <w:tc>
          <w:tcPr>
            <w:tcW w:w="1985" w:type="dxa"/>
          </w:tcPr>
          <w:p w:rsidR="00124AC4" w:rsidRDefault="00124AC4" w:rsidP="00597FD1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研发</w:t>
            </w:r>
            <w:r>
              <w:rPr>
                <w:rFonts w:ascii="楷体" w:eastAsia="楷体" w:hAnsi="楷体"/>
                <w:sz w:val="24"/>
                <w:szCs w:val="24"/>
              </w:rPr>
              <w:t>总监</w:t>
            </w:r>
          </w:p>
        </w:tc>
        <w:tc>
          <w:tcPr>
            <w:tcW w:w="1985" w:type="dxa"/>
          </w:tcPr>
          <w:p w:rsidR="00124AC4" w:rsidRDefault="00124AC4" w:rsidP="00597FD1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1.3</w:t>
            </w:r>
          </w:p>
        </w:tc>
        <w:tc>
          <w:tcPr>
            <w:tcW w:w="2126" w:type="dxa"/>
          </w:tcPr>
          <w:p w:rsidR="00124AC4" w:rsidRDefault="00124AC4" w:rsidP="00124AC4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2016-0</w:t>
            </w:r>
            <w:r>
              <w:rPr>
                <w:rFonts w:ascii="楷体" w:eastAsia="楷体" w:hAnsi="楷体"/>
                <w:sz w:val="24"/>
                <w:szCs w:val="24"/>
              </w:rPr>
              <w:t>8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-01</w:t>
            </w:r>
          </w:p>
        </w:tc>
        <w:tc>
          <w:tcPr>
            <w:tcW w:w="8254" w:type="dxa"/>
          </w:tcPr>
          <w:p w:rsidR="00124AC4" w:rsidRDefault="00124AC4" w:rsidP="00597FD1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添加设备表</w:t>
            </w:r>
            <w:r w:rsidR="0049118D">
              <w:rPr>
                <w:rFonts w:ascii="楷体" w:eastAsia="楷体" w:hAnsi="楷体" w:hint="eastAsia"/>
                <w:sz w:val="24"/>
                <w:szCs w:val="24"/>
              </w:rPr>
              <w:t>,修改设备</w:t>
            </w:r>
            <w:r w:rsidR="0049118D">
              <w:rPr>
                <w:rFonts w:ascii="楷体" w:eastAsia="楷体" w:hAnsi="楷体"/>
                <w:sz w:val="24"/>
                <w:szCs w:val="24"/>
              </w:rPr>
              <w:t>类型编号</w:t>
            </w:r>
          </w:p>
        </w:tc>
      </w:tr>
      <w:tr w:rsidR="00F90B9A" w:rsidTr="00597FD1">
        <w:tc>
          <w:tcPr>
            <w:tcW w:w="1809" w:type="dxa"/>
          </w:tcPr>
          <w:p w:rsidR="00F90B9A" w:rsidRDefault="00F90B9A" w:rsidP="00597FD1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汤利平</w:t>
            </w:r>
          </w:p>
        </w:tc>
        <w:tc>
          <w:tcPr>
            <w:tcW w:w="1985" w:type="dxa"/>
          </w:tcPr>
          <w:p w:rsidR="00F90B9A" w:rsidRDefault="00F90B9A" w:rsidP="00597FD1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研发</w:t>
            </w:r>
            <w:r>
              <w:rPr>
                <w:rFonts w:ascii="楷体" w:eastAsia="楷体" w:hAnsi="楷体"/>
                <w:sz w:val="24"/>
                <w:szCs w:val="24"/>
              </w:rPr>
              <w:t>总监</w:t>
            </w:r>
          </w:p>
        </w:tc>
        <w:tc>
          <w:tcPr>
            <w:tcW w:w="1985" w:type="dxa"/>
          </w:tcPr>
          <w:p w:rsidR="00F90B9A" w:rsidRDefault="00F90B9A" w:rsidP="00597FD1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1.</w:t>
            </w:r>
            <w:r>
              <w:rPr>
                <w:rFonts w:ascii="楷体" w:eastAsia="楷体" w:hAnsi="楷体"/>
                <w:sz w:val="24"/>
                <w:szCs w:val="24"/>
              </w:rPr>
              <w:t>4</w:t>
            </w:r>
          </w:p>
        </w:tc>
        <w:tc>
          <w:tcPr>
            <w:tcW w:w="2126" w:type="dxa"/>
          </w:tcPr>
          <w:p w:rsidR="00F90B9A" w:rsidRDefault="00F90B9A" w:rsidP="00597FD1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2016-0</w:t>
            </w:r>
            <w:r>
              <w:rPr>
                <w:rFonts w:ascii="楷体" w:eastAsia="楷体" w:hAnsi="楷体"/>
                <w:sz w:val="24"/>
                <w:szCs w:val="24"/>
              </w:rPr>
              <w:t>8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-15</w:t>
            </w:r>
          </w:p>
        </w:tc>
        <w:tc>
          <w:tcPr>
            <w:tcW w:w="8254" w:type="dxa"/>
          </w:tcPr>
          <w:p w:rsidR="00A73761" w:rsidRDefault="00F90B9A" w:rsidP="00597FD1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设备表</w:t>
            </w:r>
            <w:r>
              <w:rPr>
                <w:rFonts w:ascii="楷体" w:eastAsia="楷体" w:hAnsi="楷体"/>
                <w:sz w:val="24"/>
                <w:szCs w:val="24"/>
              </w:rPr>
              <w:t>添加指示设备是否需要休眠的字段</w:t>
            </w:r>
            <w:r w:rsidR="003E33C6">
              <w:rPr>
                <w:rFonts w:ascii="楷体" w:eastAsia="楷体" w:hAnsi="楷体" w:hint="eastAsia"/>
                <w:sz w:val="24"/>
                <w:szCs w:val="24"/>
              </w:rPr>
              <w:t>，</w:t>
            </w:r>
            <w:r w:rsidR="003E33C6">
              <w:rPr>
                <w:rFonts w:ascii="楷体" w:eastAsia="楷体" w:hAnsi="楷体"/>
                <w:sz w:val="24"/>
                <w:szCs w:val="24"/>
              </w:rPr>
              <w:t>更新网关广播数据</w:t>
            </w:r>
            <w:r w:rsidR="007F0880">
              <w:rPr>
                <w:rFonts w:ascii="楷体" w:eastAsia="楷体" w:hAnsi="楷体" w:hint="eastAsia"/>
                <w:sz w:val="24"/>
                <w:szCs w:val="24"/>
              </w:rPr>
              <w:t>,</w:t>
            </w:r>
          </w:p>
          <w:p w:rsidR="00F90B9A" w:rsidRPr="007F0880" w:rsidRDefault="007F0880" w:rsidP="00597FD1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更新</w:t>
            </w:r>
            <w:r>
              <w:rPr>
                <w:rFonts w:ascii="楷体" w:eastAsia="楷体" w:hAnsi="楷体"/>
                <w:sz w:val="24"/>
                <w:szCs w:val="24"/>
              </w:rPr>
              <w:t>TOPIC</w:t>
            </w:r>
          </w:p>
        </w:tc>
      </w:tr>
      <w:tr w:rsidR="00CB27A8" w:rsidTr="00597FD1">
        <w:tc>
          <w:tcPr>
            <w:tcW w:w="1809" w:type="dxa"/>
          </w:tcPr>
          <w:p w:rsidR="00CB27A8" w:rsidRDefault="00CB27A8" w:rsidP="00597FD1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汤利平</w:t>
            </w:r>
          </w:p>
        </w:tc>
        <w:tc>
          <w:tcPr>
            <w:tcW w:w="1985" w:type="dxa"/>
          </w:tcPr>
          <w:p w:rsidR="00CB27A8" w:rsidRDefault="00CB27A8" w:rsidP="00597FD1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研发</w:t>
            </w:r>
            <w:r>
              <w:rPr>
                <w:rFonts w:ascii="楷体" w:eastAsia="楷体" w:hAnsi="楷体"/>
                <w:sz w:val="24"/>
                <w:szCs w:val="24"/>
              </w:rPr>
              <w:t>总监</w:t>
            </w:r>
          </w:p>
        </w:tc>
        <w:tc>
          <w:tcPr>
            <w:tcW w:w="1985" w:type="dxa"/>
          </w:tcPr>
          <w:p w:rsidR="00CB27A8" w:rsidRDefault="00CB27A8" w:rsidP="00597FD1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1.</w:t>
            </w:r>
            <w:r w:rsidR="00225016">
              <w:rPr>
                <w:rFonts w:ascii="楷体" w:eastAsia="楷体" w:hAnsi="楷体"/>
                <w:sz w:val="24"/>
                <w:szCs w:val="24"/>
              </w:rPr>
              <w:t>5</w:t>
            </w:r>
          </w:p>
        </w:tc>
        <w:tc>
          <w:tcPr>
            <w:tcW w:w="2126" w:type="dxa"/>
          </w:tcPr>
          <w:p w:rsidR="00CB27A8" w:rsidRDefault="00CB27A8" w:rsidP="00597FD1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2016-0</w:t>
            </w:r>
            <w:r>
              <w:rPr>
                <w:rFonts w:ascii="楷体" w:eastAsia="楷体" w:hAnsi="楷体"/>
                <w:sz w:val="24"/>
                <w:szCs w:val="24"/>
              </w:rPr>
              <w:t>8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-15</w:t>
            </w:r>
          </w:p>
        </w:tc>
        <w:tc>
          <w:tcPr>
            <w:tcW w:w="8254" w:type="dxa"/>
          </w:tcPr>
          <w:p w:rsidR="00CB27A8" w:rsidRPr="007F0880" w:rsidRDefault="004B4C5F" w:rsidP="00597FD1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修改设备</w:t>
            </w:r>
            <w:r>
              <w:rPr>
                <w:rFonts w:ascii="楷体" w:eastAsia="楷体" w:hAnsi="楷体"/>
                <w:sz w:val="24"/>
                <w:szCs w:val="24"/>
              </w:rPr>
              <w:t>表</w:t>
            </w:r>
            <w:r w:rsidR="0072480A">
              <w:rPr>
                <w:rFonts w:ascii="楷体" w:eastAsia="楷体" w:hAnsi="楷体"/>
                <w:sz w:val="24"/>
                <w:szCs w:val="24"/>
              </w:rPr>
              <w:t>,</w:t>
            </w:r>
            <w:r w:rsidR="0072480A">
              <w:rPr>
                <w:rFonts w:ascii="楷体" w:eastAsia="楷体" w:hAnsi="楷体" w:hint="eastAsia"/>
                <w:sz w:val="24"/>
                <w:szCs w:val="24"/>
              </w:rPr>
              <w:t>修改报文</w:t>
            </w:r>
            <w:r w:rsidR="0072480A">
              <w:rPr>
                <w:rFonts w:ascii="楷体" w:eastAsia="楷体" w:hAnsi="楷体"/>
                <w:sz w:val="24"/>
                <w:szCs w:val="24"/>
              </w:rPr>
              <w:t>类型</w:t>
            </w:r>
            <w:r w:rsidR="00215781">
              <w:rPr>
                <w:rFonts w:ascii="楷体" w:eastAsia="楷体" w:hAnsi="楷体" w:hint="eastAsia"/>
                <w:sz w:val="24"/>
                <w:szCs w:val="24"/>
              </w:rPr>
              <w:t>,添加网关</w:t>
            </w:r>
            <w:r w:rsidR="00215781">
              <w:rPr>
                <w:rFonts w:ascii="楷体" w:eastAsia="楷体" w:hAnsi="楷体"/>
                <w:sz w:val="24"/>
                <w:szCs w:val="24"/>
              </w:rPr>
              <w:t>SHA512</w:t>
            </w:r>
            <w:r w:rsidR="00215781">
              <w:rPr>
                <w:rFonts w:ascii="楷体" w:eastAsia="楷体" w:hAnsi="楷体" w:hint="eastAsia"/>
                <w:sz w:val="24"/>
                <w:szCs w:val="24"/>
              </w:rPr>
              <w:t>为</w:t>
            </w:r>
            <w:r w:rsidR="00215781">
              <w:rPr>
                <w:rFonts w:ascii="楷体" w:eastAsia="楷体" w:hAnsi="楷体"/>
                <w:sz w:val="24"/>
                <w:szCs w:val="24"/>
              </w:rPr>
              <w:t>网关状态项</w:t>
            </w:r>
          </w:p>
        </w:tc>
      </w:tr>
      <w:tr w:rsidR="0000053E" w:rsidTr="002215DF">
        <w:tc>
          <w:tcPr>
            <w:tcW w:w="1809" w:type="dxa"/>
          </w:tcPr>
          <w:p w:rsidR="0000053E" w:rsidRDefault="0000053E" w:rsidP="002215DF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汤利平</w:t>
            </w:r>
          </w:p>
        </w:tc>
        <w:tc>
          <w:tcPr>
            <w:tcW w:w="1985" w:type="dxa"/>
          </w:tcPr>
          <w:p w:rsidR="0000053E" w:rsidRDefault="0000053E" w:rsidP="002215DF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研发</w:t>
            </w:r>
            <w:r>
              <w:rPr>
                <w:rFonts w:ascii="楷体" w:eastAsia="楷体" w:hAnsi="楷体"/>
                <w:sz w:val="24"/>
                <w:szCs w:val="24"/>
              </w:rPr>
              <w:t>总监</w:t>
            </w:r>
          </w:p>
        </w:tc>
        <w:tc>
          <w:tcPr>
            <w:tcW w:w="1985" w:type="dxa"/>
          </w:tcPr>
          <w:p w:rsidR="0000053E" w:rsidRDefault="0000053E" w:rsidP="002215DF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1.</w:t>
            </w:r>
            <w:r>
              <w:rPr>
                <w:rFonts w:ascii="楷体" w:eastAsia="楷体" w:hAnsi="楷体"/>
                <w:sz w:val="24"/>
                <w:szCs w:val="24"/>
              </w:rPr>
              <w:t>6</w:t>
            </w:r>
          </w:p>
        </w:tc>
        <w:tc>
          <w:tcPr>
            <w:tcW w:w="2126" w:type="dxa"/>
          </w:tcPr>
          <w:p w:rsidR="0000053E" w:rsidRDefault="0000053E" w:rsidP="002215DF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2016-0</w:t>
            </w:r>
            <w:r>
              <w:rPr>
                <w:rFonts w:ascii="楷体" w:eastAsia="楷体" w:hAnsi="楷体"/>
                <w:sz w:val="24"/>
                <w:szCs w:val="24"/>
              </w:rPr>
              <w:t>8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-15</w:t>
            </w:r>
          </w:p>
        </w:tc>
        <w:tc>
          <w:tcPr>
            <w:tcW w:w="8254" w:type="dxa"/>
          </w:tcPr>
          <w:p w:rsidR="0000053E" w:rsidRPr="007F0880" w:rsidRDefault="009B21BE" w:rsidP="002215DF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添加</w:t>
            </w:r>
            <w:r>
              <w:rPr>
                <w:rFonts w:ascii="楷体" w:eastAsia="楷体" w:hAnsi="楷体"/>
                <w:sz w:val="24"/>
                <w:szCs w:val="24"/>
              </w:rPr>
              <w:t>配置报文</w:t>
            </w:r>
          </w:p>
        </w:tc>
      </w:tr>
      <w:tr w:rsidR="006C2DFF" w:rsidTr="000576B0">
        <w:tc>
          <w:tcPr>
            <w:tcW w:w="1809" w:type="dxa"/>
          </w:tcPr>
          <w:p w:rsidR="006C2DFF" w:rsidRDefault="006C2DFF" w:rsidP="000576B0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汤利平</w:t>
            </w:r>
          </w:p>
        </w:tc>
        <w:tc>
          <w:tcPr>
            <w:tcW w:w="1985" w:type="dxa"/>
          </w:tcPr>
          <w:p w:rsidR="006C2DFF" w:rsidRDefault="006C2DFF" w:rsidP="000576B0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研发</w:t>
            </w:r>
            <w:r>
              <w:rPr>
                <w:rFonts w:ascii="楷体" w:eastAsia="楷体" w:hAnsi="楷体"/>
                <w:sz w:val="24"/>
                <w:szCs w:val="24"/>
              </w:rPr>
              <w:t>总监</w:t>
            </w:r>
          </w:p>
        </w:tc>
        <w:tc>
          <w:tcPr>
            <w:tcW w:w="1985" w:type="dxa"/>
          </w:tcPr>
          <w:p w:rsidR="006C2DFF" w:rsidRDefault="006C2DFF" w:rsidP="000576B0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1.</w:t>
            </w:r>
            <w:r>
              <w:rPr>
                <w:rFonts w:ascii="楷体" w:eastAsia="楷体" w:hAnsi="楷体"/>
                <w:sz w:val="24"/>
                <w:szCs w:val="24"/>
              </w:rPr>
              <w:t>7</w:t>
            </w:r>
          </w:p>
        </w:tc>
        <w:tc>
          <w:tcPr>
            <w:tcW w:w="2126" w:type="dxa"/>
          </w:tcPr>
          <w:p w:rsidR="006C2DFF" w:rsidRDefault="006C2DFF" w:rsidP="000576B0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2016-0</w:t>
            </w:r>
            <w:r>
              <w:rPr>
                <w:rFonts w:ascii="楷体" w:eastAsia="楷体" w:hAnsi="楷体"/>
                <w:sz w:val="24"/>
                <w:szCs w:val="24"/>
              </w:rPr>
              <w:t>8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-17</w:t>
            </w:r>
          </w:p>
        </w:tc>
        <w:tc>
          <w:tcPr>
            <w:tcW w:w="8254" w:type="dxa"/>
          </w:tcPr>
          <w:p w:rsidR="006C2DFF" w:rsidRPr="007F0880" w:rsidRDefault="006C2DFF" w:rsidP="000576B0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T</w:t>
            </w:r>
            <w:r>
              <w:rPr>
                <w:rFonts w:ascii="楷体" w:eastAsia="楷体" w:hAnsi="楷体"/>
                <w:sz w:val="24"/>
                <w:szCs w:val="24"/>
              </w:rPr>
              <w:t>OPIC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结构图</w:t>
            </w:r>
            <w:r>
              <w:rPr>
                <w:rFonts w:ascii="楷体" w:eastAsia="楷体" w:hAnsi="楷体"/>
                <w:sz w:val="24"/>
                <w:szCs w:val="24"/>
              </w:rPr>
              <w:t>增加云网关的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相关</w:t>
            </w:r>
            <w:r>
              <w:rPr>
                <w:rFonts w:ascii="楷体" w:eastAsia="楷体" w:hAnsi="楷体"/>
                <w:sz w:val="24"/>
                <w:szCs w:val="24"/>
              </w:rPr>
              <w:t>TOPIC</w:t>
            </w:r>
          </w:p>
        </w:tc>
      </w:tr>
      <w:tr w:rsidR="00C26078" w:rsidTr="000576B0">
        <w:tc>
          <w:tcPr>
            <w:tcW w:w="1809" w:type="dxa"/>
          </w:tcPr>
          <w:p w:rsidR="00C26078" w:rsidRDefault="00C26078" w:rsidP="000576B0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汤利平</w:t>
            </w:r>
          </w:p>
        </w:tc>
        <w:tc>
          <w:tcPr>
            <w:tcW w:w="1985" w:type="dxa"/>
          </w:tcPr>
          <w:p w:rsidR="00C26078" w:rsidRDefault="00C26078" w:rsidP="000576B0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研发</w:t>
            </w:r>
            <w:r>
              <w:rPr>
                <w:rFonts w:ascii="楷体" w:eastAsia="楷体" w:hAnsi="楷体"/>
                <w:sz w:val="24"/>
                <w:szCs w:val="24"/>
              </w:rPr>
              <w:t>总监</w:t>
            </w:r>
          </w:p>
        </w:tc>
        <w:tc>
          <w:tcPr>
            <w:tcW w:w="1985" w:type="dxa"/>
          </w:tcPr>
          <w:p w:rsidR="00C26078" w:rsidRDefault="00C26078" w:rsidP="000576B0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1.</w:t>
            </w:r>
            <w:r>
              <w:rPr>
                <w:rFonts w:ascii="楷体" w:eastAsia="楷体" w:hAnsi="楷体"/>
                <w:sz w:val="24"/>
                <w:szCs w:val="24"/>
              </w:rPr>
              <w:t>8</w:t>
            </w:r>
          </w:p>
        </w:tc>
        <w:tc>
          <w:tcPr>
            <w:tcW w:w="2126" w:type="dxa"/>
          </w:tcPr>
          <w:p w:rsidR="00C26078" w:rsidRDefault="00C26078" w:rsidP="000576B0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2016-0</w:t>
            </w:r>
            <w:r>
              <w:rPr>
                <w:rFonts w:ascii="楷体" w:eastAsia="楷体" w:hAnsi="楷体"/>
                <w:sz w:val="24"/>
                <w:szCs w:val="24"/>
              </w:rPr>
              <w:t>8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-17</w:t>
            </w:r>
          </w:p>
        </w:tc>
        <w:tc>
          <w:tcPr>
            <w:tcW w:w="8254" w:type="dxa"/>
          </w:tcPr>
          <w:p w:rsidR="00C26078" w:rsidRPr="007F0880" w:rsidRDefault="00C26078" w:rsidP="000576B0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修改广播</w:t>
            </w:r>
            <w:r>
              <w:rPr>
                <w:rFonts w:ascii="楷体" w:eastAsia="楷体" w:hAnsi="楷体"/>
                <w:sz w:val="24"/>
                <w:szCs w:val="24"/>
              </w:rPr>
              <w:t>报文</w:t>
            </w:r>
          </w:p>
        </w:tc>
      </w:tr>
      <w:tr w:rsidR="00124D13" w:rsidTr="000576B0">
        <w:tc>
          <w:tcPr>
            <w:tcW w:w="1809" w:type="dxa"/>
          </w:tcPr>
          <w:p w:rsidR="00124D13" w:rsidRDefault="00124D13" w:rsidP="000576B0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汤利平</w:t>
            </w:r>
          </w:p>
        </w:tc>
        <w:tc>
          <w:tcPr>
            <w:tcW w:w="1985" w:type="dxa"/>
          </w:tcPr>
          <w:p w:rsidR="00124D13" w:rsidRDefault="00124D13" w:rsidP="000576B0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研发</w:t>
            </w:r>
            <w:r>
              <w:rPr>
                <w:rFonts w:ascii="楷体" w:eastAsia="楷体" w:hAnsi="楷体"/>
                <w:sz w:val="24"/>
                <w:szCs w:val="24"/>
              </w:rPr>
              <w:t>总监</w:t>
            </w:r>
          </w:p>
        </w:tc>
        <w:tc>
          <w:tcPr>
            <w:tcW w:w="1985" w:type="dxa"/>
          </w:tcPr>
          <w:p w:rsidR="00124D13" w:rsidRDefault="00124D13" w:rsidP="000576B0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1.</w:t>
            </w:r>
            <w:r>
              <w:rPr>
                <w:rFonts w:ascii="楷体" w:eastAsia="楷体" w:hAnsi="楷体"/>
                <w:sz w:val="24"/>
                <w:szCs w:val="24"/>
              </w:rPr>
              <w:t>9</w:t>
            </w:r>
          </w:p>
        </w:tc>
        <w:tc>
          <w:tcPr>
            <w:tcW w:w="2126" w:type="dxa"/>
          </w:tcPr>
          <w:p w:rsidR="00124D13" w:rsidRDefault="00124D13" w:rsidP="000576B0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2016-0</w:t>
            </w:r>
            <w:r>
              <w:rPr>
                <w:rFonts w:ascii="楷体" w:eastAsia="楷体" w:hAnsi="楷体"/>
                <w:sz w:val="24"/>
                <w:szCs w:val="24"/>
              </w:rPr>
              <w:t>8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-19</w:t>
            </w:r>
          </w:p>
        </w:tc>
        <w:tc>
          <w:tcPr>
            <w:tcW w:w="8254" w:type="dxa"/>
          </w:tcPr>
          <w:p w:rsidR="00124D13" w:rsidRPr="007F0880" w:rsidRDefault="00124D13" w:rsidP="000576B0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添加门磁</w:t>
            </w:r>
            <w:r>
              <w:rPr>
                <w:rFonts w:ascii="楷体" w:eastAsia="楷体" w:hAnsi="楷体"/>
                <w:sz w:val="24"/>
                <w:szCs w:val="24"/>
              </w:rPr>
              <w:t>、红外探测、插座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描述</w:t>
            </w:r>
            <w:r>
              <w:rPr>
                <w:rFonts w:ascii="楷体" w:eastAsia="楷体" w:hAnsi="楷体"/>
                <w:sz w:val="24"/>
                <w:szCs w:val="24"/>
              </w:rPr>
              <w:t>表</w:t>
            </w:r>
          </w:p>
        </w:tc>
      </w:tr>
      <w:tr w:rsidR="00666D10" w:rsidTr="000576B0">
        <w:tc>
          <w:tcPr>
            <w:tcW w:w="1809" w:type="dxa"/>
          </w:tcPr>
          <w:p w:rsidR="00666D10" w:rsidRDefault="00666D10" w:rsidP="000576B0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汤利平</w:t>
            </w:r>
          </w:p>
        </w:tc>
        <w:tc>
          <w:tcPr>
            <w:tcW w:w="1985" w:type="dxa"/>
          </w:tcPr>
          <w:p w:rsidR="00666D10" w:rsidRDefault="00666D10" w:rsidP="000576B0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研发</w:t>
            </w:r>
            <w:r>
              <w:rPr>
                <w:rFonts w:ascii="楷体" w:eastAsia="楷体" w:hAnsi="楷体"/>
                <w:sz w:val="24"/>
                <w:szCs w:val="24"/>
              </w:rPr>
              <w:t>总监</w:t>
            </w:r>
          </w:p>
        </w:tc>
        <w:tc>
          <w:tcPr>
            <w:tcW w:w="1985" w:type="dxa"/>
          </w:tcPr>
          <w:p w:rsidR="00666D10" w:rsidRDefault="00666D10" w:rsidP="000576B0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1.</w:t>
            </w:r>
            <w:r>
              <w:rPr>
                <w:rFonts w:ascii="楷体" w:eastAsia="楷体" w:hAnsi="楷体"/>
                <w:sz w:val="24"/>
                <w:szCs w:val="24"/>
              </w:rPr>
              <w:t>10</w:t>
            </w:r>
          </w:p>
        </w:tc>
        <w:tc>
          <w:tcPr>
            <w:tcW w:w="2126" w:type="dxa"/>
          </w:tcPr>
          <w:p w:rsidR="00666D10" w:rsidRDefault="00666D10" w:rsidP="000576B0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2016-0</w:t>
            </w:r>
            <w:r>
              <w:rPr>
                <w:rFonts w:ascii="楷体" w:eastAsia="楷体" w:hAnsi="楷体"/>
                <w:sz w:val="24"/>
                <w:szCs w:val="24"/>
              </w:rPr>
              <w:t>8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-23</w:t>
            </w:r>
          </w:p>
        </w:tc>
        <w:tc>
          <w:tcPr>
            <w:tcW w:w="8254" w:type="dxa"/>
          </w:tcPr>
          <w:p w:rsidR="00666D10" w:rsidRPr="007F0880" w:rsidRDefault="00666D10" w:rsidP="000576B0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修改云</w:t>
            </w:r>
            <w:r>
              <w:rPr>
                <w:rFonts w:ascii="楷体" w:eastAsia="楷体" w:hAnsi="楷体"/>
                <w:sz w:val="24"/>
                <w:szCs w:val="24"/>
              </w:rPr>
              <w:t>网关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控制</w:t>
            </w:r>
            <w:r>
              <w:rPr>
                <w:rFonts w:ascii="楷体" w:eastAsia="楷体" w:hAnsi="楷体"/>
                <w:sz w:val="24"/>
                <w:szCs w:val="24"/>
              </w:rPr>
              <w:t>表</w:t>
            </w:r>
          </w:p>
        </w:tc>
      </w:tr>
      <w:tr w:rsidR="00411FD2" w:rsidTr="000576B0">
        <w:tc>
          <w:tcPr>
            <w:tcW w:w="1809" w:type="dxa"/>
          </w:tcPr>
          <w:p w:rsidR="00411FD2" w:rsidRDefault="00411FD2" w:rsidP="000576B0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汤利平</w:t>
            </w:r>
          </w:p>
        </w:tc>
        <w:tc>
          <w:tcPr>
            <w:tcW w:w="1985" w:type="dxa"/>
          </w:tcPr>
          <w:p w:rsidR="00411FD2" w:rsidRDefault="00411FD2" w:rsidP="000576B0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研发</w:t>
            </w:r>
            <w:r>
              <w:rPr>
                <w:rFonts w:ascii="楷体" w:eastAsia="楷体" w:hAnsi="楷体"/>
                <w:sz w:val="24"/>
                <w:szCs w:val="24"/>
              </w:rPr>
              <w:t>总监</w:t>
            </w:r>
          </w:p>
        </w:tc>
        <w:tc>
          <w:tcPr>
            <w:tcW w:w="1985" w:type="dxa"/>
          </w:tcPr>
          <w:p w:rsidR="00411FD2" w:rsidRDefault="00411FD2" w:rsidP="000576B0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1.</w:t>
            </w:r>
            <w:r w:rsidR="00442BAF">
              <w:rPr>
                <w:rFonts w:ascii="楷体" w:eastAsia="楷体" w:hAnsi="楷体"/>
                <w:sz w:val="24"/>
                <w:szCs w:val="24"/>
              </w:rPr>
              <w:t>11</w:t>
            </w:r>
          </w:p>
        </w:tc>
        <w:tc>
          <w:tcPr>
            <w:tcW w:w="2126" w:type="dxa"/>
          </w:tcPr>
          <w:p w:rsidR="00411FD2" w:rsidRDefault="00411FD2" w:rsidP="000576B0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2016-0</w:t>
            </w:r>
            <w:r>
              <w:rPr>
                <w:rFonts w:ascii="楷体" w:eastAsia="楷体" w:hAnsi="楷体"/>
                <w:sz w:val="24"/>
                <w:szCs w:val="24"/>
              </w:rPr>
              <w:t>8</w:t>
            </w:r>
            <w:r w:rsidR="00442BAF">
              <w:rPr>
                <w:rFonts w:ascii="楷体" w:eastAsia="楷体" w:hAnsi="楷体" w:hint="eastAsia"/>
                <w:sz w:val="24"/>
                <w:szCs w:val="24"/>
              </w:rPr>
              <w:t>-26</w:t>
            </w:r>
          </w:p>
        </w:tc>
        <w:tc>
          <w:tcPr>
            <w:tcW w:w="8254" w:type="dxa"/>
          </w:tcPr>
          <w:p w:rsidR="00411FD2" w:rsidRPr="007F0880" w:rsidRDefault="00442BAF" w:rsidP="000576B0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添加网关动态</w:t>
            </w:r>
            <w:r>
              <w:rPr>
                <w:rFonts w:ascii="楷体" w:eastAsia="楷体" w:hAnsi="楷体"/>
                <w:sz w:val="24"/>
                <w:szCs w:val="24"/>
              </w:rPr>
              <w:t>二维码添加方式</w:t>
            </w:r>
            <w:r w:rsidR="00126014">
              <w:rPr>
                <w:rFonts w:ascii="楷体" w:eastAsia="楷体" w:hAnsi="楷体" w:hint="eastAsia"/>
                <w:sz w:val="24"/>
                <w:szCs w:val="24"/>
              </w:rPr>
              <w:t>,修改</w:t>
            </w:r>
            <w:r w:rsidR="00126014">
              <w:rPr>
                <w:rFonts w:ascii="楷体" w:eastAsia="楷体" w:hAnsi="楷体"/>
                <w:sz w:val="24"/>
                <w:szCs w:val="24"/>
              </w:rPr>
              <w:t>网关绑定方式</w:t>
            </w:r>
          </w:p>
        </w:tc>
      </w:tr>
      <w:tr w:rsidR="00B9513F" w:rsidTr="009E6BB1">
        <w:tc>
          <w:tcPr>
            <w:tcW w:w="1809" w:type="dxa"/>
          </w:tcPr>
          <w:p w:rsidR="00B9513F" w:rsidRDefault="00B9513F" w:rsidP="009E6BB1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汤利平</w:t>
            </w:r>
          </w:p>
        </w:tc>
        <w:tc>
          <w:tcPr>
            <w:tcW w:w="1985" w:type="dxa"/>
          </w:tcPr>
          <w:p w:rsidR="00B9513F" w:rsidRDefault="00B9513F" w:rsidP="009E6BB1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研发</w:t>
            </w:r>
            <w:r>
              <w:rPr>
                <w:rFonts w:ascii="楷体" w:eastAsia="楷体" w:hAnsi="楷体"/>
                <w:sz w:val="24"/>
                <w:szCs w:val="24"/>
              </w:rPr>
              <w:t>总监</w:t>
            </w:r>
          </w:p>
        </w:tc>
        <w:tc>
          <w:tcPr>
            <w:tcW w:w="1985" w:type="dxa"/>
          </w:tcPr>
          <w:p w:rsidR="00B9513F" w:rsidRDefault="00B9513F" w:rsidP="009E6BB1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1.</w:t>
            </w:r>
            <w:r>
              <w:rPr>
                <w:rFonts w:ascii="楷体" w:eastAsia="楷体" w:hAnsi="楷体"/>
                <w:sz w:val="24"/>
                <w:szCs w:val="24"/>
              </w:rPr>
              <w:t>12</w:t>
            </w:r>
          </w:p>
        </w:tc>
        <w:tc>
          <w:tcPr>
            <w:tcW w:w="2126" w:type="dxa"/>
          </w:tcPr>
          <w:p w:rsidR="00B9513F" w:rsidRDefault="00B9513F" w:rsidP="009E6BB1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2016-0</w:t>
            </w:r>
            <w:r>
              <w:rPr>
                <w:rFonts w:ascii="楷体" w:eastAsia="楷体" w:hAnsi="楷体"/>
                <w:sz w:val="24"/>
                <w:szCs w:val="24"/>
              </w:rPr>
              <w:t>8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-26</w:t>
            </w:r>
          </w:p>
        </w:tc>
        <w:tc>
          <w:tcPr>
            <w:tcW w:w="8254" w:type="dxa"/>
          </w:tcPr>
          <w:p w:rsidR="00B9513F" w:rsidRPr="007F0880" w:rsidRDefault="00B9513F" w:rsidP="009E6BB1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修改</w:t>
            </w:r>
            <w:r>
              <w:rPr>
                <w:rFonts w:ascii="楷体" w:eastAsia="楷体" w:hAnsi="楷体"/>
                <w:sz w:val="24"/>
                <w:szCs w:val="24"/>
              </w:rPr>
              <w:t>网关绑定方式</w:t>
            </w:r>
          </w:p>
        </w:tc>
      </w:tr>
      <w:tr w:rsidR="00EA639D" w:rsidTr="009E6BB1">
        <w:tc>
          <w:tcPr>
            <w:tcW w:w="1809" w:type="dxa"/>
          </w:tcPr>
          <w:p w:rsidR="00EA639D" w:rsidRDefault="00EA639D" w:rsidP="009E6BB1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汤利平</w:t>
            </w:r>
          </w:p>
        </w:tc>
        <w:tc>
          <w:tcPr>
            <w:tcW w:w="1985" w:type="dxa"/>
          </w:tcPr>
          <w:p w:rsidR="00EA639D" w:rsidRDefault="00EA639D" w:rsidP="009E6BB1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研发</w:t>
            </w:r>
            <w:r>
              <w:rPr>
                <w:rFonts w:ascii="楷体" w:eastAsia="楷体" w:hAnsi="楷体"/>
                <w:sz w:val="24"/>
                <w:szCs w:val="24"/>
              </w:rPr>
              <w:t>总监</w:t>
            </w:r>
          </w:p>
        </w:tc>
        <w:tc>
          <w:tcPr>
            <w:tcW w:w="1985" w:type="dxa"/>
          </w:tcPr>
          <w:p w:rsidR="00EA639D" w:rsidRDefault="00EA639D" w:rsidP="009E6BB1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1.</w:t>
            </w:r>
            <w:r>
              <w:rPr>
                <w:rFonts w:ascii="楷体" w:eastAsia="楷体" w:hAnsi="楷体"/>
                <w:sz w:val="24"/>
                <w:szCs w:val="24"/>
              </w:rPr>
              <w:t>13</w:t>
            </w:r>
          </w:p>
        </w:tc>
        <w:tc>
          <w:tcPr>
            <w:tcW w:w="2126" w:type="dxa"/>
          </w:tcPr>
          <w:p w:rsidR="00EA639D" w:rsidRDefault="00EA639D" w:rsidP="009E6BB1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2016-0</w:t>
            </w:r>
            <w:r>
              <w:rPr>
                <w:rFonts w:ascii="楷体" w:eastAsia="楷体" w:hAnsi="楷体"/>
                <w:sz w:val="24"/>
                <w:szCs w:val="24"/>
              </w:rPr>
              <w:t>8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-31</w:t>
            </w:r>
          </w:p>
        </w:tc>
        <w:tc>
          <w:tcPr>
            <w:tcW w:w="8254" w:type="dxa"/>
          </w:tcPr>
          <w:p w:rsidR="00EA639D" w:rsidRPr="007F0880" w:rsidRDefault="00EA639D" w:rsidP="009E6BB1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添加</w:t>
            </w:r>
            <w:r>
              <w:rPr>
                <w:rFonts w:ascii="楷体" w:eastAsia="楷体" w:hAnsi="楷体"/>
                <w:sz w:val="24"/>
                <w:szCs w:val="24"/>
              </w:rPr>
              <w:t>HELLO报文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描述</w:t>
            </w:r>
          </w:p>
        </w:tc>
      </w:tr>
      <w:tr w:rsidR="00922AED" w:rsidTr="00BB3A94">
        <w:tc>
          <w:tcPr>
            <w:tcW w:w="1809" w:type="dxa"/>
          </w:tcPr>
          <w:p w:rsidR="00922AED" w:rsidRDefault="00922AED" w:rsidP="00BB3A94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汤利平</w:t>
            </w:r>
          </w:p>
        </w:tc>
        <w:tc>
          <w:tcPr>
            <w:tcW w:w="1985" w:type="dxa"/>
          </w:tcPr>
          <w:p w:rsidR="00922AED" w:rsidRDefault="00922AED" w:rsidP="00BB3A94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研发</w:t>
            </w:r>
            <w:r>
              <w:rPr>
                <w:rFonts w:ascii="楷体" w:eastAsia="楷体" w:hAnsi="楷体"/>
                <w:sz w:val="24"/>
                <w:szCs w:val="24"/>
              </w:rPr>
              <w:t>总监</w:t>
            </w:r>
          </w:p>
        </w:tc>
        <w:tc>
          <w:tcPr>
            <w:tcW w:w="1985" w:type="dxa"/>
          </w:tcPr>
          <w:p w:rsidR="00922AED" w:rsidRDefault="00922AED" w:rsidP="00BB3A94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1.</w:t>
            </w:r>
            <w:r>
              <w:rPr>
                <w:rFonts w:ascii="楷体" w:eastAsia="楷体" w:hAnsi="楷体"/>
                <w:sz w:val="24"/>
                <w:szCs w:val="24"/>
              </w:rPr>
              <w:t>14</w:t>
            </w:r>
          </w:p>
        </w:tc>
        <w:tc>
          <w:tcPr>
            <w:tcW w:w="2126" w:type="dxa"/>
          </w:tcPr>
          <w:p w:rsidR="00922AED" w:rsidRDefault="00922AED" w:rsidP="00BB3A94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2016-09-</w:t>
            </w:r>
            <w:r w:rsidR="00401753">
              <w:rPr>
                <w:rFonts w:ascii="楷体" w:eastAsia="楷体" w:hAnsi="楷体"/>
                <w:sz w:val="24"/>
                <w:szCs w:val="24"/>
              </w:rPr>
              <w:t>0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1</w:t>
            </w:r>
          </w:p>
        </w:tc>
        <w:tc>
          <w:tcPr>
            <w:tcW w:w="8254" w:type="dxa"/>
          </w:tcPr>
          <w:p w:rsidR="00922AED" w:rsidRPr="007F0880" w:rsidRDefault="00922AED" w:rsidP="00922AED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修改</w:t>
            </w:r>
            <w:r>
              <w:rPr>
                <w:rFonts w:ascii="楷体" w:eastAsia="楷体" w:hAnsi="楷体"/>
                <w:sz w:val="24"/>
                <w:szCs w:val="24"/>
              </w:rPr>
              <w:t>新增用户、重置用户密码操作</w:t>
            </w:r>
          </w:p>
        </w:tc>
      </w:tr>
      <w:tr w:rsidR="00411F7B" w:rsidTr="000576B0">
        <w:tc>
          <w:tcPr>
            <w:tcW w:w="1809" w:type="dxa"/>
          </w:tcPr>
          <w:p w:rsidR="00411F7B" w:rsidRDefault="00411F7B" w:rsidP="00411F7B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汤利平</w:t>
            </w:r>
          </w:p>
        </w:tc>
        <w:tc>
          <w:tcPr>
            <w:tcW w:w="1985" w:type="dxa"/>
          </w:tcPr>
          <w:p w:rsidR="00411F7B" w:rsidRDefault="00411F7B" w:rsidP="00411F7B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研发</w:t>
            </w:r>
            <w:r>
              <w:rPr>
                <w:rFonts w:ascii="楷体" w:eastAsia="楷体" w:hAnsi="楷体"/>
                <w:sz w:val="24"/>
                <w:szCs w:val="24"/>
              </w:rPr>
              <w:t>总监</w:t>
            </w:r>
          </w:p>
        </w:tc>
        <w:tc>
          <w:tcPr>
            <w:tcW w:w="1985" w:type="dxa"/>
          </w:tcPr>
          <w:p w:rsidR="00411F7B" w:rsidRDefault="00411F7B" w:rsidP="00411F7B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1.</w:t>
            </w:r>
            <w:r w:rsidR="002F2707">
              <w:rPr>
                <w:rFonts w:ascii="楷体" w:eastAsia="楷体" w:hAnsi="楷体"/>
                <w:sz w:val="24"/>
                <w:szCs w:val="24"/>
              </w:rPr>
              <w:t>15</w:t>
            </w:r>
          </w:p>
        </w:tc>
        <w:tc>
          <w:tcPr>
            <w:tcW w:w="2126" w:type="dxa"/>
          </w:tcPr>
          <w:p w:rsidR="00411F7B" w:rsidRDefault="00411F7B" w:rsidP="002F2707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2016-09-</w:t>
            </w:r>
            <w:r w:rsidR="00401753">
              <w:rPr>
                <w:rFonts w:ascii="楷体" w:eastAsia="楷体" w:hAnsi="楷体"/>
                <w:sz w:val="24"/>
                <w:szCs w:val="24"/>
              </w:rPr>
              <w:t>0</w:t>
            </w:r>
            <w:r w:rsidR="002F2707">
              <w:rPr>
                <w:rFonts w:ascii="楷体" w:eastAsia="楷体" w:hAnsi="楷体"/>
                <w:sz w:val="24"/>
                <w:szCs w:val="24"/>
              </w:rPr>
              <w:t>5</w:t>
            </w:r>
          </w:p>
        </w:tc>
        <w:tc>
          <w:tcPr>
            <w:tcW w:w="8254" w:type="dxa"/>
          </w:tcPr>
          <w:p w:rsidR="00411F7B" w:rsidRPr="007F0880" w:rsidRDefault="002F2707" w:rsidP="00411F7B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修改联动</w:t>
            </w:r>
            <w:r>
              <w:rPr>
                <w:rFonts w:ascii="楷体" w:eastAsia="楷体" w:hAnsi="楷体"/>
                <w:sz w:val="24"/>
                <w:szCs w:val="24"/>
              </w:rPr>
              <w:t>描述</w:t>
            </w:r>
          </w:p>
        </w:tc>
      </w:tr>
      <w:tr w:rsidR="008E5EEE" w:rsidTr="00F91150">
        <w:tc>
          <w:tcPr>
            <w:tcW w:w="1809" w:type="dxa"/>
          </w:tcPr>
          <w:p w:rsidR="008E5EEE" w:rsidRDefault="008E5EEE" w:rsidP="008E5EEE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汤利平</w:t>
            </w:r>
          </w:p>
        </w:tc>
        <w:tc>
          <w:tcPr>
            <w:tcW w:w="1985" w:type="dxa"/>
          </w:tcPr>
          <w:p w:rsidR="008E5EEE" w:rsidRDefault="008E5EEE" w:rsidP="008E5EEE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研发</w:t>
            </w:r>
            <w:r>
              <w:rPr>
                <w:rFonts w:ascii="楷体" w:eastAsia="楷体" w:hAnsi="楷体"/>
                <w:sz w:val="24"/>
                <w:szCs w:val="24"/>
              </w:rPr>
              <w:t>总监</w:t>
            </w:r>
          </w:p>
        </w:tc>
        <w:tc>
          <w:tcPr>
            <w:tcW w:w="1985" w:type="dxa"/>
          </w:tcPr>
          <w:p w:rsidR="008E5EEE" w:rsidRDefault="008E5EEE" w:rsidP="008E5EEE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1.</w:t>
            </w:r>
            <w:r w:rsidR="003779F5">
              <w:rPr>
                <w:rFonts w:ascii="楷体" w:eastAsia="楷体" w:hAnsi="楷体"/>
                <w:sz w:val="24"/>
                <w:szCs w:val="24"/>
              </w:rPr>
              <w:t>16</w:t>
            </w:r>
          </w:p>
        </w:tc>
        <w:tc>
          <w:tcPr>
            <w:tcW w:w="2126" w:type="dxa"/>
          </w:tcPr>
          <w:p w:rsidR="008E5EEE" w:rsidRDefault="008E5EEE" w:rsidP="008E5EEE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2016-09-</w:t>
            </w:r>
            <w:r w:rsidR="00401753">
              <w:rPr>
                <w:rFonts w:ascii="楷体" w:eastAsia="楷体" w:hAnsi="楷体"/>
                <w:sz w:val="24"/>
                <w:szCs w:val="24"/>
              </w:rPr>
              <w:t>0</w:t>
            </w:r>
            <w:r w:rsidR="003779F5">
              <w:rPr>
                <w:rFonts w:ascii="楷体" w:eastAsia="楷体" w:hAnsi="楷体"/>
                <w:sz w:val="24"/>
                <w:szCs w:val="24"/>
              </w:rPr>
              <w:t>7</w:t>
            </w:r>
          </w:p>
        </w:tc>
        <w:tc>
          <w:tcPr>
            <w:tcW w:w="8254" w:type="dxa"/>
          </w:tcPr>
          <w:p w:rsidR="008E5EEE" w:rsidRPr="007F0880" w:rsidRDefault="008E5EEE" w:rsidP="003779F5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修改</w:t>
            </w:r>
            <w:r w:rsidR="003779F5">
              <w:rPr>
                <w:rFonts w:ascii="楷体" w:eastAsia="楷体" w:hAnsi="楷体" w:hint="eastAsia"/>
                <w:sz w:val="24"/>
                <w:szCs w:val="24"/>
              </w:rPr>
              <w:t>场景</w:t>
            </w:r>
            <w:r>
              <w:rPr>
                <w:rFonts w:ascii="楷体" w:eastAsia="楷体" w:hAnsi="楷体"/>
                <w:sz w:val="24"/>
                <w:szCs w:val="24"/>
              </w:rPr>
              <w:t>描述</w:t>
            </w:r>
          </w:p>
        </w:tc>
      </w:tr>
      <w:tr w:rsidR="00401753" w:rsidTr="00BC1A23">
        <w:tc>
          <w:tcPr>
            <w:tcW w:w="1809" w:type="dxa"/>
          </w:tcPr>
          <w:p w:rsidR="00401753" w:rsidRDefault="00401753" w:rsidP="00BC1A2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汤利平</w:t>
            </w:r>
          </w:p>
        </w:tc>
        <w:tc>
          <w:tcPr>
            <w:tcW w:w="1985" w:type="dxa"/>
          </w:tcPr>
          <w:p w:rsidR="00401753" w:rsidRDefault="00401753" w:rsidP="00BC1A2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研发</w:t>
            </w:r>
            <w:r>
              <w:rPr>
                <w:rFonts w:ascii="楷体" w:eastAsia="楷体" w:hAnsi="楷体"/>
                <w:sz w:val="24"/>
                <w:szCs w:val="24"/>
              </w:rPr>
              <w:t>总监</w:t>
            </w:r>
          </w:p>
        </w:tc>
        <w:tc>
          <w:tcPr>
            <w:tcW w:w="1985" w:type="dxa"/>
          </w:tcPr>
          <w:p w:rsidR="00401753" w:rsidRDefault="00401753" w:rsidP="00BC1A2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1.</w:t>
            </w:r>
            <w:r>
              <w:rPr>
                <w:rFonts w:ascii="楷体" w:eastAsia="楷体" w:hAnsi="楷体"/>
                <w:sz w:val="24"/>
                <w:szCs w:val="24"/>
              </w:rPr>
              <w:t>17</w:t>
            </w:r>
          </w:p>
        </w:tc>
        <w:tc>
          <w:tcPr>
            <w:tcW w:w="2126" w:type="dxa"/>
          </w:tcPr>
          <w:p w:rsidR="00401753" w:rsidRDefault="00401753" w:rsidP="00BC1A2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2016-09-</w:t>
            </w:r>
            <w:r>
              <w:rPr>
                <w:rFonts w:ascii="楷体" w:eastAsia="楷体" w:hAnsi="楷体"/>
                <w:sz w:val="24"/>
                <w:szCs w:val="24"/>
              </w:rPr>
              <w:t>09</w:t>
            </w:r>
          </w:p>
        </w:tc>
        <w:tc>
          <w:tcPr>
            <w:tcW w:w="8254" w:type="dxa"/>
          </w:tcPr>
          <w:p w:rsidR="00401753" w:rsidRPr="007F0880" w:rsidRDefault="00401753" w:rsidP="0040175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添加</w:t>
            </w:r>
            <w:r>
              <w:rPr>
                <w:rFonts w:ascii="楷体" w:eastAsia="楷体" w:hAnsi="楷体"/>
                <w:sz w:val="24"/>
                <w:szCs w:val="24"/>
              </w:rPr>
              <w:t>大华摄像头描述</w:t>
            </w:r>
          </w:p>
        </w:tc>
      </w:tr>
      <w:tr w:rsidR="00A303DB" w:rsidTr="004F4751">
        <w:tc>
          <w:tcPr>
            <w:tcW w:w="1809" w:type="dxa"/>
          </w:tcPr>
          <w:p w:rsidR="00A303DB" w:rsidRDefault="00A303DB" w:rsidP="004F4751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汤利平</w:t>
            </w:r>
          </w:p>
        </w:tc>
        <w:tc>
          <w:tcPr>
            <w:tcW w:w="1985" w:type="dxa"/>
          </w:tcPr>
          <w:p w:rsidR="00A303DB" w:rsidRDefault="00A303DB" w:rsidP="004F4751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研发</w:t>
            </w:r>
            <w:r>
              <w:rPr>
                <w:rFonts w:ascii="楷体" w:eastAsia="楷体" w:hAnsi="楷体"/>
                <w:sz w:val="24"/>
                <w:szCs w:val="24"/>
              </w:rPr>
              <w:t>总监</w:t>
            </w:r>
          </w:p>
        </w:tc>
        <w:tc>
          <w:tcPr>
            <w:tcW w:w="1985" w:type="dxa"/>
          </w:tcPr>
          <w:p w:rsidR="00A303DB" w:rsidRDefault="00A303DB" w:rsidP="004F4751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1.</w:t>
            </w:r>
            <w:r>
              <w:rPr>
                <w:rFonts w:ascii="楷体" w:eastAsia="楷体" w:hAnsi="楷体"/>
                <w:sz w:val="24"/>
                <w:szCs w:val="24"/>
              </w:rPr>
              <w:t>18</w:t>
            </w:r>
          </w:p>
        </w:tc>
        <w:tc>
          <w:tcPr>
            <w:tcW w:w="2126" w:type="dxa"/>
          </w:tcPr>
          <w:p w:rsidR="00A303DB" w:rsidRDefault="00A303DB" w:rsidP="004F4751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2016-09-</w:t>
            </w:r>
            <w:r>
              <w:rPr>
                <w:rFonts w:ascii="楷体" w:eastAsia="楷体" w:hAnsi="楷体"/>
                <w:sz w:val="24"/>
                <w:szCs w:val="24"/>
              </w:rPr>
              <w:t>19</w:t>
            </w:r>
          </w:p>
        </w:tc>
        <w:tc>
          <w:tcPr>
            <w:tcW w:w="8254" w:type="dxa"/>
          </w:tcPr>
          <w:p w:rsidR="00A303DB" w:rsidRPr="007F0880" w:rsidRDefault="00A303DB" w:rsidP="004F4751">
            <w:pPr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添加时间</w:t>
            </w:r>
            <w:r>
              <w:rPr>
                <w:rFonts w:ascii="楷体" w:eastAsia="楷体" w:hAnsi="楷体"/>
                <w:sz w:val="24"/>
                <w:szCs w:val="24"/>
              </w:rPr>
              <w:t>数据类型的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描述</w:t>
            </w:r>
          </w:p>
        </w:tc>
      </w:tr>
      <w:tr w:rsidR="003779F5" w:rsidTr="00F91150">
        <w:tc>
          <w:tcPr>
            <w:tcW w:w="1809" w:type="dxa"/>
          </w:tcPr>
          <w:p w:rsidR="003779F5" w:rsidRDefault="003779F5" w:rsidP="008E5EEE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985" w:type="dxa"/>
          </w:tcPr>
          <w:p w:rsidR="003779F5" w:rsidRDefault="003779F5" w:rsidP="008E5EEE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985" w:type="dxa"/>
          </w:tcPr>
          <w:p w:rsidR="003779F5" w:rsidRDefault="003779F5" w:rsidP="008E5EEE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2126" w:type="dxa"/>
          </w:tcPr>
          <w:p w:rsidR="003779F5" w:rsidRDefault="003779F5" w:rsidP="008E5EEE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254" w:type="dxa"/>
          </w:tcPr>
          <w:p w:rsidR="003779F5" w:rsidRDefault="003779F5" w:rsidP="008E5EEE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</w:p>
        </w:tc>
      </w:tr>
    </w:tbl>
    <w:p w:rsidR="00E31AEC" w:rsidRPr="00215781" w:rsidRDefault="00E31AEC">
      <w:pPr>
        <w:jc w:val="left"/>
        <w:rPr>
          <w:rFonts w:ascii="Consolas" w:eastAsia="黑体" w:hAnsi="Consolas"/>
          <w:b/>
          <w:sz w:val="24"/>
          <w:szCs w:val="24"/>
        </w:rPr>
      </w:pPr>
    </w:p>
    <w:p w:rsidR="00E31AEC" w:rsidRDefault="00E31AEC">
      <w:pPr>
        <w:jc w:val="left"/>
        <w:rPr>
          <w:rFonts w:ascii="Consolas" w:eastAsia="黑体" w:hAnsi="Consolas"/>
          <w:b/>
          <w:sz w:val="24"/>
          <w:szCs w:val="24"/>
        </w:rPr>
      </w:pPr>
    </w:p>
    <w:p w:rsidR="00E31AEC" w:rsidRDefault="000C3CD5">
      <w:pPr>
        <w:jc w:val="left"/>
        <w:rPr>
          <w:rFonts w:ascii="Consolas" w:eastAsia="黑体" w:hAnsi="Consolas"/>
          <w:b/>
          <w:sz w:val="24"/>
          <w:szCs w:val="24"/>
        </w:rPr>
      </w:pPr>
      <w:r>
        <w:rPr>
          <w:rFonts w:ascii="Consolas" w:eastAsia="黑体" w:hAnsi="Consolas" w:hint="eastAsia"/>
          <w:b/>
          <w:sz w:val="24"/>
          <w:szCs w:val="24"/>
        </w:rPr>
        <w:t>名词解释</w:t>
      </w:r>
      <w:r>
        <w:rPr>
          <w:rFonts w:ascii="Consolas" w:eastAsia="黑体" w:hAnsi="Consolas" w:hint="eastAsia"/>
          <w:b/>
          <w:sz w:val="24"/>
          <w:szCs w:val="24"/>
        </w:rPr>
        <w:t>:</w:t>
      </w:r>
    </w:p>
    <w:tbl>
      <w:tblPr>
        <w:tblW w:w="14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38"/>
        <w:gridCol w:w="12336"/>
      </w:tblGrid>
      <w:tr w:rsidR="00E31AEC" w:rsidRPr="00682F0D" w:rsidTr="00DB0D17">
        <w:tc>
          <w:tcPr>
            <w:tcW w:w="1838" w:type="dxa"/>
          </w:tcPr>
          <w:p w:rsidR="00E31AEC" w:rsidRDefault="000C3CD5">
            <w:pPr>
              <w:jc w:val="left"/>
              <w:rPr>
                <w:rFonts w:ascii="Consolas" w:eastAsia="黑体" w:hAnsi="Consolas"/>
                <w:b/>
                <w:sz w:val="24"/>
                <w:szCs w:val="24"/>
              </w:rPr>
            </w:pPr>
            <w:r>
              <w:rPr>
                <w:rFonts w:ascii="Consolas" w:eastAsia="黑体" w:hAnsi="Consolas" w:hint="eastAsia"/>
                <w:b/>
                <w:sz w:val="24"/>
                <w:szCs w:val="24"/>
              </w:rPr>
              <w:t>APSN</w:t>
            </w:r>
          </w:p>
        </w:tc>
        <w:tc>
          <w:tcPr>
            <w:tcW w:w="12336" w:type="dxa"/>
          </w:tcPr>
          <w:p w:rsidR="00E31AEC" w:rsidRDefault="00B41B93">
            <w:pPr>
              <w:jc w:val="left"/>
              <w:rPr>
                <w:rFonts w:ascii="Consolas" w:eastAsia="黑体" w:hAnsi="Consolas"/>
                <w:b/>
                <w:sz w:val="24"/>
                <w:szCs w:val="24"/>
              </w:rPr>
            </w:pPr>
            <w:r>
              <w:rPr>
                <w:rFonts w:ascii="Consolas" w:eastAsia="黑体" w:hAnsi="Consolas" w:hint="eastAsia"/>
                <w:b/>
                <w:sz w:val="24"/>
                <w:szCs w:val="24"/>
              </w:rPr>
              <w:t>网关</w:t>
            </w:r>
            <w:r>
              <w:rPr>
                <w:rFonts w:ascii="Consolas" w:eastAsia="黑体" w:hAnsi="Consolas"/>
                <w:b/>
                <w:sz w:val="24"/>
                <w:szCs w:val="24"/>
              </w:rPr>
              <w:t>域，</w:t>
            </w:r>
            <w:r>
              <w:rPr>
                <w:rFonts w:ascii="Consolas" w:eastAsia="黑体" w:hAnsi="Consolas" w:hint="eastAsia"/>
                <w:b/>
                <w:sz w:val="24"/>
                <w:szCs w:val="24"/>
              </w:rPr>
              <w:t>网关</w:t>
            </w:r>
            <w:r w:rsidR="000C3CD5">
              <w:rPr>
                <w:rFonts w:ascii="Consolas" w:eastAsia="黑体" w:hAnsi="Consolas" w:hint="eastAsia"/>
                <w:b/>
                <w:sz w:val="24"/>
                <w:szCs w:val="24"/>
              </w:rPr>
              <w:t>的全局编号，</w:t>
            </w:r>
            <w:r w:rsidR="000C3CD5">
              <w:rPr>
                <w:rFonts w:ascii="Consolas" w:eastAsia="黑体" w:hAnsi="Consolas" w:hint="eastAsia"/>
                <w:b/>
                <w:sz w:val="24"/>
                <w:szCs w:val="24"/>
              </w:rPr>
              <w:t>4</w:t>
            </w:r>
            <w:r w:rsidR="000C3CD5">
              <w:rPr>
                <w:rFonts w:ascii="Consolas" w:eastAsia="黑体" w:hAnsi="Consolas" w:hint="eastAsia"/>
                <w:b/>
                <w:sz w:val="24"/>
                <w:szCs w:val="24"/>
              </w:rPr>
              <w:t>字节</w:t>
            </w:r>
            <w:r w:rsidR="008D70B7">
              <w:rPr>
                <w:rFonts w:ascii="Consolas" w:eastAsia="黑体" w:hAnsi="Consolas" w:hint="eastAsia"/>
                <w:b/>
                <w:sz w:val="24"/>
                <w:szCs w:val="24"/>
              </w:rPr>
              <w:t>(</w:t>
            </w:r>
            <w:r w:rsidR="008D70B7">
              <w:rPr>
                <w:rFonts w:ascii="Consolas" w:eastAsia="黑体" w:hAnsi="Consolas" w:hint="eastAsia"/>
                <w:b/>
                <w:sz w:val="24"/>
                <w:szCs w:val="24"/>
              </w:rPr>
              <w:t>低</w:t>
            </w:r>
            <w:r w:rsidR="008D70B7">
              <w:rPr>
                <w:rFonts w:ascii="Consolas" w:eastAsia="黑体" w:hAnsi="Consolas" w:hint="eastAsia"/>
                <w:b/>
                <w:sz w:val="24"/>
                <w:szCs w:val="24"/>
              </w:rPr>
              <w:t>3</w:t>
            </w:r>
            <w:r w:rsidR="008D70B7">
              <w:rPr>
                <w:rFonts w:ascii="Consolas" w:eastAsia="黑体" w:hAnsi="Consolas" w:hint="eastAsia"/>
                <w:b/>
                <w:sz w:val="24"/>
                <w:szCs w:val="24"/>
              </w:rPr>
              <w:t>字节是</w:t>
            </w:r>
            <w:r w:rsidR="008D70B7">
              <w:rPr>
                <w:rFonts w:ascii="Consolas" w:eastAsia="黑体" w:hAnsi="Consolas"/>
                <w:b/>
                <w:sz w:val="24"/>
                <w:szCs w:val="24"/>
              </w:rPr>
              <w:t>WIFI</w:t>
            </w:r>
            <w:r w:rsidR="008D70B7">
              <w:rPr>
                <w:rFonts w:ascii="Consolas" w:eastAsia="黑体" w:hAnsi="Consolas"/>
                <w:b/>
                <w:sz w:val="24"/>
                <w:szCs w:val="24"/>
              </w:rPr>
              <w:t>网卡的低</w:t>
            </w:r>
            <w:r w:rsidR="008D70B7">
              <w:rPr>
                <w:rFonts w:ascii="Consolas" w:eastAsia="黑体" w:hAnsi="Consolas" w:hint="eastAsia"/>
                <w:b/>
                <w:sz w:val="24"/>
                <w:szCs w:val="24"/>
              </w:rPr>
              <w:t>3</w:t>
            </w:r>
            <w:r w:rsidR="008D70B7">
              <w:rPr>
                <w:rFonts w:ascii="Consolas" w:eastAsia="黑体" w:hAnsi="Consolas" w:hint="eastAsia"/>
                <w:b/>
                <w:sz w:val="24"/>
                <w:szCs w:val="24"/>
              </w:rPr>
              <w:t>字节，</w:t>
            </w:r>
            <w:r w:rsidR="008D70B7">
              <w:rPr>
                <w:rFonts w:ascii="Consolas" w:eastAsia="黑体" w:hAnsi="Consolas"/>
                <w:b/>
                <w:sz w:val="24"/>
                <w:szCs w:val="24"/>
              </w:rPr>
              <w:t>高</w:t>
            </w:r>
            <w:r w:rsidR="008D70B7">
              <w:rPr>
                <w:rFonts w:ascii="Consolas" w:eastAsia="黑体" w:hAnsi="Consolas" w:hint="eastAsia"/>
                <w:b/>
                <w:sz w:val="24"/>
                <w:szCs w:val="24"/>
              </w:rPr>
              <w:t>1</w:t>
            </w:r>
            <w:r w:rsidR="008D70B7">
              <w:rPr>
                <w:rFonts w:ascii="Consolas" w:eastAsia="黑体" w:hAnsi="Consolas" w:hint="eastAsia"/>
                <w:b/>
                <w:sz w:val="24"/>
                <w:szCs w:val="24"/>
              </w:rPr>
              <w:t>字节查询</w:t>
            </w:r>
            <w:r w:rsidR="008D70B7">
              <w:rPr>
                <w:rFonts w:ascii="Consolas" w:eastAsia="黑体" w:hAnsi="Consolas"/>
                <w:b/>
                <w:sz w:val="24"/>
                <w:szCs w:val="24"/>
              </w:rPr>
              <w:t>网卡厂商映射表获取</w:t>
            </w:r>
            <w:r w:rsidR="008D70B7">
              <w:rPr>
                <w:rFonts w:ascii="Consolas" w:eastAsia="黑体" w:hAnsi="Consolas" w:hint="eastAsia"/>
                <w:b/>
                <w:sz w:val="24"/>
                <w:szCs w:val="24"/>
              </w:rPr>
              <w:t>)</w:t>
            </w:r>
          </w:p>
        </w:tc>
      </w:tr>
      <w:tr w:rsidR="00E31AEC" w:rsidTr="00DB0D17">
        <w:tc>
          <w:tcPr>
            <w:tcW w:w="1838" w:type="dxa"/>
          </w:tcPr>
          <w:p w:rsidR="00E31AEC" w:rsidRDefault="000C3CD5">
            <w:pPr>
              <w:jc w:val="left"/>
              <w:rPr>
                <w:rFonts w:ascii="Consolas" w:eastAsia="黑体" w:hAnsi="Consolas"/>
                <w:b/>
                <w:sz w:val="24"/>
                <w:szCs w:val="24"/>
              </w:rPr>
            </w:pPr>
            <w:r>
              <w:rPr>
                <w:rFonts w:ascii="Consolas" w:eastAsia="黑体" w:hAnsi="Consolas" w:hint="eastAsia"/>
                <w:b/>
                <w:sz w:val="24"/>
                <w:szCs w:val="24"/>
              </w:rPr>
              <w:t>LUID</w:t>
            </w:r>
          </w:p>
        </w:tc>
        <w:tc>
          <w:tcPr>
            <w:tcW w:w="12336" w:type="dxa"/>
          </w:tcPr>
          <w:p w:rsidR="00E31AEC" w:rsidRDefault="000C3CD5">
            <w:pPr>
              <w:jc w:val="left"/>
              <w:rPr>
                <w:rFonts w:ascii="Consolas" w:eastAsia="黑体" w:hAnsi="Consolas"/>
                <w:b/>
                <w:sz w:val="24"/>
                <w:szCs w:val="24"/>
              </w:rPr>
            </w:pPr>
            <w:r>
              <w:rPr>
                <w:rFonts w:ascii="Consolas" w:eastAsia="黑体" w:hAnsi="Consolas" w:hint="eastAsia"/>
                <w:b/>
                <w:sz w:val="24"/>
                <w:szCs w:val="24"/>
              </w:rPr>
              <w:t>设备的本地编号，</w:t>
            </w:r>
            <w:r>
              <w:rPr>
                <w:rFonts w:ascii="Consolas" w:eastAsia="黑体" w:hAnsi="Consolas" w:hint="eastAsia"/>
                <w:b/>
                <w:sz w:val="24"/>
                <w:szCs w:val="24"/>
              </w:rPr>
              <w:t>8</w:t>
            </w:r>
            <w:r>
              <w:rPr>
                <w:rFonts w:ascii="Consolas" w:eastAsia="黑体" w:hAnsi="Consolas" w:hint="eastAsia"/>
                <w:b/>
                <w:sz w:val="24"/>
                <w:szCs w:val="24"/>
              </w:rPr>
              <w:t>字节</w:t>
            </w:r>
            <w:r w:rsidR="006857A2">
              <w:rPr>
                <w:rFonts w:ascii="Consolas" w:eastAsia="黑体" w:hAnsi="Consolas" w:hint="eastAsia"/>
                <w:b/>
                <w:sz w:val="24"/>
                <w:szCs w:val="24"/>
              </w:rPr>
              <w:t>(</w:t>
            </w:r>
            <w:r w:rsidR="006857A2">
              <w:rPr>
                <w:rFonts w:ascii="Consolas" w:eastAsia="黑体" w:hAnsi="Consolas" w:hint="eastAsia"/>
                <w:b/>
                <w:sz w:val="24"/>
                <w:szCs w:val="24"/>
              </w:rPr>
              <w:t>手机号</w:t>
            </w:r>
            <w:r w:rsidR="006857A2">
              <w:rPr>
                <w:rFonts w:ascii="Consolas" w:eastAsia="黑体" w:hAnsi="Consolas"/>
                <w:b/>
                <w:sz w:val="24"/>
                <w:szCs w:val="24"/>
              </w:rPr>
              <w:t>转为</w:t>
            </w:r>
            <w:r w:rsidR="006857A2">
              <w:rPr>
                <w:rFonts w:ascii="Consolas" w:eastAsia="黑体" w:hAnsi="Consolas" w:hint="eastAsia"/>
                <w:b/>
                <w:sz w:val="24"/>
                <w:szCs w:val="24"/>
              </w:rPr>
              <w:t>16</w:t>
            </w:r>
            <w:r w:rsidR="006857A2">
              <w:rPr>
                <w:rFonts w:ascii="Consolas" w:eastAsia="黑体" w:hAnsi="Consolas" w:hint="eastAsia"/>
                <w:b/>
                <w:sz w:val="24"/>
                <w:szCs w:val="24"/>
              </w:rPr>
              <w:t>进制</w:t>
            </w:r>
            <w:r w:rsidR="006857A2">
              <w:rPr>
                <w:rFonts w:ascii="Consolas" w:eastAsia="黑体" w:hAnsi="Consolas"/>
                <w:b/>
                <w:sz w:val="24"/>
                <w:szCs w:val="24"/>
              </w:rPr>
              <w:t>后在末尾补三个字节的</w:t>
            </w:r>
            <w:r w:rsidR="006857A2">
              <w:rPr>
                <w:rFonts w:ascii="Consolas" w:eastAsia="黑体" w:hAnsi="Consolas" w:hint="eastAsia"/>
                <w:b/>
                <w:sz w:val="24"/>
                <w:szCs w:val="24"/>
              </w:rPr>
              <w:t>0)</w:t>
            </w:r>
          </w:p>
        </w:tc>
      </w:tr>
      <w:tr w:rsidR="00E31AEC" w:rsidTr="00DB0D17">
        <w:tc>
          <w:tcPr>
            <w:tcW w:w="1838" w:type="dxa"/>
          </w:tcPr>
          <w:p w:rsidR="00E31AEC" w:rsidRDefault="000C3CD5">
            <w:pPr>
              <w:jc w:val="left"/>
              <w:rPr>
                <w:rFonts w:ascii="Consolas" w:eastAsia="黑体" w:hAnsi="Consolas"/>
                <w:b/>
                <w:sz w:val="24"/>
                <w:szCs w:val="24"/>
              </w:rPr>
            </w:pPr>
            <w:r>
              <w:rPr>
                <w:rFonts w:ascii="Consolas" w:eastAsia="黑体" w:hAnsi="Consolas" w:hint="eastAsia"/>
                <w:b/>
                <w:sz w:val="24"/>
                <w:szCs w:val="24"/>
              </w:rPr>
              <w:lastRenderedPageBreak/>
              <w:t>GUID</w:t>
            </w:r>
          </w:p>
        </w:tc>
        <w:tc>
          <w:tcPr>
            <w:tcW w:w="12336" w:type="dxa"/>
          </w:tcPr>
          <w:p w:rsidR="00E31AEC" w:rsidRDefault="000C3CD5">
            <w:pPr>
              <w:jc w:val="left"/>
              <w:rPr>
                <w:rFonts w:ascii="Consolas" w:eastAsia="黑体" w:hAnsi="Consolas"/>
                <w:b/>
                <w:sz w:val="24"/>
                <w:szCs w:val="24"/>
              </w:rPr>
            </w:pPr>
            <w:r>
              <w:rPr>
                <w:rFonts w:ascii="Consolas" w:eastAsia="黑体" w:hAnsi="Consolas" w:hint="eastAsia"/>
                <w:b/>
                <w:sz w:val="24"/>
                <w:szCs w:val="24"/>
              </w:rPr>
              <w:t>设备的全局编号，</w:t>
            </w:r>
            <w:r>
              <w:rPr>
                <w:rFonts w:ascii="Consolas" w:eastAsia="黑体" w:hAnsi="Consolas" w:hint="eastAsia"/>
                <w:b/>
                <w:sz w:val="24"/>
                <w:szCs w:val="24"/>
              </w:rPr>
              <w:t>12</w:t>
            </w:r>
            <w:r>
              <w:rPr>
                <w:rFonts w:ascii="Consolas" w:eastAsia="黑体" w:hAnsi="Consolas" w:hint="eastAsia"/>
                <w:b/>
                <w:sz w:val="24"/>
                <w:szCs w:val="24"/>
              </w:rPr>
              <w:t>字节。由</w:t>
            </w:r>
            <w:r>
              <w:rPr>
                <w:rFonts w:ascii="Consolas" w:eastAsia="黑体" w:hAnsi="Consolas" w:hint="eastAsia"/>
                <w:b/>
                <w:sz w:val="24"/>
                <w:szCs w:val="24"/>
              </w:rPr>
              <w:t>APSN</w:t>
            </w:r>
            <w:r>
              <w:rPr>
                <w:rFonts w:ascii="Consolas" w:eastAsia="黑体" w:hAnsi="Consolas" w:hint="eastAsia"/>
                <w:b/>
                <w:sz w:val="24"/>
                <w:szCs w:val="24"/>
              </w:rPr>
              <w:t>加</w:t>
            </w:r>
            <w:r>
              <w:rPr>
                <w:rFonts w:ascii="Consolas" w:eastAsia="黑体" w:hAnsi="Consolas" w:hint="eastAsia"/>
                <w:b/>
                <w:sz w:val="24"/>
                <w:szCs w:val="24"/>
              </w:rPr>
              <w:t>LUID</w:t>
            </w:r>
            <w:r>
              <w:rPr>
                <w:rFonts w:ascii="Consolas" w:eastAsia="黑体" w:hAnsi="Consolas" w:hint="eastAsia"/>
                <w:b/>
                <w:sz w:val="24"/>
                <w:szCs w:val="24"/>
              </w:rPr>
              <w:t>组成。前</w:t>
            </w:r>
            <w:r>
              <w:rPr>
                <w:rFonts w:ascii="Consolas" w:eastAsia="黑体" w:hAnsi="Consolas" w:hint="eastAsia"/>
                <w:b/>
                <w:sz w:val="24"/>
                <w:szCs w:val="24"/>
              </w:rPr>
              <w:t>4</w:t>
            </w:r>
            <w:r>
              <w:rPr>
                <w:rFonts w:ascii="Consolas" w:eastAsia="黑体" w:hAnsi="Consolas" w:hint="eastAsia"/>
                <w:b/>
                <w:sz w:val="24"/>
                <w:szCs w:val="24"/>
              </w:rPr>
              <w:t>字节是</w:t>
            </w:r>
            <w:r>
              <w:rPr>
                <w:rFonts w:ascii="Consolas" w:eastAsia="黑体" w:hAnsi="Consolas" w:hint="eastAsia"/>
                <w:b/>
                <w:sz w:val="24"/>
                <w:szCs w:val="24"/>
              </w:rPr>
              <w:t>APSN</w:t>
            </w:r>
            <w:r>
              <w:rPr>
                <w:rFonts w:ascii="Consolas" w:eastAsia="黑体" w:hAnsi="Consolas" w:hint="eastAsia"/>
                <w:b/>
                <w:sz w:val="24"/>
                <w:szCs w:val="24"/>
              </w:rPr>
              <w:t>后</w:t>
            </w:r>
            <w:r>
              <w:rPr>
                <w:rFonts w:ascii="Consolas" w:eastAsia="黑体" w:hAnsi="Consolas" w:hint="eastAsia"/>
                <w:b/>
                <w:sz w:val="24"/>
                <w:szCs w:val="24"/>
              </w:rPr>
              <w:t>8</w:t>
            </w:r>
            <w:r>
              <w:rPr>
                <w:rFonts w:ascii="Consolas" w:eastAsia="黑体" w:hAnsi="Consolas" w:hint="eastAsia"/>
                <w:b/>
                <w:sz w:val="24"/>
                <w:szCs w:val="24"/>
              </w:rPr>
              <w:t>字节是</w:t>
            </w:r>
            <w:r>
              <w:rPr>
                <w:rFonts w:ascii="Consolas" w:eastAsia="黑体" w:hAnsi="Consolas" w:hint="eastAsia"/>
                <w:b/>
                <w:sz w:val="24"/>
                <w:szCs w:val="24"/>
              </w:rPr>
              <w:t>LUID</w:t>
            </w:r>
          </w:p>
        </w:tc>
      </w:tr>
      <w:tr w:rsidR="00E31AEC" w:rsidTr="00DB0D17">
        <w:tc>
          <w:tcPr>
            <w:tcW w:w="1838" w:type="dxa"/>
          </w:tcPr>
          <w:p w:rsidR="00E31AEC" w:rsidRDefault="000C3CD5">
            <w:pPr>
              <w:jc w:val="left"/>
              <w:rPr>
                <w:rFonts w:ascii="Consolas" w:eastAsia="黑体" w:hAnsi="Consolas"/>
                <w:b/>
                <w:sz w:val="24"/>
                <w:szCs w:val="24"/>
              </w:rPr>
            </w:pPr>
            <w:r>
              <w:rPr>
                <w:rFonts w:ascii="Consolas" w:eastAsia="黑体" w:hAnsi="Consolas" w:hint="eastAsia"/>
                <w:b/>
                <w:sz w:val="24"/>
                <w:szCs w:val="24"/>
              </w:rPr>
              <w:t>MAC</w:t>
            </w:r>
          </w:p>
        </w:tc>
        <w:tc>
          <w:tcPr>
            <w:tcW w:w="12336" w:type="dxa"/>
          </w:tcPr>
          <w:p w:rsidR="00E31AEC" w:rsidRDefault="000C3CD5">
            <w:pPr>
              <w:jc w:val="left"/>
              <w:rPr>
                <w:rFonts w:ascii="Consolas" w:eastAsia="黑体" w:hAnsi="Consolas"/>
                <w:b/>
                <w:sz w:val="24"/>
                <w:szCs w:val="24"/>
              </w:rPr>
            </w:pPr>
            <w:r>
              <w:rPr>
                <w:rFonts w:ascii="Consolas" w:eastAsia="黑体" w:hAnsi="Consolas" w:hint="eastAsia"/>
                <w:b/>
                <w:sz w:val="24"/>
                <w:szCs w:val="24"/>
              </w:rPr>
              <w:t>Zigbee</w:t>
            </w:r>
            <w:r>
              <w:rPr>
                <w:rFonts w:ascii="Consolas" w:eastAsia="黑体" w:hAnsi="Consolas" w:hint="eastAsia"/>
                <w:b/>
                <w:sz w:val="24"/>
                <w:szCs w:val="24"/>
              </w:rPr>
              <w:t>模块的</w:t>
            </w:r>
            <w:r>
              <w:rPr>
                <w:rFonts w:ascii="Consolas" w:eastAsia="黑体" w:hAnsi="Consolas" w:hint="eastAsia"/>
                <w:b/>
                <w:sz w:val="24"/>
                <w:szCs w:val="24"/>
              </w:rPr>
              <w:t>LUID</w:t>
            </w:r>
          </w:p>
        </w:tc>
      </w:tr>
      <w:tr w:rsidR="00DB0D17" w:rsidTr="00DB0D17">
        <w:tc>
          <w:tcPr>
            <w:tcW w:w="1838" w:type="dxa"/>
          </w:tcPr>
          <w:p w:rsidR="00DB0D17" w:rsidRDefault="00DB0D17">
            <w:pPr>
              <w:jc w:val="left"/>
              <w:rPr>
                <w:rFonts w:ascii="Consolas" w:eastAsia="黑体" w:hAnsi="Consolas"/>
                <w:b/>
                <w:sz w:val="24"/>
                <w:szCs w:val="24"/>
              </w:rPr>
            </w:pPr>
            <w:r>
              <w:rPr>
                <w:rFonts w:ascii="Consolas" w:eastAsia="黑体" w:hAnsi="Consolas" w:hint="eastAsia"/>
                <w:b/>
                <w:sz w:val="24"/>
                <w:szCs w:val="24"/>
              </w:rPr>
              <w:t>网络</w:t>
            </w:r>
            <w:r>
              <w:rPr>
                <w:rFonts w:ascii="Consolas" w:eastAsia="黑体" w:hAnsi="Consolas"/>
                <w:b/>
                <w:sz w:val="24"/>
                <w:szCs w:val="24"/>
              </w:rPr>
              <w:t>字节序</w:t>
            </w:r>
          </w:p>
        </w:tc>
        <w:tc>
          <w:tcPr>
            <w:tcW w:w="12336" w:type="dxa"/>
          </w:tcPr>
          <w:p w:rsidR="00DB0D17" w:rsidRDefault="00DB0D17">
            <w:pPr>
              <w:jc w:val="left"/>
              <w:rPr>
                <w:rFonts w:ascii="Consolas" w:eastAsia="黑体" w:hAnsi="Consolas"/>
                <w:b/>
                <w:sz w:val="24"/>
                <w:szCs w:val="24"/>
              </w:rPr>
            </w:pPr>
            <w:r>
              <w:rPr>
                <w:rFonts w:ascii="Consolas" w:eastAsia="黑体" w:hAnsi="Consolas" w:hint="eastAsia"/>
                <w:b/>
                <w:sz w:val="24"/>
                <w:szCs w:val="24"/>
              </w:rPr>
              <w:t>数据</w:t>
            </w:r>
            <w:r>
              <w:rPr>
                <w:rFonts w:ascii="Consolas" w:eastAsia="黑体" w:hAnsi="Consolas"/>
                <w:b/>
                <w:sz w:val="24"/>
                <w:szCs w:val="24"/>
              </w:rPr>
              <w:t>在通过各种传输媒介时采用的字节序，即大端字节序</w:t>
            </w:r>
            <w:r w:rsidR="00806F32">
              <w:rPr>
                <w:rFonts w:ascii="Consolas" w:eastAsia="黑体" w:hAnsi="Consolas" w:hint="eastAsia"/>
                <w:b/>
                <w:sz w:val="24"/>
                <w:szCs w:val="24"/>
              </w:rPr>
              <w:t>。</w:t>
            </w:r>
            <w:r w:rsidR="00806F32">
              <w:rPr>
                <w:rFonts w:ascii="Consolas" w:eastAsia="黑体" w:hAnsi="Consolas"/>
                <w:b/>
                <w:sz w:val="24"/>
                <w:szCs w:val="24"/>
              </w:rPr>
              <w:t>本文</w:t>
            </w:r>
            <w:r w:rsidR="00806F32">
              <w:rPr>
                <w:rFonts w:ascii="Consolas" w:eastAsia="黑体" w:hAnsi="Consolas" w:hint="eastAsia"/>
                <w:b/>
                <w:sz w:val="24"/>
                <w:szCs w:val="24"/>
              </w:rPr>
              <w:t>涉及</w:t>
            </w:r>
            <w:r w:rsidR="00806F32">
              <w:rPr>
                <w:rFonts w:ascii="Consolas" w:eastAsia="黑体" w:hAnsi="Consolas"/>
                <w:b/>
                <w:sz w:val="24"/>
                <w:szCs w:val="24"/>
              </w:rPr>
              <w:t>的所有报文均采用网络字节序</w:t>
            </w:r>
          </w:p>
        </w:tc>
      </w:tr>
      <w:tr w:rsidR="001868FC" w:rsidTr="00DB0D17">
        <w:tc>
          <w:tcPr>
            <w:tcW w:w="1838" w:type="dxa"/>
          </w:tcPr>
          <w:p w:rsidR="001868FC" w:rsidRDefault="001868FC">
            <w:pPr>
              <w:jc w:val="left"/>
              <w:rPr>
                <w:rFonts w:ascii="Consolas" w:eastAsia="黑体" w:hAnsi="Consolas"/>
                <w:b/>
                <w:sz w:val="24"/>
                <w:szCs w:val="24"/>
              </w:rPr>
            </w:pPr>
            <w:r>
              <w:rPr>
                <w:rFonts w:ascii="Consolas" w:eastAsia="黑体" w:hAnsi="Consolas" w:hint="eastAsia"/>
                <w:b/>
                <w:sz w:val="24"/>
                <w:szCs w:val="24"/>
              </w:rPr>
              <w:t>云</w:t>
            </w:r>
            <w:r>
              <w:rPr>
                <w:rFonts w:ascii="Consolas" w:eastAsia="黑体" w:hAnsi="Consolas"/>
                <w:b/>
                <w:sz w:val="24"/>
                <w:szCs w:val="24"/>
              </w:rPr>
              <w:t>网关</w:t>
            </w:r>
          </w:p>
        </w:tc>
        <w:tc>
          <w:tcPr>
            <w:tcW w:w="12336" w:type="dxa"/>
          </w:tcPr>
          <w:p w:rsidR="001868FC" w:rsidRDefault="001868FC">
            <w:pPr>
              <w:jc w:val="left"/>
              <w:rPr>
                <w:rFonts w:ascii="Consolas" w:eastAsia="黑体" w:hAnsi="Consolas"/>
                <w:b/>
                <w:sz w:val="24"/>
                <w:szCs w:val="24"/>
              </w:rPr>
            </w:pPr>
            <w:r>
              <w:rPr>
                <w:rFonts w:ascii="Consolas" w:eastAsia="黑体" w:hAnsi="Consolas" w:hint="eastAsia"/>
                <w:b/>
                <w:sz w:val="24"/>
                <w:szCs w:val="24"/>
              </w:rPr>
              <w:t>一个</w:t>
            </w:r>
            <w:r>
              <w:rPr>
                <w:rFonts w:ascii="Consolas" w:eastAsia="黑体" w:hAnsi="Consolas"/>
                <w:b/>
                <w:sz w:val="24"/>
                <w:szCs w:val="24"/>
              </w:rPr>
              <w:t>特殊的网关域，网关编号为</w:t>
            </w:r>
            <w:r w:rsidR="00C8717D">
              <w:rPr>
                <w:rFonts w:ascii="Consolas" w:eastAsia="黑体" w:hAnsi="Consolas" w:hint="eastAsia"/>
                <w:b/>
                <w:sz w:val="24"/>
                <w:szCs w:val="24"/>
              </w:rPr>
              <w:t>0</w:t>
            </w:r>
            <w:r w:rsidR="00C8717D">
              <w:rPr>
                <w:rFonts w:ascii="Consolas" w:eastAsia="黑体" w:hAnsi="Consolas"/>
                <w:b/>
                <w:sz w:val="24"/>
                <w:szCs w:val="24"/>
              </w:rPr>
              <w:t>x00000001</w:t>
            </w:r>
            <w:r w:rsidR="00C8717D">
              <w:rPr>
                <w:rFonts w:ascii="Consolas" w:eastAsia="黑体" w:hAnsi="Consolas" w:hint="eastAsia"/>
                <w:b/>
                <w:sz w:val="24"/>
                <w:szCs w:val="24"/>
              </w:rPr>
              <w:t>。</w:t>
            </w:r>
            <w:r w:rsidR="00C8717D">
              <w:rPr>
                <w:rFonts w:ascii="Consolas" w:eastAsia="黑体" w:hAnsi="Consolas"/>
                <w:b/>
                <w:sz w:val="24"/>
                <w:szCs w:val="24"/>
              </w:rPr>
              <w:t>该网关</w:t>
            </w:r>
            <w:r w:rsidR="00C8717D">
              <w:rPr>
                <w:rFonts w:ascii="Consolas" w:eastAsia="黑体" w:hAnsi="Consolas" w:hint="eastAsia"/>
                <w:b/>
                <w:sz w:val="24"/>
                <w:szCs w:val="24"/>
              </w:rPr>
              <w:t>下</w:t>
            </w:r>
            <w:r w:rsidR="00C8717D">
              <w:rPr>
                <w:rFonts w:ascii="Consolas" w:eastAsia="黑体" w:hAnsi="Consolas"/>
                <w:b/>
                <w:sz w:val="24"/>
                <w:szCs w:val="24"/>
              </w:rPr>
              <w:t>挂</w:t>
            </w:r>
            <w:r w:rsidR="00C8717D">
              <w:rPr>
                <w:rFonts w:ascii="Consolas" w:eastAsia="黑体" w:hAnsi="Consolas" w:hint="eastAsia"/>
                <w:b/>
                <w:sz w:val="24"/>
                <w:szCs w:val="24"/>
              </w:rPr>
              <w:t>的</w:t>
            </w:r>
            <w:r w:rsidR="00C8717D">
              <w:rPr>
                <w:rFonts w:ascii="Consolas" w:eastAsia="黑体" w:hAnsi="Consolas"/>
                <w:b/>
                <w:sz w:val="24"/>
                <w:szCs w:val="24"/>
              </w:rPr>
              <w:t>是智慧社区</w:t>
            </w:r>
            <w:r w:rsidR="006E2A54">
              <w:rPr>
                <w:rFonts w:ascii="Consolas" w:eastAsia="黑体" w:hAnsi="Consolas" w:hint="eastAsia"/>
                <w:b/>
                <w:sz w:val="24"/>
                <w:szCs w:val="24"/>
              </w:rPr>
              <w:t>平台</w:t>
            </w:r>
            <w:r w:rsidR="00C8717D">
              <w:rPr>
                <w:rFonts w:ascii="Consolas" w:eastAsia="黑体" w:hAnsi="Consolas"/>
                <w:b/>
                <w:sz w:val="24"/>
                <w:szCs w:val="24"/>
              </w:rPr>
              <w:t>。</w:t>
            </w:r>
          </w:p>
        </w:tc>
      </w:tr>
    </w:tbl>
    <w:p w:rsidR="00E31AEC" w:rsidRDefault="00E31AEC">
      <w:pPr>
        <w:jc w:val="left"/>
        <w:rPr>
          <w:rFonts w:ascii="Consolas" w:eastAsia="黑体" w:hAnsi="Consolas"/>
          <w:b/>
          <w:sz w:val="24"/>
          <w:szCs w:val="24"/>
        </w:rPr>
      </w:pPr>
    </w:p>
    <w:p w:rsidR="00E31AEC" w:rsidRDefault="000C3CD5">
      <w:pPr>
        <w:pStyle w:val="1"/>
        <w:numPr>
          <w:ilvl w:val="0"/>
          <w:numId w:val="1"/>
        </w:numPr>
        <w:spacing w:before="0" w:after="0"/>
        <w:rPr>
          <w:rFonts w:ascii="Consolas" w:hAnsi="Consolas"/>
          <w:sz w:val="18"/>
          <w:szCs w:val="18"/>
        </w:rPr>
      </w:pPr>
      <w:r>
        <w:rPr>
          <w:rFonts w:ascii="Consolas" w:hAnsi="Consolas" w:hint="eastAsia"/>
          <w:sz w:val="18"/>
          <w:szCs w:val="18"/>
        </w:rPr>
        <w:lastRenderedPageBreak/>
        <w:t>网络结构</w:t>
      </w:r>
    </w:p>
    <w:p w:rsidR="00E31AEC" w:rsidRDefault="00314F2D" w:rsidP="0074211D">
      <w:pPr>
        <w:jc w:val="center"/>
      </w:pPr>
      <w:r w:rsidRPr="00E31AEC">
        <w:object w:dxaOrig="11745" w:dyaOrig="85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18.75pt;height:393pt" o:ole="" o:bordertopcolor="this" o:borderleftcolor="this" o:borderbottomcolor="this" o:borderrightcolor="this">
            <v:imagedata r:id="rId9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Visio.Drawing.11" ShapeID="_x0000_i1025" DrawAspect="Content" ObjectID="_1535807003" r:id="rId10"/>
        </w:object>
      </w:r>
    </w:p>
    <w:p w:rsidR="00E31AEC" w:rsidRDefault="000C3CD5">
      <w:pPr>
        <w:pStyle w:val="10"/>
        <w:numPr>
          <w:ilvl w:val="0"/>
          <w:numId w:val="2"/>
        </w:numPr>
        <w:ind w:firstLineChars="0"/>
        <w:jc w:val="center"/>
      </w:pPr>
      <w:r>
        <w:rPr>
          <w:rFonts w:ascii="Consolas" w:hAnsi="DotumChe" w:hint="eastAsia"/>
          <w:sz w:val="18"/>
          <w:szCs w:val="18"/>
        </w:rPr>
        <w:t>网络拓扑结构</w:t>
      </w:r>
    </w:p>
    <w:p w:rsidR="00E31AEC" w:rsidRDefault="000C3CD5">
      <w:pPr>
        <w:pStyle w:val="1"/>
        <w:numPr>
          <w:ilvl w:val="0"/>
          <w:numId w:val="1"/>
        </w:numPr>
        <w:spacing w:before="0" w:after="0"/>
        <w:rPr>
          <w:rFonts w:ascii="Consolas" w:hAnsi="Consolas"/>
          <w:sz w:val="18"/>
          <w:szCs w:val="18"/>
        </w:rPr>
      </w:pPr>
      <w:r>
        <w:rPr>
          <w:rFonts w:ascii="Consolas" w:hAnsi="DotumChe"/>
          <w:sz w:val="18"/>
          <w:szCs w:val="18"/>
        </w:rPr>
        <w:lastRenderedPageBreak/>
        <w:t>网络协议</w:t>
      </w:r>
    </w:p>
    <w:p w:rsidR="00E31AEC" w:rsidRDefault="000C3CD5">
      <w:pPr>
        <w:pStyle w:val="2"/>
        <w:numPr>
          <w:ilvl w:val="0"/>
          <w:numId w:val="3"/>
        </w:numPr>
        <w:spacing w:before="0"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MQTT</w:t>
      </w:r>
      <w:r>
        <w:rPr>
          <w:rFonts w:ascii="Consolas" w:hAnsi="DotumChe"/>
          <w:sz w:val="18"/>
          <w:szCs w:val="18"/>
        </w:rPr>
        <w:t>协议</w:t>
      </w:r>
    </w:p>
    <w:p w:rsidR="00E31AEC" w:rsidRDefault="00CD25BD">
      <w:pPr>
        <w:rPr>
          <w:rFonts w:ascii="Consolas" w:hAnsi="Consolas"/>
          <w:sz w:val="18"/>
          <w:szCs w:val="18"/>
        </w:rPr>
      </w:pPr>
      <w:r>
        <w:rPr>
          <w:rFonts w:ascii="Consolas" w:hAnsi="Consolas" w:hint="eastAsia"/>
          <w:sz w:val="18"/>
          <w:szCs w:val="18"/>
        </w:rPr>
        <w:t>网关</w:t>
      </w:r>
      <w:r w:rsidR="00F31F63">
        <w:rPr>
          <w:rFonts w:ascii="Consolas" w:hAnsi="Consolas" w:hint="eastAsia"/>
          <w:sz w:val="18"/>
          <w:szCs w:val="18"/>
        </w:rPr>
        <w:t>、</w:t>
      </w:r>
      <w:r w:rsidR="000C3CD5">
        <w:rPr>
          <w:rFonts w:ascii="Consolas" w:hAnsi="DotumChe"/>
          <w:sz w:val="18"/>
          <w:szCs w:val="18"/>
        </w:rPr>
        <w:t>手机终端</w:t>
      </w:r>
      <w:r w:rsidR="00F31F63">
        <w:rPr>
          <w:rFonts w:ascii="Consolas" w:hAnsi="DotumChe" w:hint="eastAsia"/>
          <w:sz w:val="18"/>
          <w:szCs w:val="18"/>
        </w:rPr>
        <w:t>、</w:t>
      </w:r>
      <w:r w:rsidR="00F31F63">
        <w:rPr>
          <w:rFonts w:ascii="Consolas" w:hAnsi="DotumChe"/>
          <w:sz w:val="18"/>
          <w:szCs w:val="18"/>
        </w:rPr>
        <w:t>虚拟</w:t>
      </w:r>
      <w:r w:rsidR="00F31F63">
        <w:rPr>
          <w:rFonts w:ascii="Consolas" w:hAnsi="DotumChe" w:hint="eastAsia"/>
          <w:sz w:val="18"/>
          <w:szCs w:val="18"/>
        </w:rPr>
        <w:t>设备</w:t>
      </w:r>
      <w:r w:rsidR="00F31F63">
        <w:rPr>
          <w:rFonts w:ascii="Consolas" w:hAnsi="DotumChe"/>
          <w:sz w:val="18"/>
          <w:szCs w:val="18"/>
        </w:rPr>
        <w:t>与</w:t>
      </w:r>
      <w:r w:rsidR="00F31F63">
        <w:rPr>
          <w:rFonts w:ascii="Consolas" w:hAnsi="Consolas" w:hint="eastAsia"/>
          <w:sz w:val="18"/>
          <w:szCs w:val="18"/>
        </w:rPr>
        <w:t>云</w:t>
      </w:r>
      <w:r w:rsidR="00F31F63">
        <w:rPr>
          <w:rFonts w:ascii="Consolas" w:hAnsi="DotumChe"/>
          <w:sz w:val="18"/>
          <w:szCs w:val="18"/>
        </w:rPr>
        <w:t>服务器</w:t>
      </w:r>
      <w:r w:rsidR="000C3CD5">
        <w:rPr>
          <w:rFonts w:ascii="Consolas" w:hAnsi="DotumChe"/>
          <w:sz w:val="18"/>
          <w:szCs w:val="18"/>
        </w:rPr>
        <w:t>之间采用</w:t>
      </w:r>
      <w:r w:rsidR="000C3CD5">
        <w:rPr>
          <w:rFonts w:ascii="Consolas" w:hAnsi="Consolas"/>
          <w:sz w:val="18"/>
          <w:szCs w:val="18"/>
        </w:rPr>
        <w:t>MQTT</w:t>
      </w:r>
      <w:r w:rsidR="000C3CD5">
        <w:rPr>
          <w:rFonts w:ascii="Consolas" w:hAnsi="DotumChe"/>
          <w:sz w:val="18"/>
          <w:szCs w:val="18"/>
        </w:rPr>
        <w:t>协议交互。</w:t>
      </w:r>
    </w:p>
    <w:p w:rsidR="00E31AEC" w:rsidRDefault="000C3CD5">
      <w:pPr>
        <w:pStyle w:val="2"/>
        <w:numPr>
          <w:ilvl w:val="0"/>
          <w:numId w:val="3"/>
        </w:numPr>
        <w:spacing w:before="0"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Zigbee</w:t>
      </w:r>
      <w:r>
        <w:rPr>
          <w:rFonts w:ascii="Consolas" w:hAnsi="DotumChe"/>
          <w:sz w:val="18"/>
          <w:szCs w:val="18"/>
        </w:rPr>
        <w:t>协议</w:t>
      </w:r>
    </w:p>
    <w:p w:rsidR="00E31AEC" w:rsidRDefault="000C3CD5">
      <w:pPr>
        <w:rPr>
          <w:rFonts w:ascii="Consolas" w:hAnsi="Consolas"/>
          <w:sz w:val="18"/>
          <w:szCs w:val="18"/>
        </w:rPr>
      </w:pPr>
      <w:r>
        <w:rPr>
          <w:rFonts w:ascii="Consolas" w:hAnsi="DotumChe"/>
          <w:sz w:val="18"/>
          <w:szCs w:val="18"/>
        </w:rPr>
        <w:t>物理设备之间采用</w:t>
      </w:r>
      <w:r w:rsidR="00F31F63">
        <w:rPr>
          <w:rFonts w:ascii="Consolas" w:hAnsi="Consolas"/>
          <w:sz w:val="18"/>
          <w:szCs w:val="18"/>
        </w:rPr>
        <w:t>Z</w:t>
      </w:r>
      <w:r>
        <w:rPr>
          <w:rFonts w:ascii="Consolas" w:hAnsi="Consolas"/>
          <w:sz w:val="18"/>
          <w:szCs w:val="18"/>
        </w:rPr>
        <w:t>igbee</w:t>
      </w:r>
      <w:r>
        <w:rPr>
          <w:rFonts w:ascii="Consolas" w:hAnsi="DotumChe"/>
          <w:sz w:val="18"/>
          <w:szCs w:val="18"/>
        </w:rPr>
        <w:t>协议交互。</w:t>
      </w:r>
    </w:p>
    <w:p w:rsidR="00E31AEC" w:rsidRDefault="000C3CD5">
      <w:pPr>
        <w:pStyle w:val="1"/>
        <w:numPr>
          <w:ilvl w:val="0"/>
          <w:numId w:val="1"/>
        </w:numPr>
        <w:spacing w:before="0" w:after="0"/>
        <w:rPr>
          <w:rFonts w:ascii="Consolas" w:hAnsi="DotumChe"/>
          <w:sz w:val="18"/>
          <w:szCs w:val="18"/>
        </w:rPr>
      </w:pPr>
      <w:r>
        <w:rPr>
          <w:rFonts w:ascii="Consolas" w:hAnsi="Consolas"/>
          <w:sz w:val="18"/>
          <w:szCs w:val="18"/>
        </w:rPr>
        <w:t>MQTT</w:t>
      </w:r>
      <w:r>
        <w:rPr>
          <w:rFonts w:ascii="Consolas" w:hAnsi="DotumChe"/>
          <w:sz w:val="18"/>
          <w:szCs w:val="18"/>
        </w:rPr>
        <w:t>消息数据结构</w:t>
      </w:r>
    </w:p>
    <w:p w:rsidR="00E31AEC" w:rsidRDefault="003F3F5C">
      <w:pPr>
        <w:rPr>
          <w:rFonts w:ascii="Consolas" w:hAnsi="DotumChe"/>
          <w:sz w:val="18"/>
          <w:szCs w:val="18"/>
        </w:rPr>
      </w:pPr>
      <w:r>
        <w:rPr>
          <w:rFonts w:ascii="Consolas" w:hAnsi="DotumChe" w:hint="eastAsia"/>
          <w:sz w:val="18"/>
          <w:szCs w:val="18"/>
        </w:rPr>
        <w:t>云端服务器</w:t>
      </w:r>
      <w:r>
        <w:rPr>
          <w:rFonts w:ascii="Consolas" w:hAnsi="DotumChe"/>
          <w:sz w:val="18"/>
          <w:szCs w:val="18"/>
        </w:rPr>
        <w:t>采用</w:t>
      </w:r>
      <w:r>
        <w:rPr>
          <w:rFonts w:ascii="Consolas" w:hAnsi="DotumChe"/>
          <w:sz w:val="18"/>
          <w:szCs w:val="18"/>
        </w:rPr>
        <w:t>MQTT</w:t>
      </w:r>
      <w:r>
        <w:rPr>
          <w:rFonts w:ascii="Consolas" w:hAnsi="DotumChe"/>
          <w:sz w:val="18"/>
          <w:szCs w:val="18"/>
        </w:rPr>
        <w:t>开源框架搭建</w:t>
      </w:r>
      <w:r w:rsidR="000C3CD5">
        <w:rPr>
          <w:rFonts w:ascii="Consolas" w:hAnsi="DotumChe" w:hint="eastAsia"/>
          <w:sz w:val="18"/>
          <w:szCs w:val="18"/>
        </w:rPr>
        <w:t>。</w:t>
      </w:r>
      <w:r>
        <w:rPr>
          <w:rFonts w:ascii="Consolas" w:hAnsi="DotumChe" w:hint="eastAsia"/>
          <w:sz w:val="18"/>
          <w:szCs w:val="18"/>
        </w:rPr>
        <w:t>MQTT</w:t>
      </w:r>
      <w:r>
        <w:rPr>
          <w:rFonts w:ascii="Consolas" w:hAnsi="DotumChe"/>
          <w:sz w:val="18"/>
          <w:szCs w:val="18"/>
        </w:rPr>
        <w:t>的数据存储结构如下：</w:t>
      </w:r>
    </w:p>
    <w:p w:rsidR="00E31AEC" w:rsidRDefault="00E31AEC">
      <w:pPr>
        <w:rPr>
          <w:ins w:id="0" w:author="wisper" w:date="2014-10-08T15:16:00Z"/>
          <w:rFonts w:ascii="Consolas" w:hAnsi="Consolas"/>
        </w:rPr>
      </w:pPr>
    </w:p>
    <w:p w:rsidR="00CA56BE" w:rsidRDefault="00CA56BE">
      <w:pPr>
        <w:rPr>
          <w:ins w:id="1" w:author="wisper" w:date="2014-10-08T15:16:00Z"/>
          <w:rFonts w:ascii="Consolas" w:hAnsi="Consolas"/>
        </w:rPr>
      </w:pPr>
    </w:p>
    <w:p w:rsidR="00CA56BE" w:rsidRDefault="00CA56BE">
      <w:pPr>
        <w:rPr>
          <w:rFonts w:ascii="Consolas" w:hAnsi="Consolas"/>
        </w:rPr>
      </w:pPr>
      <w:r>
        <w:rPr>
          <w:rFonts w:ascii="Consolas" w:hAnsi="Consolas" w:hint="eastAsia"/>
          <w:noProof/>
        </w:rPr>
        <w:lastRenderedPageBreak/>
        <w:drawing>
          <wp:inline distT="0" distB="0" distL="0" distR="0">
            <wp:extent cx="9626346" cy="4041724"/>
            <wp:effectExtent l="0" t="0" r="0" b="16510"/>
            <wp:docPr id="150" name="图示 15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225016" w:rsidRDefault="00225016">
      <w:pPr>
        <w:rPr>
          <w:rFonts w:ascii="Consolas" w:hAnsi="Consolas"/>
        </w:rPr>
      </w:pPr>
      <w:r>
        <w:rPr>
          <w:rFonts w:ascii="Consolas" w:hAnsi="Consolas" w:hint="eastAsia"/>
          <w:noProof/>
        </w:rPr>
        <w:lastRenderedPageBreak/>
        <w:drawing>
          <wp:inline distT="0" distB="0" distL="0" distR="0" wp14:anchorId="28E92BFE" wp14:editId="14498AEA">
            <wp:extent cx="8863330" cy="3720973"/>
            <wp:effectExtent l="0" t="0" r="0" b="13335"/>
            <wp:docPr id="18" name="图示 1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p w:rsidR="00E31AEC" w:rsidRDefault="004869B7">
      <w:pPr>
        <w:pStyle w:val="10"/>
        <w:numPr>
          <w:ilvl w:val="0"/>
          <w:numId w:val="2"/>
        </w:numPr>
        <w:ind w:firstLineChars="0"/>
        <w:jc w:val="center"/>
        <w:rPr>
          <w:rFonts w:ascii="Consolas" w:hAnsi="DotumChe"/>
          <w:sz w:val="18"/>
          <w:szCs w:val="18"/>
        </w:rPr>
      </w:pPr>
      <w:r>
        <w:rPr>
          <w:rFonts w:ascii="Consolas" w:hAnsi="DotumChe"/>
          <w:sz w:val="18"/>
          <w:szCs w:val="18"/>
        </w:rPr>
        <w:t>服务器</w:t>
      </w:r>
      <w:r w:rsidR="000C3CD5">
        <w:rPr>
          <w:rFonts w:ascii="Consolas" w:hAnsi="DotumChe"/>
          <w:sz w:val="18"/>
          <w:szCs w:val="18"/>
        </w:rPr>
        <w:t>TOPIC</w:t>
      </w:r>
      <w:r w:rsidR="000C3CD5">
        <w:rPr>
          <w:rFonts w:ascii="Consolas" w:hAnsi="DotumChe" w:hint="eastAsia"/>
          <w:sz w:val="18"/>
          <w:szCs w:val="18"/>
        </w:rPr>
        <w:t>物理结构</w:t>
      </w:r>
    </w:p>
    <w:p w:rsidR="00434B61" w:rsidRDefault="00434B61" w:rsidP="00434B61">
      <w:pPr>
        <w:pStyle w:val="10"/>
        <w:ind w:left="420" w:firstLineChars="0" w:firstLine="0"/>
        <w:rPr>
          <w:rFonts w:ascii="Consolas" w:hAnsi="DotumChe"/>
          <w:sz w:val="18"/>
          <w:szCs w:val="18"/>
        </w:rPr>
      </w:pPr>
    </w:p>
    <w:p w:rsidR="00E31AEC" w:rsidRDefault="006807D6">
      <w:pPr>
        <w:rPr>
          <w:rFonts w:ascii="Consolas" w:hAnsi="DotumChe"/>
          <w:sz w:val="18"/>
          <w:szCs w:val="18"/>
        </w:rPr>
      </w:pPr>
      <w:r>
        <w:rPr>
          <w:rFonts w:ascii="Consolas" w:hAnsi="DotumChe" w:hint="eastAsia"/>
          <w:sz w:val="18"/>
          <w:szCs w:val="18"/>
        </w:rPr>
        <w:t>$</w:t>
      </w:r>
      <w:r>
        <w:rPr>
          <w:rFonts w:ascii="Consolas" w:hAnsi="DotumChe"/>
          <w:sz w:val="18"/>
          <w:szCs w:val="18"/>
        </w:rPr>
        <w:t>APSN</w:t>
      </w:r>
      <w:r>
        <w:rPr>
          <w:rFonts w:ascii="Consolas" w:hAnsi="DotumChe" w:hint="eastAsia"/>
          <w:sz w:val="18"/>
          <w:szCs w:val="18"/>
        </w:rPr>
        <w:t>$</w:t>
      </w:r>
      <w:r>
        <w:rPr>
          <w:rFonts w:ascii="Consolas" w:hAnsi="DotumChe" w:hint="eastAsia"/>
          <w:sz w:val="18"/>
          <w:szCs w:val="18"/>
        </w:rPr>
        <w:t>：</w:t>
      </w:r>
      <w:r w:rsidR="003455FA">
        <w:rPr>
          <w:rFonts w:ascii="Consolas" w:hAnsi="DotumChe" w:hint="eastAsia"/>
          <w:sz w:val="18"/>
          <w:szCs w:val="18"/>
        </w:rPr>
        <w:t>设备编号</w:t>
      </w:r>
      <w:r w:rsidR="003455FA">
        <w:rPr>
          <w:rFonts w:ascii="Consolas" w:hAnsi="DotumChe" w:hint="eastAsia"/>
          <w:sz w:val="18"/>
          <w:szCs w:val="18"/>
        </w:rPr>
        <w:t>,</w:t>
      </w:r>
      <w:r>
        <w:rPr>
          <w:rFonts w:ascii="Consolas" w:hAnsi="DotumChe" w:hint="eastAsia"/>
          <w:sz w:val="18"/>
          <w:szCs w:val="18"/>
        </w:rPr>
        <w:t>对应一个网关</w:t>
      </w:r>
      <w:r w:rsidR="00577570">
        <w:rPr>
          <w:rFonts w:ascii="Consolas" w:hAnsi="DotumChe" w:hint="eastAsia"/>
          <w:sz w:val="18"/>
          <w:szCs w:val="18"/>
        </w:rPr>
        <w:t>所在</w:t>
      </w:r>
      <w:r w:rsidR="00577570">
        <w:rPr>
          <w:rFonts w:ascii="Consolas" w:hAnsi="DotumChe"/>
          <w:sz w:val="18"/>
          <w:szCs w:val="18"/>
        </w:rPr>
        <w:t>域</w:t>
      </w:r>
      <w:r w:rsidR="00B80F05">
        <w:rPr>
          <w:rFonts w:ascii="Consolas" w:hAnsi="DotumChe" w:hint="eastAsia"/>
          <w:sz w:val="18"/>
          <w:szCs w:val="18"/>
        </w:rPr>
        <w:t>。每一个网关有一个全球唯一的设备编号</w:t>
      </w:r>
      <w:r w:rsidR="00487C9A">
        <w:rPr>
          <w:rFonts w:ascii="Consolas" w:hAnsi="DotumChe" w:hint="eastAsia"/>
          <w:sz w:val="18"/>
          <w:szCs w:val="18"/>
        </w:rPr>
        <w:t>。</w:t>
      </w:r>
      <w:r w:rsidR="00487C9A">
        <w:rPr>
          <w:rFonts w:ascii="Consolas" w:hAnsi="DotumChe"/>
          <w:sz w:val="18"/>
          <w:szCs w:val="18"/>
        </w:rPr>
        <w:t>（</w:t>
      </w:r>
      <w:r w:rsidR="00487C9A">
        <w:rPr>
          <w:rFonts w:ascii="Consolas" w:hAnsi="DotumChe" w:hint="eastAsia"/>
          <w:sz w:val="18"/>
          <w:szCs w:val="18"/>
        </w:rPr>
        <w:t>云</w:t>
      </w:r>
      <w:r w:rsidR="00487C9A">
        <w:rPr>
          <w:rFonts w:ascii="Consolas" w:hAnsi="DotumChe"/>
          <w:sz w:val="18"/>
          <w:szCs w:val="18"/>
        </w:rPr>
        <w:t>服务器上</w:t>
      </w:r>
      <w:r w:rsidR="00576550">
        <w:rPr>
          <w:rFonts w:ascii="Consolas" w:hAnsi="DotumChe" w:hint="eastAsia"/>
          <w:sz w:val="18"/>
          <w:szCs w:val="18"/>
        </w:rPr>
        <w:t>存储</w:t>
      </w:r>
      <w:r w:rsidR="00576550">
        <w:rPr>
          <w:rFonts w:ascii="Consolas" w:hAnsi="DotumChe"/>
          <w:sz w:val="18"/>
          <w:szCs w:val="18"/>
        </w:rPr>
        <w:t>了</w:t>
      </w:r>
      <w:r w:rsidR="00487C9A">
        <w:rPr>
          <w:rFonts w:ascii="Consolas" w:hAnsi="DotumChe"/>
          <w:sz w:val="18"/>
          <w:szCs w:val="18"/>
        </w:rPr>
        <w:t>多个</w:t>
      </w:r>
      <w:r w:rsidR="00487C9A">
        <w:rPr>
          <w:rFonts w:ascii="Consolas" w:hAnsi="DotumChe" w:hint="eastAsia"/>
          <w:sz w:val="18"/>
          <w:szCs w:val="18"/>
        </w:rPr>
        <w:t>这种</w:t>
      </w:r>
      <w:r w:rsidR="00487C9A">
        <w:rPr>
          <w:rFonts w:ascii="Consolas" w:hAnsi="DotumChe"/>
          <w:sz w:val="18"/>
          <w:szCs w:val="18"/>
        </w:rPr>
        <w:t>网关</w:t>
      </w:r>
      <w:r w:rsidR="00487C9A">
        <w:rPr>
          <w:rFonts w:ascii="Consolas" w:hAnsi="DotumChe" w:hint="eastAsia"/>
          <w:sz w:val="18"/>
          <w:szCs w:val="18"/>
        </w:rPr>
        <w:t>）</w:t>
      </w:r>
      <w:r w:rsidR="006E4D4F">
        <w:rPr>
          <w:rFonts w:ascii="Consolas" w:hAnsi="DotumChe" w:hint="eastAsia"/>
          <w:sz w:val="18"/>
          <w:szCs w:val="18"/>
        </w:rPr>
        <w:t>。</w:t>
      </w:r>
      <w:r w:rsidR="006E4D4F">
        <w:rPr>
          <w:rFonts w:ascii="Consolas" w:hAnsi="DotumChe" w:hint="eastAsia"/>
          <w:sz w:val="18"/>
          <w:szCs w:val="18"/>
        </w:rPr>
        <w:t>TOPIC</w:t>
      </w:r>
      <w:r w:rsidR="006E4D4F">
        <w:rPr>
          <w:rFonts w:ascii="Consolas" w:hAnsi="DotumChe"/>
          <w:sz w:val="18"/>
          <w:szCs w:val="18"/>
        </w:rPr>
        <w:t>的字符串</w:t>
      </w:r>
      <w:r w:rsidR="006E4D4F">
        <w:rPr>
          <w:rFonts w:ascii="Consolas" w:hAnsi="DotumChe" w:hint="eastAsia"/>
          <w:sz w:val="18"/>
          <w:szCs w:val="18"/>
        </w:rPr>
        <w:t>表现</w:t>
      </w:r>
      <w:r w:rsidR="006E4D4F">
        <w:rPr>
          <w:rFonts w:ascii="Consolas" w:hAnsi="DotumChe"/>
          <w:sz w:val="18"/>
          <w:szCs w:val="18"/>
        </w:rPr>
        <w:t>形式为</w:t>
      </w:r>
      <w:r w:rsidR="006E4D4F">
        <w:rPr>
          <w:rFonts w:ascii="Consolas" w:hAnsi="DotumChe"/>
          <w:sz w:val="18"/>
          <w:szCs w:val="18"/>
        </w:rPr>
        <w:t>”</w:t>
      </w:r>
      <w:r w:rsidR="009643C2">
        <w:rPr>
          <w:rFonts w:ascii="Consolas" w:hAnsi="DotumChe"/>
          <w:sz w:val="18"/>
          <w:szCs w:val="18"/>
        </w:rPr>
        <w:t>0x1234abcd</w:t>
      </w:r>
      <w:r w:rsidR="006E4D4F">
        <w:rPr>
          <w:rFonts w:ascii="Consolas" w:hAnsi="DotumChe"/>
          <w:sz w:val="18"/>
          <w:szCs w:val="18"/>
        </w:rPr>
        <w:t>”</w:t>
      </w:r>
      <w:r w:rsidR="006E4D4F">
        <w:rPr>
          <w:rFonts w:ascii="Consolas" w:hAnsi="DotumChe" w:hint="eastAsia"/>
          <w:sz w:val="18"/>
          <w:szCs w:val="18"/>
        </w:rPr>
        <w:t>。</w:t>
      </w:r>
    </w:p>
    <w:p w:rsidR="006807D6" w:rsidDel="000A7A17" w:rsidRDefault="006807D6">
      <w:pPr>
        <w:rPr>
          <w:del w:id="2" w:author="wisper" w:date="2014-10-08T15:13:00Z"/>
          <w:rFonts w:ascii="Consolas" w:hAnsi="DotumChe"/>
          <w:sz w:val="18"/>
          <w:szCs w:val="18"/>
        </w:rPr>
      </w:pPr>
    </w:p>
    <w:p w:rsidR="00E31AEC" w:rsidDel="000A7A17" w:rsidRDefault="000C3CD5">
      <w:pPr>
        <w:pStyle w:val="10"/>
        <w:numPr>
          <w:ilvl w:val="0"/>
          <w:numId w:val="2"/>
        </w:numPr>
        <w:ind w:firstLineChars="0"/>
        <w:jc w:val="center"/>
        <w:rPr>
          <w:del w:id="3" w:author="wisper" w:date="2014-10-08T15:13:00Z"/>
          <w:rFonts w:ascii="Consolas" w:hAnsi="DotumChe"/>
          <w:sz w:val="18"/>
          <w:szCs w:val="18"/>
        </w:rPr>
      </w:pPr>
      <w:del w:id="4" w:author="wisper" w:date="2014-10-08T15:13:00Z">
        <w:r w:rsidDel="000A7A17">
          <w:rPr>
            <w:rFonts w:ascii="Consolas" w:hAnsi="DotumChe" w:hint="eastAsia"/>
            <w:sz w:val="18"/>
            <w:szCs w:val="18"/>
          </w:rPr>
          <w:delText>WEB</w:delText>
        </w:r>
        <w:r w:rsidDel="000A7A17">
          <w:rPr>
            <w:rFonts w:ascii="Consolas" w:hAnsi="DotumChe" w:hint="eastAsia"/>
            <w:sz w:val="18"/>
            <w:szCs w:val="18"/>
          </w:rPr>
          <w:delText>服务器</w:delText>
        </w:r>
        <w:r w:rsidDel="000A7A17">
          <w:rPr>
            <w:rFonts w:ascii="Consolas" w:hAnsi="DotumChe"/>
            <w:sz w:val="18"/>
            <w:szCs w:val="18"/>
          </w:rPr>
          <w:delText>TOPIC</w:delText>
        </w:r>
        <w:r w:rsidDel="000A7A17">
          <w:rPr>
            <w:rFonts w:ascii="Consolas" w:hAnsi="DotumChe" w:hint="eastAsia"/>
            <w:sz w:val="18"/>
            <w:szCs w:val="18"/>
          </w:rPr>
          <w:delText>物理结构</w:delText>
        </w:r>
      </w:del>
    </w:p>
    <w:p w:rsidR="00E31AEC" w:rsidRDefault="007E59C4">
      <w:pPr>
        <w:rPr>
          <w:rFonts w:ascii="Consolas" w:hAnsi="DotumChe"/>
          <w:sz w:val="18"/>
          <w:szCs w:val="18"/>
        </w:rPr>
      </w:pPr>
      <w:r>
        <w:rPr>
          <w:rFonts w:ascii="Consolas" w:hAnsi="DotumChe"/>
          <w:sz w:val="18"/>
          <w:szCs w:val="18"/>
        </w:rPr>
        <w:t>MOBILES</w:t>
      </w:r>
      <w:r w:rsidR="000C3CD5">
        <w:rPr>
          <w:rFonts w:ascii="Consolas" w:hAnsi="DotumChe" w:hint="eastAsia"/>
          <w:sz w:val="18"/>
          <w:szCs w:val="18"/>
        </w:rPr>
        <w:t xml:space="preserve">: </w:t>
      </w:r>
      <w:r w:rsidR="000C3CD5">
        <w:rPr>
          <w:rFonts w:ascii="Consolas" w:hAnsi="DotumChe" w:hint="eastAsia"/>
          <w:sz w:val="18"/>
          <w:szCs w:val="18"/>
        </w:rPr>
        <w:t>对应</w:t>
      </w:r>
      <w:r w:rsidR="00FD3BF7">
        <w:rPr>
          <w:rFonts w:ascii="Consolas" w:hAnsi="DotumChe" w:hint="eastAsia"/>
          <w:sz w:val="18"/>
          <w:szCs w:val="18"/>
        </w:rPr>
        <w:t>云</w:t>
      </w:r>
      <w:r w:rsidR="006807D6">
        <w:rPr>
          <w:rFonts w:ascii="Consolas" w:hAnsi="DotumChe"/>
          <w:sz w:val="18"/>
          <w:szCs w:val="18"/>
        </w:rPr>
        <w:t>网关下的</w:t>
      </w:r>
      <w:r w:rsidR="000C3CD5">
        <w:rPr>
          <w:rFonts w:ascii="Consolas" w:hAnsi="DotumChe" w:hint="eastAsia"/>
          <w:sz w:val="18"/>
          <w:szCs w:val="18"/>
        </w:rPr>
        <w:t>所有</w:t>
      </w:r>
      <w:r w:rsidR="006807D6">
        <w:rPr>
          <w:rFonts w:ascii="Consolas" w:hAnsi="DotumChe" w:hint="eastAsia"/>
          <w:sz w:val="18"/>
          <w:szCs w:val="18"/>
        </w:rPr>
        <w:t>手机设备</w:t>
      </w:r>
    </w:p>
    <w:p w:rsidR="00475808" w:rsidRDefault="00475808">
      <w:pPr>
        <w:rPr>
          <w:rFonts w:ascii="Consolas" w:hAnsi="DotumChe"/>
          <w:sz w:val="18"/>
          <w:szCs w:val="18"/>
        </w:rPr>
      </w:pPr>
      <w:r>
        <w:rPr>
          <w:rFonts w:ascii="Consolas" w:hAnsi="DotumChe" w:hint="eastAsia"/>
          <w:sz w:val="18"/>
          <w:szCs w:val="18"/>
        </w:rPr>
        <w:t>APSN</w:t>
      </w:r>
      <w:r>
        <w:rPr>
          <w:rFonts w:ascii="Consolas" w:hAnsi="DotumChe" w:hint="eastAsia"/>
          <w:sz w:val="18"/>
          <w:szCs w:val="18"/>
        </w:rPr>
        <w:t>：</w:t>
      </w:r>
      <w:r>
        <w:rPr>
          <w:rFonts w:ascii="Consolas" w:hAnsi="DotumChe"/>
          <w:sz w:val="18"/>
          <w:szCs w:val="18"/>
        </w:rPr>
        <w:t>该手机下绑定的</w:t>
      </w:r>
      <w:r>
        <w:rPr>
          <w:rFonts w:ascii="Consolas" w:hAnsi="DotumChe" w:hint="eastAsia"/>
          <w:sz w:val="18"/>
          <w:szCs w:val="18"/>
        </w:rPr>
        <w:t>所有</w:t>
      </w:r>
      <w:r>
        <w:rPr>
          <w:rFonts w:ascii="Consolas" w:hAnsi="DotumChe"/>
          <w:sz w:val="18"/>
          <w:szCs w:val="18"/>
        </w:rPr>
        <w:t>网关</w:t>
      </w:r>
    </w:p>
    <w:p w:rsidR="00B47773" w:rsidRDefault="00106F40">
      <w:pPr>
        <w:rPr>
          <w:rFonts w:ascii="Consolas" w:hAnsi="DotumChe"/>
          <w:sz w:val="18"/>
          <w:szCs w:val="18"/>
        </w:rPr>
      </w:pPr>
      <w:r>
        <w:rPr>
          <w:rFonts w:ascii="Consolas" w:hAnsi="DotumChe"/>
          <w:sz w:val="18"/>
          <w:szCs w:val="18"/>
        </w:rPr>
        <w:t>VIRTUALS</w:t>
      </w:r>
      <w:r>
        <w:rPr>
          <w:rFonts w:ascii="Consolas" w:hAnsi="DotumChe" w:hint="eastAsia"/>
          <w:sz w:val="18"/>
          <w:szCs w:val="18"/>
        </w:rPr>
        <w:t>：</w:t>
      </w:r>
      <w:r w:rsidR="00B47773">
        <w:rPr>
          <w:rFonts w:ascii="Consolas" w:hAnsi="DotumChe" w:hint="eastAsia"/>
          <w:sz w:val="18"/>
          <w:szCs w:val="18"/>
        </w:rPr>
        <w:t>对应</w:t>
      </w:r>
      <w:r w:rsidR="00B47773">
        <w:rPr>
          <w:rFonts w:ascii="Consolas" w:hAnsi="DotumChe"/>
          <w:sz w:val="18"/>
          <w:szCs w:val="18"/>
        </w:rPr>
        <w:t>云网关下的所有虚拟设备</w:t>
      </w:r>
    </w:p>
    <w:p w:rsidR="004512DE" w:rsidRDefault="004512DE">
      <w:pPr>
        <w:rPr>
          <w:rFonts w:ascii="Consolas" w:hAnsi="DotumChe"/>
          <w:sz w:val="18"/>
          <w:szCs w:val="18"/>
        </w:rPr>
      </w:pPr>
      <w:r>
        <w:rPr>
          <w:rFonts w:ascii="Consolas" w:hAnsi="DotumChe" w:hint="eastAsia"/>
          <w:sz w:val="18"/>
          <w:szCs w:val="18"/>
        </w:rPr>
        <w:t>LUID_GW:</w:t>
      </w:r>
      <w:r>
        <w:rPr>
          <w:rFonts w:ascii="Consolas" w:hAnsi="DotumChe" w:hint="eastAsia"/>
          <w:sz w:val="18"/>
          <w:szCs w:val="18"/>
        </w:rPr>
        <w:t>其</w:t>
      </w:r>
      <w:r>
        <w:rPr>
          <w:rFonts w:ascii="Consolas" w:hAnsi="DotumChe"/>
          <w:sz w:val="18"/>
          <w:szCs w:val="18"/>
        </w:rPr>
        <w:t>值为固定的</w:t>
      </w:r>
      <w:r>
        <w:rPr>
          <w:rFonts w:ascii="Consolas" w:hAnsi="DotumChe" w:hint="eastAsia"/>
          <w:sz w:val="18"/>
          <w:szCs w:val="18"/>
        </w:rPr>
        <w:t>0x0000000000000001</w:t>
      </w:r>
    </w:p>
    <w:p w:rsidR="00B80741" w:rsidRDefault="00DD5071">
      <w:pPr>
        <w:rPr>
          <w:rFonts w:ascii="Consolas" w:hAnsi="DotumChe"/>
          <w:sz w:val="18"/>
          <w:szCs w:val="18"/>
        </w:rPr>
      </w:pPr>
      <w:r>
        <w:rPr>
          <w:rFonts w:ascii="Consolas" w:hAnsi="DotumChe" w:hint="eastAsia"/>
          <w:sz w:val="18"/>
          <w:szCs w:val="18"/>
        </w:rPr>
        <w:t>DEV:</w:t>
      </w:r>
      <w:r>
        <w:rPr>
          <w:rFonts w:ascii="Consolas" w:hAnsi="DotumChe" w:hint="eastAsia"/>
          <w:sz w:val="18"/>
          <w:szCs w:val="18"/>
        </w:rPr>
        <w:t>设备</w:t>
      </w:r>
      <w:r>
        <w:rPr>
          <w:rFonts w:ascii="Consolas" w:hAnsi="DotumChe"/>
          <w:sz w:val="18"/>
          <w:szCs w:val="18"/>
        </w:rPr>
        <w:t>信息表</w:t>
      </w:r>
    </w:p>
    <w:p w:rsidR="00E31AEC" w:rsidRDefault="007E59C4">
      <w:pPr>
        <w:rPr>
          <w:rFonts w:ascii="Consolas" w:hAnsi="DotumChe"/>
          <w:sz w:val="18"/>
          <w:szCs w:val="18"/>
        </w:rPr>
      </w:pPr>
      <w:r>
        <w:rPr>
          <w:rFonts w:ascii="Consolas" w:hAnsi="DotumChe"/>
          <w:sz w:val="18"/>
          <w:szCs w:val="18"/>
        </w:rPr>
        <w:t>NODES</w:t>
      </w:r>
      <w:r w:rsidR="000C3CD5">
        <w:rPr>
          <w:rFonts w:ascii="Consolas" w:hAnsi="DotumChe" w:hint="eastAsia"/>
          <w:sz w:val="18"/>
          <w:szCs w:val="18"/>
        </w:rPr>
        <w:t>:</w:t>
      </w:r>
      <w:r w:rsidR="000C3CD5">
        <w:rPr>
          <w:rFonts w:ascii="Consolas" w:hAnsi="DotumChe" w:hint="eastAsia"/>
          <w:sz w:val="18"/>
          <w:szCs w:val="18"/>
        </w:rPr>
        <w:t>对应</w:t>
      </w:r>
      <w:r w:rsidR="00103C12">
        <w:rPr>
          <w:rFonts w:ascii="Consolas" w:hAnsi="DotumChe" w:hint="eastAsia"/>
          <w:sz w:val="18"/>
          <w:szCs w:val="18"/>
        </w:rPr>
        <w:t>当前网关</w:t>
      </w:r>
      <w:r w:rsidR="00103C12">
        <w:rPr>
          <w:rFonts w:ascii="Consolas" w:hAnsi="DotumChe"/>
          <w:sz w:val="18"/>
          <w:szCs w:val="18"/>
        </w:rPr>
        <w:t>下的</w:t>
      </w:r>
      <w:r w:rsidR="00103C12">
        <w:rPr>
          <w:rFonts w:ascii="Consolas" w:hAnsi="DotumChe" w:hint="eastAsia"/>
          <w:sz w:val="18"/>
          <w:szCs w:val="18"/>
        </w:rPr>
        <w:t>所有</w:t>
      </w:r>
      <w:r w:rsidR="00D75460">
        <w:rPr>
          <w:rFonts w:ascii="Consolas" w:hAnsi="DotumChe" w:hint="eastAsia"/>
          <w:sz w:val="18"/>
          <w:szCs w:val="18"/>
        </w:rPr>
        <w:t>Zigbee</w:t>
      </w:r>
      <w:r w:rsidR="00103C12">
        <w:rPr>
          <w:rFonts w:ascii="Consolas" w:hAnsi="DotumChe" w:hint="eastAsia"/>
          <w:sz w:val="18"/>
          <w:szCs w:val="18"/>
        </w:rPr>
        <w:t>设备</w:t>
      </w:r>
      <w:r w:rsidR="00576550">
        <w:rPr>
          <w:rFonts w:ascii="Consolas" w:hAnsi="DotumChe" w:hint="eastAsia"/>
          <w:sz w:val="18"/>
          <w:szCs w:val="18"/>
        </w:rPr>
        <w:t>（或</w:t>
      </w:r>
      <w:r w:rsidR="00576550">
        <w:rPr>
          <w:rFonts w:ascii="Consolas" w:hAnsi="DotumChe"/>
          <w:sz w:val="18"/>
          <w:szCs w:val="18"/>
        </w:rPr>
        <w:t>其它介质设备</w:t>
      </w:r>
      <w:r w:rsidR="00974590">
        <w:rPr>
          <w:rFonts w:ascii="Consolas" w:hAnsi="DotumChe" w:hint="eastAsia"/>
          <w:sz w:val="18"/>
          <w:szCs w:val="18"/>
        </w:rPr>
        <w:t>，</w:t>
      </w:r>
      <w:r w:rsidR="00974590">
        <w:rPr>
          <w:rFonts w:ascii="Consolas" w:hAnsi="DotumChe"/>
          <w:sz w:val="18"/>
          <w:szCs w:val="18"/>
        </w:rPr>
        <w:t>如</w:t>
      </w:r>
      <w:r w:rsidR="00974590">
        <w:rPr>
          <w:rFonts w:ascii="Consolas" w:hAnsi="DotumChe" w:hint="eastAsia"/>
          <w:sz w:val="18"/>
          <w:szCs w:val="18"/>
        </w:rPr>
        <w:t>基于</w:t>
      </w:r>
      <w:r w:rsidR="00974590">
        <w:rPr>
          <w:rFonts w:ascii="Consolas" w:hAnsi="DotumChe"/>
          <w:sz w:val="18"/>
          <w:szCs w:val="18"/>
        </w:rPr>
        <w:t>蓝牙的设备等</w:t>
      </w:r>
      <w:r w:rsidR="00576550">
        <w:rPr>
          <w:rFonts w:ascii="Consolas" w:hAnsi="DotumChe"/>
          <w:sz w:val="18"/>
          <w:szCs w:val="18"/>
        </w:rPr>
        <w:t>）</w:t>
      </w:r>
    </w:p>
    <w:p w:rsidR="00E31AEC" w:rsidRDefault="00577570" w:rsidP="000301ED">
      <w:pPr>
        <w:rPr>
          <w:rFonts w:ascii="Consolas" w:hAnsi="DotumChe"/>
          <w:sz w:val="18"/>
          <w:szCs w:val="18"/>
        </w:rPr>
      </w:pPr>
      <w:r>
        <w:rPr>
          <w:rFonts w:ascii="Consolas" w:hAnsi="DotumChe"/>
          <w:sz w:val="18"/>
          <w:szCs w:val="18"/>
        </w:rPr>
        <w:t>GATEWAY</w:t>
      </w:r>
      <w:r w:rsidR="000C3CD5">
        <w:rPr>
          <w:rFonts w:ascii="Consolas" w:hAnsi="DotumChe" w:hint="eastAsia"/>
          <w:sz w:val="18"/>
          <w:szCs w:val="18"/>
        </w:rPr>
        <w:t>:</w:t>
      </w:r>
      <w:r w:rsidR="000C3CD5">
        <w:rPr>
          <w:rFonts w:ascii="Consolas" w:hAnsi="DotumChe" w:hint="eastAsia"/>
          <w:sz w:val="18"/>
          <w:szCs w:val="18"/>
        </w:rPr>
        <w:t>对应</w:t>
      </w:r>
      <w:r w:rsidR="00FC7D9A">
        <w:rPr>
          <w:rFonts w:ascii="Consolas" w:hAnsi="DotumChe" w:hint="eastAsia"/>
          <w:sz w:val="18"/>
          <w:szCs w:val="18"/>
        </w:rPr>
        <w:t>当前</w:t>
      </w:r>
      <w:r w:rsidR="00FC7D9A">
        <w:rPr>
          <w:rFonts w:ascii="Consolas" w:hAnsi="DotumChe"/>
          <w:sz w:val="18"/>
          <w:szCs w:val="18"/>
        </w:rPr>
        <w:t>网关下的</w:t>
      </w:r>
      <w:r w:rsidR="00FC7D9A">
        <w:rPr>
          <w:rFonts w:ascii="Consolas" w:hAnsi="DotumChe" w:hint="eastAsia"/>
          <w:sz w:val="18"/>
          <w:szCs w:val="18"/>
        </w:rPr>
        <w:t>网</w:t>
      </w:r>
      <w:r w:rsidR="004B5BD2">
        <w:rPr>
          <w:rFonts w:ascii="Consolas" w:hAnsi="DotumChe" w:hint="eastAsia"/>
          <w:sz w:val="18"/>
          <w:szCs w:val="18"/>
        </w:rPr>
        <w:t>络服务设备</w:t>
      </w:r>
      <w:r w:rsidR="006B2D27">
        <w:rPr>
          <w:rFonts w:ascii="Consolas" w:hAnsi="DotumChe" w:hint="eastAsia"/>
          <w:sz w:val="18"/>
          <w:szCs w:val="18"/>
        </w:rPr>
        <w:t>（联动</w:t>
      </w:r>
      <w:r w:rsidR="00951C80">
        <w:rPr>
          <w:rFonts w:ascii="Consolas" w:hAnsi="DotumChe" w:hint="eastAsia"/>
          <w:sz w:val="18"/>
          <w:szCs w:val="18"/>
        </w:rPr>
        <w:t>、</w:t>
      </w:r>
      <w:r w:rsidR="006B2D27">
        <w:rPr>
          <w:rFonts w:ascii="Consolas" w:hAnsi="DotumChe"/>
          <w:sz w:val="18"/>
          <w:szCs w:val="18"/>
        </w:rPr>
        <w:t>公告</w:t>
      </w:r>
      <w:r w:rsidR="00D8417F">
        <w:rPr>
          <w:rFonts w:ascii="Consolas" w:hAnsi="DotumChe" w:hint="eastAsia"/>
          <w:sz w:val="18"/>
          <w:szCs w:val="18"/>
        </w:rPr>
        <w:t>、</w:t>
      </w:r>
      <w:r w:rsidR="00D8417F">
        <w:rPr>
          <w:rFonts w:ascii="Consolas" w:hAnsi="DotumChe"/>
          <w:sz w:val="18"/>
          <w:szCs w:val="18"/>
        </w:rPr>
        <w:t>虚拟设备</w:t>
      </w:r>
      <w:r w:rsidR="00E128F9">
        <w:rPr>
          <w:rFonts w:ascii="Consolas" w:hAnsi="DotumChe"/>
          <w:sz w:val="18"/>
          <w:szCs w:val="18"/>
        </w:rPr>
        <w:t>等功能</w:t>
      </w:r>
      <w:r w:rsidR="00E128F9">
        <w:rPr>
          <w:rFonts w:ascii="Consolas" w:hAnsi="DotumChe" w:hint="eastAsia"/>
          <w:sz w:val="18"/>
          <w:szCs w:val="18"/>
        </w:rPr>
        <w:t>和</w:t>
      </w:r>
      <w:r w:rsidR="006B2D27">
        <w:rPr>
          <w:rFonts w:ascii="Consolas" w:hAnsi="DotumChe" w:hint="eastAsia"/>
          <w:sz w:val="18"/>
          <w:szCs w:val="18"/>
        </w:rPr>
        <w:t>状态</w:t>
      </w:r>
      <w:r w:rsidR="006B2D27">
        <w:rPr>
          <w:rFonts w:ascii="Consolas" w:hAnsi="DotumChe"/>
          <w:sz w:val="18"/>
          <w:szCs w:val="18"/>
        </w:rPr>
        <w:t>都下挂到这个节点</w:t>
      </w:r>
      <w:r w:rsidR="006B2D27">
        <w:rPr>
          <w:rFonts w:ascii="Consolas" w:hAnsi="DotumChe" w:hint="eastAsia"/>
          <w:sz w:val="18"/>
          <w:szCs w:val="18"/>
        </w:rPr>
        <w:t>）</w:t>
      </w:r>
    </w:p>
    <w:p w:rsidR="00E31AEC" w:rsidRDefault="005B1F82">
      <w:pPr>
        <w:rPr>
          <w:rFonts w:ascii="Consolas" w:hAnsi="DotumChe"/>
          <w:sz w:val="18"/>
          <w:szCs w:val="18"/>
        </w:rPr>
      </w:pPr>
      <w:r>
        <w:rPr>
          <w:rFonts w:ascii="Consolas" w:hAnsi="DotumChe"/>
          <w:sz w:val="18"/>
          <w:szCs w:val="18"/>
        </w:rPr>
        <w:t>$</w:t>
      </w:r>
      <w:r w:rsidR="000C3CD5">
        <w:rPr>
          <w:rFonts w:ascii="Consolas" w:hAnsi="DotumChe" w:hint="eastAsia"/>
          <w:sz w:val="18"/>
          <w:szCs w:val="18"/>
        </w:rPr>
        <w:t>LUID</w:t>
      </w:r>
      <w:r>
        <w:rPr>
          <w:rFonts w:ascii="Consolas" w:hAnsi="DotumChe"/>
          <w:sz w:val="18"/>
          <w:szCs w:val="18"/>
        </w:rPr>
        <w:t>$</w:t>
      </w:r>
      <w:r w:rsidR="000C3CD5">
        <w:rPr>
          <w:rFonts w:ascii="Consolas" w:hAnsi="DotumChe" w:hint="eastAsia"/>
          <w:sz w:val="18"/>
          <w:szCs w:val="18"/>
        </w:rPr>
        <w:t>:</w:t>
      </w:r>
      <w:r w:rsidR="000C3CD5">
        <w:rPr>
          <w:rFonts w:ascii="Consolas" w:hAnsi="DotumChe" w:hint="eastAsia"/>
          <w:sz w:val="18"/>
          <w:szCs w:val="18"/>
        </w:rPr>
        <w:t>每个设备有一个</w:t>
      </w:r>
      <w:r w:rsidR="00913DA4">
        <w:rPr>
          <w:rFonts w:ascii="Consolas" w:hAnsi="DotumChe" w:hint="eastAsia"/>
          <w:sz w:val="18"/>
          <w:szCs w:val="18"/>
        </w:rPr>
        <w:t>全球唯一</w:t>
      </w:r>
      <w:r w:rsidR="00913DA4">
        <w:rPr>
          <w:rFonts w:ascii="Consolas" w:hAnsi="DotumChe"/>
          <w:sz w:val="18"/>
          <w:szCs w:val="18"/>
        </w:rPr>
        <w:t>的编号，</w:t>
      </w:r>
      <w:r w:rsidR="00913DA4">
        <w:rPr>
          <w:rFonts w:ascii="Consolas" w:hAnsi="DotumChe"/>
          <w:sz w:val="18"/>
          <w:szCs w:val="18"/>
        </w:rPr>
        <w:t>Zigbee</w:t>
      </w:r>
      <w:r w:rsidR="00913DA4">
        <w:rPr>
          <w:rFonts w:ascii="Consolas" w:hAnsi="DotumChe"/>
          <w:sz w:val="18"/>
          <w:szCs w:val="18"/>
        </w:rPr>
        <w:t>设备的</w:t>
      </w:r>
      <w:r w:rsidR="00913DA4">
        <w:rPr>
          <w:rFonts w:ascii="Consolas" w:hAnsi="DotumChe"/>
          <w:sz w:val="18"/>
          <w:szCs w:val="18"/>
        </w:rPr>
        <w:t>LUID</w:t>
      </w:r>
      <w:r w:rsidR="00913DA4">
        <w:rPr>
          <w:rFonts w:ascii="Consolas" w:hAnsi="DotumChe"/>
          <w:sz w:val="18"/>
          <w:szCs w:val="18"/>
        </w:rPr>
        <w:t>为</w:t>
      </w:r>
      <w:r w:rsidR="00913DA4">
        <w:rPr>
          <w:rFonts w:ascii="Consolas" w:hAnsi="DotumChe"/>
          <w:sz w:val="18"/>
          <w:szCs w:val="18"/>
        </w:rPr>
        <w:t>Zigbee</w:t>
      </w:r>
      <w:r w:rsidR="00913DA4">
        <w:rPr>
          <w:rFonts w:ascii="Consolas" w:hAnsi="DotumChe"/>
          <w:sz w:val="18"/>
          <w:szCs w:val="18"/>
        </w:rPr>
        <w:t>的</w:t>
      </w:r>
      <w:r w:rsidR="00913DA4">
        <w:rPr>
          <w:rFonts w:ascii="Consolas" w:hAnsi="DotumChe"/>
          <w:sz w:val="18"/>
          <w:szCs w:val="18"/>
        </w:rPr>
        <w:t>MAC</w:t>
      </w:r>
      <w:r w:rsidR="00913DA4">
        <w:rPr>
          <w:rFonts w:ascii="Consolas" w:hAnsi="DotumChe"/>
          <w:sz w:val="18"/>
          <w:szCs w:val="18"/>
        </w:rPr>
        <w:t>地址，手机用户的</w:t>
      </w:r>
      <w:r w:rsidR="00913DA4">
        <w:rPr>
          <w:rFonts w:ascii="Consolas" w:hAnsi="DotumChe"/>
          <w:sz w:val="18"/>
          <w:szCs w:val="18"/>
        </w:rPr>
        <w:t>LUID</w:t>
      </w:r>
      <w:r w:rsidR="00913DA4">
        <w:rPr>
          <w:rFonts w:ascii="Consolas" w:hAnsi="DotumChe"/>
          <w:sz w:val="18"/>
          <w:szCs w:val="18"/>
        </w:rPr>
        <w:t>为手机号</w:t>
      </w:r>
      <w:r w:rsidR="00913DA4">
        <w:rPr>
          <w:rFonts w:ascii="Consolas" w:hAnsi="DotumChe" w:hint="eastAsia"/>
          <w:sz w:val="18"/>
          <w:szCs w:val="18"/>
        </w:rPr>
        <w:t>。</w:t>
      </w:r>
      <w:r w:rsidR="00913DA4">
        <w:rPr>
          <w:rFonts w:ascii="Consolas" w:hAnsi="DotumChe"/>
          <w:sz w:val="18"/>
          <w:szCs w:val="18"/>
        </w:rPr>
        <w:t>具体</w:t>
      </w:r>
      <w:r w:rsidR="00913DA4">
        <w:rPr>
          <w:rFonts w:ascii="Consolas" w:hAnsi="DotumChe" w:hint="eastAsia"/>
          <w:sz w:val="18"/>
          <w:szCs w:val="18"/>
        </w:rPr>
        <w:t>LUID</w:t>
      </w:r>
      <w:r w:rsidR="00913DA4">
        <w:rPr>
          <w:rFonts w:ascii="Consolas" w:hAnsi="DotumChe"/>
          <w:sz w:val="18"/>
          <w:szCs w:val="18"/>
        </w:rPr>
        <w:t>分类</w:t>
      </w:r>
      <w:r w:rsidR="00913DA4">
        <w:rPr>
          <w:rFonts w:ascii="Consolas" w:hAnsi="DotumChe" w:hint="eastAsia"/>
          <w:sz w:val="18"/>
          <w:szCs w:val="18"/>
        </w:rPr>
        <w:t>请</w:t>
      </w:r>
      <w:r w:rsidR="00913DA4">
        <w:rPr>
          <w:rFonts w:ascii="Consolas" w:hAnsi="DotumChe"/>
          <w:sz w:val="18"/>
          <w:szCs w:val="18"/>
        </w:rPr>
        <w:t>参阅</w:t>
      </w:r>
      <w:r w:rsidR="006E4D4F">
        <w:rPr>
          <w:rFonts w:ascii="Consolas" w:hAnsi="DotumChe" w:hint="eastAsia"/>
          <w:sz w:val="18"/>
          <w:szCs w:val="18"/>
        </w:rPr>
        <w:t>。</w:t>
      </w:r>
      <w:r w:rsidR="006E4D4F">
        <w:rPr>
          <w:rFonts w:ascii="Consolas" w:hAnsi="DotumChe" w:hint="eastAsia"/>
          <w:sz w:val="18"/>
          <w:szCs w:val="18"/>
        </w:rPr>
        <w:t>TOPIC</w:t>
      </w:r>
      <w:r w:rsidR="006E4D4F">
        <w:rPr>
          <w:rFonts w:ascii="Consolas" w:hAnsi="DotumChe"/>
          <w:sz w:val="18"/>
          <w:szCs w:val="18"/>
        </w:rPr>
        <w:t>的字符串</w:t>
      </w:r>
      <w:r w:rsidR="006E4D4F">
        <w:rPr>
          <w:rFonts w:ascii="Consolas" w:hAnsi="DotumChe" w:hint="eastAsia"/>
          <w:sz w:val="18"/>
          <w:szCs w:val="18"/>
        </w:rPr>
        <w:t>表现</w:t>
      </w:r>
      <w:r w:rsidR="006E4D4F">
        <w:rPr>
          <w:rFonts w:ascii="Consolas" w:hAnsi="DotumChe"/>
          <w:sz w:val="18"/>
          <w:szCs w:val="18"/>
        </w:rPr>
        <w:t>形式为</w:t>
      </w:r>
      <w:r w:rsidR="006E4D4F">
        <w:rPr>
          <w:rFonts w:ascii="Consolas" w:hAnsi="DotumChe"/>
          <w:sz w:val="18"/>
          <w:szCs w:val="18"/>
        </w:rPr>
        <w:t>”</w:t>
      </w:r>
      <w:r w:rsidR="006E4D4F">
        <w:rPr>
          <w:rFonts w:ascii="Consolas" w:hAnsi="DotumChe"/>
          <w:sz w:val="18"/>
          <w:szCs w:val="18"/>
        </w:rPr>
        <w:t>0x12345678</w:t>
      </w:r>
      <w:r w:rsidR="009643C2">
        <w:rPr>
          <w:rFonts w:ascii="Consolas" w:hAnsi="DotumChe"/>
          <w:sz w:val="18"/>
          <w:szCs w:val="18"/>
        </w:rPr>
        <w:t>90abcdef</w:t>
      </w:r>
      <w:r w:rsidR="006E4D4F">
        <w:rPr>
          <w:rFonts w:ascii="Consolas" w:hAnsi="DotumChe"/>
          <w:sz w:val="18"/>
          <w:szCs w:val="18"/>
        </w:rPr>
        <w:t>”</w:t>
      </w:r>
      <w:r w:rsidR="006E4D4F">
        <w:rPr>
          <w:rFonts w:ascii="Consolas" w:hAnsi="DotumChe" w:hint="eastAsia"/>
          <w:sz w:val="18"/>
          <w:szCs w:val="18"/>
        </w:rPr>
        <w:t>。</w:t>
      </w:r>
    </w:p>
    <w:p w:rsidR="00E31AEC" w:rsidRDefault="000C3CD5">
      <w:pPr>
        <w:rPr>
          <w:rFonts w:ascii="Consolas" w:hAnsi="DotumChe"/>
          <w:sz w:val="18"/>
          <w:szCs w:val="18"/>
        </w:rPr>
      </w:pPr>
      <w:r>
        <w:rPr>
          <w:rFonts w:ascii="Consolas" w:hAnsi="DotumChe" w:hint="eastAsia"/>
          <w:sz w:val="18"/>
          <w:szCs w:val="18"/>
        </w:rPr>
        <w:lastRenderedPageBreak/>
        <w:t>IN:</w:t>
      </w:r>
      <w:r>
        <w:rPr>
          <w:rFonts w:ascii="Consolas" w:hAnsi="DotumChe" w:hint="eastAsia"/>
          <w:sz w:val="18"/>
          <w:szCs w:val="18"/>
        </w:rPr>
        <w:t>用于接收发给此设备的</w:t>
      </w:r>
      <w:r w:rsidR="00913DA4">
        <w:rPr>
          <w:rFonts w:ascii="Consolas" w:hAnsi="DotumChe" w:hint="eastAsia"/>
          <w:sz w:val="18"/>
          <w:szCs w:val="18"/>
        </w:rPr>
        <w:t>功能操作</w:t>
      </w:r>
      <w:r w:rsidR="00BD4A4D">
        <w:rPr>
          <w:rFonts w:ascii="Consolas" w:hAnsi="DotumChe" w:hint="eastAsia"/>
          <w:sz w:val="18"/>
          <w:szCs w:val="18"/>
        </w:rPr>
        <w:t>信息</w:t>
      </w:r>
    </w:p>
    <w:p w:rsidR="00E31AEC" w:rsidRDefault="000C3CD5">
      <w:pPr>
        <w:rPr>
          <w:rFonts w:ascii="Consolas" w:hAnsi="DotumChe"/>
          <w:sz w:val="18"/>
          <w:szCs w:val="18"/>
        </w:rPr>
      </w:pPr>
      <w:r>
        <w:rPr>
          <w:rFonts w:ascii="Consolas" w:hAnsi="DotumChe" w:hint="eastAsia"/>
          <w:sz w:val="18"/>
          <w:szCs w:val="18"/>
        </w:rPr>
        <w:t>OUT:</w:t>
      </w:r>
      <w:r>
        <w:rPr>
          <w:rFonts w:ascii="Consolas" w:hAnsi="DotumChe" w:hint="eastAsia"/>
          <w:sz w:val="18"/>
          <w:szCs w:val="18"/>
        </w:rPr>
        <w:t>用于分发此设备的</w:t>
      </w:r>
      <w:r w:rsidR="00913DA4">
        <w:rPr>
          <w:rFonts w:ascii="Consolas" w:hAnsi="DotumChe" w:hint="eastAsia"/>
          <w:sz w:val="18"/>
          <w:szCs w:val="18"/>
        </w:rPr>
        <w:t>状态</w:t>
      </w:r>
      <w:r>
        <w:rPr>
          <w:rFonts w:ascii="Consolas" w:hAnsi="DotumChe" w:hint="eastAsia"/>
          <w:sz w:val="18"/>
          <w:szCs w:val="18"/>
        </w:rPr>
        <w:t>信息</w:t>
      </w:r>
    </w:p>
    <w:p w:rsidR="00E31AEC" w:rsidRDefault="00C30B4C" w:rsidP="000A1A0A">
      <w:pPr>
        <w:rPr>
          <w:rFonts w:ascii="Consolas" w:hAnsi="DotumChe"/>
          <w:sz w:val="18"/>
          <w:szCs w:val="18"/>
        </w:rPr>
      </w:pPr>
      <w:r>
        <w:rPr>
          <w:rFonts w:ascii="Consolas" w:hAnsi="DotumChe"/>
          <w:sz w:val="18"/>
          <w:szCs w:val="18"/>
        </w:rPr>
        <w:t>STATUS</w:t>
      </w:r>
      <w:r w:rsidR="000C3CD5">
        <w:rPr>
          <w:rFonts w:ascii="Consolas" w:hAnsi="DotumChe" w:hint="eastAsia"/>
          <w:sz w:val="18"/>
          <w:szCs w:val="18"/>
        </w:rPr>
        <w:t>:</w:t>
      </w:r>
      <w:r w:rsidR="000C3CD5">
        <w:rPr>
          <w:rFonts w:ascii="Consolas" w:hAnsi="DotumChe" w:hint="eastAsia"/>
          <w:sz w:val="18"/>
          <w:szCs w:val="18"/>
        </w:rPr>
        <w:t>被控设备的状态表</w:t>
      </w:r>
    </w:p>
    <w:p w:rsidR="00F0289C" w:rsidRDefault="00F0289C" w:rsidP="000A1A0A">
      <w:pPr>
        <w:rPr>
          <w:rFonts w:ascii="Consolas" w:hAnsi="DotumChe"/>
          <w:sz w:val="18"/>
          <w:szCs w:val="18"/>
        </w:rPr>
      </w:pPr>
      <w:r>
        <w:rPr>
          <w:rFonts w:ascii="Consolas" w:hAnsi="DotumChe"/>
          <w:sz w:val="18"/>
          <w:szCs w:val="18"/>
        </w:rPr>
        <w:t>LINKACTION:</w:t>
      </w:r>
      <w:r>
        <w:rPr>
          <w:rFonts w:ascii="Consolas" w:hAnsi="DotumChe" w:hint="eastAsia"/>
          <w:sz w:val="18"/>
          <w:szCs w:val="18"/>
        </w:rPr>
        <w:t>联动</w:t>
      </w:r>
      <w:r>
        <w:rPr>
          <w:rFonts w:ascii="Consolas" w:hAnsi="DotumChe"/>
          <w:sz w:val="18"/>
          <w:szCs w:val="18"/>
        </w:rPr>
        <w:t>信息表</w:t>
      </w:r>
    </w:p>
    <w:p w:rsidR="00E31AEC" w:rsidRDefault="00C30B4C" w:rsidP="0044383F">
      <w:pPr>
        <w:jc w:val="left"/>
        <w:rPr>
          <w:rFonts w:ascii="Consolas" w:hAnsi="DotumChe"/>
          <w:sz w:val="18"/>
          <w:szCs w:val="18"/>
        </w:rPr>
      </w:pPr>
      <w:r>
        <w:rPr>
          <w:rFonts w:ascii="Consolas" w:hAnsi="DotumChe"/>
          <w:sz w:val="18"/>
          <w:szCs w:val="18"/>
        </w:rPr>
        <w:t>ID</w:t>
      </w:r>
      <w:r w:rsidR="000C3CD5">
        <w:rPr>
          <w:rFonts w:ascii="Consolas" w:hAnsi="DotumChe" w:hint="eastAsia"/>
          <w:sz w:val="18"/>
          <w:szCs w:val="18"/>
        </w:rPr>
        <w:t>:</w:t>
      </w:r>
      <w:r w:rsidR="000C3CD5">
        <w:rPr>
          <w:rFonts w:ascii="Consolas" w:hAnsi="DotumChe" w:hint="eastAsia"/>
          <w:sz w:val="18"/>
          <w:szCs w:val="18"/>
        </w:rPr>
        <w:t>具体细分被控设备不同的状态</w:t>
      </w:r>
      <w:r w:rsidR="00CC740E">
        <w:rPr>
          <w:rFonts w:ascii="Consolas" w:hAnsi="DotumChe" w:hint="eastAsia"/>
          <w:sz w:val="18"/>
          <w:szCs w:val="18"/>
        </w:rPr>
        <w:t>、</w:t>
      </w:r>
      <w:r w:rsidR="0079708D">
        <w:rPr>
          <w:rFonts w:ascii="Consolas" w:hAnsi="DotumChe" w:hint="eastAsia"/>
          <w:sz w:val="18"/>
          <w:szCs w:val="18"/>
        </w:rPr>
        <w:t>联动</w:t>
      </w:r>
      <w:r w:rsidR="00DF22CA">
        <w:rPr>
          <w:rFonts w:ascii="Consolas" w:hAnsi="DotumChe" w:hint="eastAsia"/>
          <w:sz w:val="18"/>
          <w:szCs w:val="18"/>
        </w:rPr>
        <w:t>等</w:t>
      </w:r>
      <w:r w:rsidR="000C3CD5">
        <w:rPr>
          <w:rFonts w:ascii="Consolas" w:hAnsi="DotumChe" w:hint="eastAsia"/>
          <w:sz w:val="18"/>
          <w:szCs w:val="18"/>
        </w:rPr>
        <w:t>条目，每一个具体的状态</w:t>
      </w:r>
      <w:r w:rsidR="00CC740E">
        <w:rPr>
          <w:rFonts w:ascii="Consolas" w:hAnsi="DotumChe" w:hint="eastAsia"/>
          <w:sz w:val="18"/>
          <w:szCs w:val="18"/>
        </w:rPr>
        <w:t>、</w:t>
      </w:r>
      <w:r w:rsidR="0044383F">
        <w:rPr>
          <w:rFonts w:ascii="Consolas" w:hAnsi="DotumChe" w:hint="eastAsia"/>
          <w:sz w:val="18"/>
          <w:szCs w:val="18"/>
        </w:rPr>
        <w:t>联动</w:t>
      </w:r>
      <w:r w:rsidR="00DF22CA">
        <w:rPr>
          <w:rFonts w:ascii="Consolas" w:hAnsi="DotumChe" w:hint="eastAsia"/>
          <w:sz w:val="18"/>
          <w:szCs w:val="18"/>
        </w:rPr>
        <w:t>等</w:t>
      </w:r>
      <w:r w:rsidR="00DF22CA">
        <w:rPr>
          <w:rFonts w:ascii="Consolas" w:hAnsi="DotumChe"/>
          <w:sz w:val="18"/>
          <w:szCs w:val="18"/>
        </w:rPr>
        <w:t>条目</w:t>
      </w:r>
      <w:r w:rsidR="000C3CD5">
        <w:rPr>
          <w:rFonts w:ascii="Consolas" w:hAnsi="DotumChe" w:hint="eastAsia"/>
          <w:sz w:val="18"/>
          <w:szCs w:val="18"/>
        </w:rPr>
        <w:t>对应一个</w:t>
      </w:r>
      <w:r w:rsidR="000C3CD5">
        <w:rPr>
          <w:rFonts w:ascii="Consolas" w:hAnsi="DotumChe" w:hint="eastAsia"/>
          <w:sz w:val="18"/>
          <w:szCs w:val="18"/>
        </w:rPr>
        <w:t>ID</w:t>
      </w:r>
      <w:r w:rsidR="00F425B5">
        <w:rPr>
          <w:rFonts w:ascii="Consolas" w:hAnsi="DotumChe" w:hint="eastAsia"/>
          <w:sz w:val="18"/>
          <w:szCs w:val="18"/>
        </w:rPr>
        <w:t>。</w:t>
      </w:r>
      <w:r w:rsidR="00F425B5">
        <w:rPr>
          <w:rFonts w:ascii="Consolas" w:hAnsi="DotumChe" w:hint="eastAsia"/>
          <w:sz w:val="18"/>
          <w:szCs w:val="18"/>
        </w:rPr>
        <w:t>TOPIC</w:t>
      </w:r>
      <w:r w:rsidR="00F425B5">
        <w:rPr>
          <w:rFonts w:ascii="Consolas" w:hAnsi="DotumChe"/>
          <w:sz w:val="18"/>
          <w:szCs w:val="18"/>
        </w:rPr>
        <w:t>的字符串</w:t>
      </w:r>
      <w:r w:rsidR="00F425B5">
        <w:rPr>
          <w:rFonts w:ascii="Consolas" w:hAnsi="DotumChe" w:hint="eastAsia"/>
          <w:sz w:val="18"/>
          <w:szCs w:val="18"/>
        </w:rPr>
        <w:t>表现</w:t>
      </w:r>
      <w:r w:rsidR="00F425B5">
        <w:rPr>
          <w:rFonts w:ascii="Consolas" w:hAnsi="DotumChe"/>
          <w:sz w:val="18"/>
          <w:szCs w:val="18"/>
        </w:rPr>
        <w:t>形式为</w:t>
      </w:r>
      <w:r w:rsidR="00EE0DC7">
        <w:rPr>
          <w:rFonts w:ascii="Consolas" w:hAnsi="DotumChe"/>
          <w:sz w:val="18"/>
          <w:szCs w:val="18"/>
        </w:rPr>
        <w:t>”</w:t>
      </w:r>
      <w:r w:rsidR="00DD429A">
        <w:rPr>
          <w:rFonts w:ascii="Consolas" w:hAnsi="DotumChe"/>
          <w:sz w:val="18"/>
          <w:szCs w:val="18"/>
        </w:rPr>
        <w:t>0xab</w:t>
      </w:r>
      <w:r w:rsidR="00EE0DC7">
        <w:rPr>
          <w:rFonts w:ascii="Consolas" w:hAnsi="DotumChe"/>
          <w:sz w:val="18"/>
          <w:szCs w:val="18"/>
        </w:rPr>
        <w:t>”</w:t>
      </w:r>
      <w:r w:rsidR="00E60689">
        <w:rPr>
          <w:rFonts w:ascii="Consolas" w:hAnsi="DotumChe" w:hint="eastAsia"/>
          <w:sz w:val="18"/>
          <w:szCs w:val="18"/>
        </w:rPr>
        <w:t>，</w:t>
      </w:r>
      <w:r w:rsidR="002B35FD">
        <w:rPr>
          <w:rFonts w:ascii="Consolas" w:hAnsi="DotumChe" w:hint="eastAsia"/>
          <w:sz w:val="18"/>
          <w:szCs w:val="18"/>
        </w:rPr>
        <w:t>十六</w:t>
      </w:r>
      <w:r w:rsidR="00E60689">
        <w:rPr>
          <w:rFonts w:ascii="Consolas" w:hAnsi="DotumChe"/>
          <w:sz w:val="18"/>
          <w:szCs w:val="18"/>
        </w:rPr>
        <w:t>进制</w:t>
      </w:r>
      <w:r w:rsidR="0033091F">
        <w:rPr>
          <w:rFonts w:ascii="Consolas" w:hAnsi="DotumChe" w:hint="eastAsia"/>
          <w:sz w:val="18"/>
          <w:szCs w:val="18"/>
        </w:rPr>
        <w:t>，</w:t>
      </w:r>
      <w:r w:rsidR="0033091F">
        <w:rPr>
          <w:rFonts w:ascii="Consolas" w:hAnsi="DotumChe"/>
          <w:sz w:val="18"/>
          <w:szCs w:val="18"/>
        </w:rPr>
        <w:t>小写</w:t>
      </w:r>
      <w:r w:rsidR="00896408">
        <w:rPr>
          <w:rFonts w:ascii="Consolas" w:hAnsi="DotumChe" w:hint="eastAsia"/>
          <w:sz w:val="18"/>
          <w:szCs w:val="18"/>
        </w:rPr>
        <w:t>。</w:t>
      </w:r>
    </w:p>
    <w:p w:rsidR="00CD7AE0" w:rsidRDefault="00CD7AE0">
      <w:pPr>
        <w:rPr>
          <w:rFonts w:ascii="Consolas" w:hAnsi="DotumChe"/>
          <w:sz w:val="18"/>
          <w:szCs w:val="18"/>
        </w:rPr>
      </w:pPr>
    </w:p>
    <w:p w:rsidR="00E31AEC" w:rsidRDefault="000C3CD5">
      <w:pPr>
        <w:pStyle w:val="1"/>
        <w:numPr>
          <w:ilvl w:val="0"/>
          <w:numId w:val="1"/>
        </w:numPr>
        <w:spacing w:before="0" w:after="0"/>
        <w:rPr>
          <w:rFonts w:ascii="Consolas" w:hAnsi="DotumChe"/>
          <w:sz w:val="18"/>
          <w:szCs w:val="18"/>
        </w:rPr>
      </w:pPr>
      <w:r>
        <w:rPr>
          <w:rFonts w:ascii="Consolas" w:hAnsi="DotumChe"/>
          <w:sz w:val="18"/>
          <w:szCs w:val="18"/>
        </w:rPr>
        <w:t>接口</w:t>
      </w:r>
      <w:r>
        <w:rPr>
          <w:rFonts w:ascii="Consolas" w:hAnsi="DotumChe" w:hint="eastAsia"/>
          <w:sz w:val="18"/>
          <w:szCs w:val="18"/>
        </w:rPr>
        <w:t>封装</w:t>
      </w:r>
    </w:p>
    <w:p w:rsidR="00E31AEC" w:rsidRDefault="000C3CD5">
      <w:pPr>
        <w:rPr>
          <w:rFonts w:ascii="Consolas" w:hAnsi="DotumChe"/>
          <w:sz w:val="18"/>
          <w:szCs w:val="18"/>
        </w:rPr>
      </w:pPr>
      <w:r>
        <w:rPr>
          <w:rFonts w:ascii="Consolas" w:hAnsi="DotumChe" w:hint="eastAsia"/>
          <w:sz w:val="18"/>
          <w:szCs w:val="18"/>
        </w:rPr>
        <w:t>当通用数据报文在跨越不同</w:t>
      </w:r>
      <w:r w:rsidR="000C7228">
        <w:rPr>
          <w:rFonts w:ascii="Consolas" w:hAnsi="DotumChe" w:hint="eastAsia"/>
          <w:sz w:val="18"/>
          <w:szCs w:val="18"/>
        </w:rPr>
        <w:t>传输</w:t>
      </w:r>
      <w:r w:rsidR="000C7228">
        <w:rPr>
          <w:rFonts w:ascii="Consolas" w:hAnsi="DotumChe"/>
          <w:sz w:val="18"/>
          <w:szCs w:val="18"/>
        </w:rPr>
        <w:t>媒介</w:t>
      </w:r>
      <w:r>
        <w:rPr>
          <w:rFonts w:ascii="Consolas" w:hAnsi="DotumChe" w:hint="eastAsia"/>
          <w:sz w:val="18"/>
          <w:szCs w:val="18"/>
        </w:rPr>
        <w:t>时会</w:t>
      </w:r>
      <w:r w:rsidR="00157548">
        <w:rPr>
          <w:rFonts w:ascii="Consolas" w:hAnsi="DotumChe" w:hint="eastAsia"/>
          <w:sz w:val="18"/>
          <w:szCs w:val="18"/>
        </w:rPr>
        <w:t>根据</w:t>
      </w:r>
      <w:r w:rsidR="00157548">
        <w:rPr>
          <w:rFonts w:ascii="Consolas" w:hAnsi="DotumChe"/>
          <w:sz w:val="18"/>
          <w:szCs w:val="18"/>
        </w:rPr>
        <w:t>需求</w:t>
      </w:r>
      <w:r>
        <w:rPr>
          <w:rFonts w:ascii="Consolas" w:hAnsi="DotumChe" w:hint="eastAsia"/>
          <w:sz w:val="18"/>
          <w:szCs w:val="18"/>
        </w:rPr>
        <w:t>添加不同的头部。</w:t>
      </w:r>
    </w:p>
    <w:p w:rsidR="00E31AEC" w:rsidRDefault="000C3CD5">
      <w:pPr>
        <w:pStyle w:val="2"/>
        <w:numPr>
          <w:ilvl w:val="0"/>
          <w:numId w:val="6"/>
        </w:numPr>
        <w:spacing w:before="0"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UART</w:t>
      </w:r>
      <w:r>
        <w:rPr>
          <w:rFonts w:ascii="Consolas" w:hAnsi="DotumChe" w:hint="eastAsia"/>
          <w:sz w:val="18"/>
          <w:szCs w:val="18"/>
        </w:rPr>
        <w:t>封装</w:t>
      </w:r>
    </w:p>
    <w:p w:rsidR="00E31AEC" w:rsidRDefault="001E67AC">
      <w:pPr>
        <w:rPr>
          <w:rFonts w:ascii="Consolas" w:hAnsi="Consolas"/>
          <w:sz w:val="18"/>
          <w:szCs w:val="18"/>
        </w:rPr>
      </w:pPr>
      <w:r>
        <w:rPr>
          <w:rFonts w:ascii="Consolas" w:hAnsi="DotumChe" w:hint="eastAsia"/>
          <w:sz w:val="18"/>
          <w:szCs w:val="18"/>
        </w:rPr>
        <w:t>MQTT</w:t>
      </w:r>
      <w:r>
        <w:rPr>
          <w:rFonts w:ascii="Consolas" w:hAnsi="DotumChe" w:hint="eastAsia"/>
          <w:sz w:val="18"/>
          <w:szCs w:val="18"/>
        </w:rPr>
        <w:t>网络</w:t>
      </w:r>
      <w:r w:rsidR="000C3CD5">
        <w:rPr>
          <w:rFonts w:ascii="Consolas" w:hAnsi="DotumChe"/>
          <w:sz w:val="18"/>
          <w:szCs w:val="18"/>
        </w:rPr>
        <w:t>与</w:t>
      </w:r>
      <w:r w:rsidR="00157548">
        <w:rPr>
          <w:rFonts w:ascii="Consolas" w:hAnsi="Consolas"/>
          <w:sz w:val="18"/>
          <w:szCs w:val="18"/>
        </w:rPr>
        <w:t>Z</w:t>
      </w:r>
      <w:r w:rsidR="000C3CD5">
        <w:rPr>
          <w:rFonts w:ascii="Consolas" w:hAnsi="Consolas"/>
          <w:sz w:val="18"/>
          <w:szCs w:val="18"/>
        </w:rPr>
        <w:t>igbee</w:t>
      </w:r>
      <w:r w:rsidR="00157548">
        <w:rPr>
          <w:rFonts w:ascii="Consolas" w:hAnsi="DotumChe"/>
          <w:sz w:val="18"/>
          <w:szCs w:val="18"/>
        </w:rPr>
        <w:t>网络</w:t>
      </w:r>
      <w:r w:rsidR="00157548">
        <w:rPr>
          <w:rFonts w:ascii="Consolas" w:hAnsi="DotumChe" w:hint="eastAsia"/>
          <w:sz w:val="18"/>
          <w:szCs w:val="18"/>
        </w:rPr>
        <w:t>由</w:t>
      </w:r>
      <w:r w:rsidR="000C3CD5">
        <w:rPr>
          <w:rFonts w:ascii="Consolas" w:hAnsi="Consolas"/>
          <w:sz w:val="18"/>
          <w:szCs w:val="18"/>
        </w:rPr>
        <w:t>UART</w:t>
      </w:r>
      <w:r w:rsidR="00157548">
        <w:rPr>
          <w:rFonts w:ascii="Consolas" w:hAnsi="Consolas" w:hint="eastAsia"/>
          <w:sz w:val="18"/>
          <w:szCs w:val="18"/>
        </w:rPr>
        <w:t>进行</w:t>
      </w:r>
      <w:r w:rsidR="00157548">
        <w:rPr>
          <w:rFonts w:ascii="Consolas" w:hAnsi="Consolas"/>
          <w:sz w:val="18"/>
          <w:szCs w:val="18"/>
        </w:rPr>
        <w:t>桥接</w:t>
      </w:r>
    </w:p>
    <w:p w:rsidR="00E31AEC" w:rsidRDefault="000C3CD5">
      <w:pPr>
        <w:rPr>
          <w:rFonts w:ascii="Consolas" w:hAnsi="Consolas"/>
          <w:sz w:val="18"/>
          <w:szCs w:val="18"/>
        </w:rPr>
      </w:pPr>
      <w:r>
        <w:rPr>
          <w:rFonts w:ascii="Consolas" w:hAnsi="DotumChe"/>
          <w:sz w:val="18"/>
          <w:szCs w:val="18"/>
        </w:rPr>
        <w:t>串口属性为：波特率</w:t>
      </w:r>
      <w:r>
        <w:rPr>
          <w:rFonts w:ascii="Consolas" w:hAnsi="Consolas"/>
          <w:sz w:val="18"/>
          <w:szCs w:val="18"/>
        </w:rPr>
        <w:t>115200</w:t>
      </w:r>
      <w:r>
        <w:rPr>
          <w:rFonts w:ascii="Consolas" w:hAnsi="DotumChe"/>
          <w:sz w:val="18"/>
          <w:szCs w:val="18"/>
        </w:rPr>
        <w:t>，</w:t>
      </w:r>
      <w:r>
        <w:rPr>
          <w:rFonts w:ascii="Consolas" w:hAnsi="Consolas"/>
          <w:sz w:val="18"/>
          <w:szCs w:val="18"/>
        </w:rPr>
        <w:t>8bit</w:t>
      </w:r>
      <w:r>
        <w:rPr>
          <w:rFonts w:ascii="Consolas" w:hAnsi="DotumChe"/>
          <w:sz w:val="18"/>
          <w:szCs w:val="18"/>
        </w:rPr>
        <w:t>，有停止位，无奇偶校验。</w:t>
      </w:r>
    </w:p>
    <w:tbl>
      <w:tblPr>
        <w:tblW w:w="14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5"/>
        <w:gridCol w:w="3810"/>
        <w:gridCol w:w="3759"/>
      </w:tblGrid>
      <w:tr w:rsidR="00E31AEC" w:rsidTr="007F5D69">
        <w:tc>
          <w:tcPr>
            <w:tcW w:w="6605" w:type="dxa"/>
            <w:shd w:val="pct10" w:color="auto" w:fill="auto"/>
          </w:tcPr>
          <w:p w:rsidR="00E31AEC" w:rsidRDefault="000C3CD5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SF(1</w:t>
            </w:r>
            <w:r>
              <w:rPr>
                <w:rFonts w:ascii="Consolas" w:hAnsi="DotumChe"/>
                <w:sz w:val="18"/>
                <w:szCs w:val="18"/>
              </w:rPr>
              <w:t>字节，固定值</w:t>
            </w:r>
            <w:r>
              <w:rPr>
                <w:rFonts w:ascii="Consolas" w:hAnsi="Consolas"/>
                <w:sz w:val="18"/>
                <w:szCs w:val="18"/>
              </w:rPr>
              <w:t>0x</w:t>
            </w:r>
            <w:r>
              <w:rPr>
                <w:rFonts w:ascii="Consolas" w:hAnsi="Consolas" w:hint="eastAsia"/>
                <w:sz w:val="18"/>
                <w:szCs w:val="18"/>
              </w:rPr>
              <w:t>FA</w:t>
            </w:r>
            <w:r>
              <w:rPr>
                <w:rFonts w:ascii="Consolas" w:hAnsi="Consolas"/>
                <w:sz w:val="18"/>
                <w:szCs w:val="18"/>
              </w:rPr>
              <w:t>)</w:t>
            </w:r>
          </w:p>
        </w:tc>
        <w:tc>
          <w:tcPr>
            <w:tcW w:w="3810" w:type="dxa"/>
            <w:shd w:val="pct10" w:color="auto" w:fill="auto"/>
          </w:tcPr>
          <w:p w:rsidR="00E31AEC" w:rsidRDefault="000C3CD5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CRC8(1</w:t>
            </w:r>
            <w:r>
              <w:rPr>
                <w:rFonts w:ascii="Consolas" w:hAnsi="Consolas" w:hint="eastAsia"/>
                <w:sz w:val="18"/>
                <w:szCs w:val="18"/>
              </w:rPr>
              <w:t>字节</w:t>
            </w:r>
            <w:r>
              <w:rPr>
                <w:rFonts w:ascii="Consolas" w:hAnsi="Consolas" w:hint="eastAsia"/>
                <w:sz w:val="18"/>
                <w:szCs w:val="18"/>
              </w:rPr>
              <w:t>)</w:t>
            </w:r>
          </w:p>
        </w:tc>
        <w:tc>
          <w:tcPr>
            <w:tcW w:w="3759" w:type="dxa"/>
            <w:shd w:val="clear" w:color="31849B" w:fill="auto"/>
          </w:tcPr>
          <w:p w:rsidR="00E31AEC" w:rsidRDefault="000C3CD5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DotumChe"/>
                <w:sz w:val="18"/>
                <w:szCs w:val="18"/>
              </w:rPr>
              <w:t>通用数据报文</w:t>
            </w:r>
          </w:p>
        </w:tc>
      </w:tr>
    </w:tbl>
    <w:p w:rsidR="00E31AEC" w:rsidRDefault="000C3CD5">
      <w:pPr>
        <w:pStyle w:val="10"/>
        <w:numPr>
          <w:ilvl w:val="0"/>
          <w:numId w:val="5"/>
        </w:numPr>
        <w:ind w:firstLineChars="0"/>
        <w:jc w:val="center"/>
        <w:rPr>
          <w:rFonts w:ascii="Consolas" w:hAnsi="Consolas"/>
          <w:sz w:val="18"/>
          <w:szCs w:val="18"/>
        </w:rPr>
      </w:pPr>
      <w:r>
        <w:rPr>
          <w:rFonts w:ascii="Consolas" w:hAnsi="Consolas" w:hint="eastAsia"/>
          <w:sz w:val="18"/>
          <w:szCs w:val="18"/>
        </w:rPr>
        <w:t>UART</w:t>
      </w:r>
      <w:r>
        <w:rPr>
          <w:rFonts w:ascii="Consolas" w:hAnsi="Consolas" w:hint="eastAsia"/>
          <w:sz w:val="18"/>
          <w:szCs w:val="18"/>
        </w:rPr>
        <w:t>报文结构</w:t>
      </w:r>
    </w:p>
    <w:p w:rsidR="00E31AEC" w:rsidRDefault="000C3CD5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SF: </w:t>
      </w:r>
      <w:r>
        <w:rPr>
          <w:rFonts w:ascii="Consolas" w:hAnsi="DotumChe"/>
          <w:sz w:val="18"/>
          <w:szCs w:val="18"/>
        </w:rPr>
        <w:t>前导符，值为</w:t>
      </w:r>
      <w:r>
        <w:rPr>
          <w:rFonts w:ascii="Consolas" w:hAnsi="Consolas"/>
          <w:sz w:val="18"/>
          <w:szCs w:val="18"/>
        </w:rPr>
        <w:t>0x</w:t>
      </w:r>
      <w:r>
        <w:rPr>
          <w:rFonts w:ascii="Consolas" w:hAnsi="Consolas" w:hint="eastAsia"/>
          <w:sz w:val="18"/>
          <w:szCs w:val="18"/>
        </w:rPr>
        <w:t>FA</w:t>
      </w:r>
      <w:r>
        <w:rPr>
          <w:rFonts w:ascii="Consolas" w:hAnsi="DotumChe"/>
          <w:sz w:val="18"/>
          <w:szCs w:val="18"/>
        </w:rPr>
        <w:t>，占用</w:t>
      </w:r>
      <w:r>
        <w:rPr>
          <w:rFonts w:ascii="Consolas" w:hAnsi="Consolas"/>
          <w:sz w:val="18"/>
          <w:szCs w:val="18"/>
        </w:rPr>
        <w:t>1</w:t>
      </w:r>
      <w:r>
        <w:rPr>
          <w:rFonts w:ascii="Consolas" w:hAnsi="DotumChe"/>
          <w:sz w:val="18"/>
          <w:szCs w:val="18"/>
        </w:rPr>
        <w:t>字节</w:t>
      </w:r>
    </w:p>
    <w:p w:rsidR="00E31AEC" w:rsidRDefault="000C3CD5">
      <w:pPr>
        <w:rPr>
          <w:rFonts w:ascii="Consolas" w:hAnsi="DotumChe"/>
          <w:sz w:val="18"/>
          <w:szCs w:val="18"/>
        </w:rPr>
      </w:pPr>
      <w:r>
        <w:rPr>
          <w:rFonts w:ascii="Consolas" w:hAnsi="Consolas" w:hint="eastAsia"/>
          <w:sz w:val="18"/>
          <w:szCs w:val="18"/>
        </w:rPr>
        <w:t>CRC8</w:t>
      </w:r>
      <w:r>
        <w:rPr>
          <w:rFonts w:ascii="Consolas" w:hAnsi="Consolas"/>
          <w:sz w:val="18"/>
          <w:szCs w:val="18"/>
        </w:rPr>
        <w:t xml:space="preserve">: </w:t>
      </w:r>
      <w:r>
        <w:rPr>
          <w:rFonts w:ascii="Consolas" w:hAnsi="DotumChe" w:hint="eastAsia"/>
          <w:sz w:val="18"/>
          <w:szCs w:val="18"/>
        </w:rPr>
        <w:t>crc8</w:t>
      </w:r>
      <w:r>
        <w:rPr>
          <w:rFonts w:ascii="Consolas" w:hAnsi="DotumChe"/>
          <w:sz w:val="18"/>
          <w:szCs w:val="18"/>
        </w:rPr>
        <w:t>校验值，占用</w:t>
      </w:r>
      <w:r>
        <w:rPr>
          <w:rFonts w:ascii="Consolas" w:hAnsi="Consolas"/>
          <w:sz w:val="18"/>
          <w:szCs w:val="18"/>
        </w:rPr>
        <w:t>1</w:t>
      </w:r>
      <w:r>
        <w:rPr>
          <w:rFonts w:ascii="Consolas" w:hAnsi="DotumChe"/>
          <w:sz w:val="18"/>
          <w:szCs w:val="18"/>
        </w:rPr>
        <w:t>字节。</w:t>
      </w:r>
      <w:r w:rsidR="00157548">
        <w:rPr>
          <w:rFonts w:ascii="Consolas" w:hAnsi="DotumChe" w:hint="eastAsia"/>
          <w:sz w:val="18"/>
          <w:szCs w:val="18"/>
        </w:rPr>
        <w:t>只</w:t>
      </w:r>
      <w:r>
        <w:rPr>
          <w:rFonts w:ascii="Consolas" w:hAnsi="DotumChe" w:hint="eastAsia"/>
          <w:sz w:val="18"/>
          <w:szCs w:val="18"/>
        </w:rPr>
        <w:t>对通用数据报文体作校验</w:t>
      </w:r>
    </w:p>
    <w:p w:rsidR="00E31AEC" w:rsidRDefault="000C3CD5">
      <w:pPr>
        <w:pStyle w:val="2"/>
        <w:numPr>
          <w:ilvl w:val="0"/>
          <w:numId w:val="6"/>
        </w:numPr>
        <w:spacing w:before="0" w:after="0"/>
        <w:rPr>
          <w:rFonts w:ascii="Consolas" w:hAnsi="Consolas"/>
          <w:sz w:val="18"/>
          <w:szCs w:val="18"/>
        </w:rPr>
      </w:pPr>
      <w:r>
        <w:rPr>
          <w:rFonts w:ascii="Consolas" w:hAnsi="Consolas" w:hint="eastAsia"/>
          <w:sz w:val="18"/>
          <w:szCs w:val="18"/>
        </w:rPr>
        <w:t>Zigbee</w:t>
      </w:r>
      <w:r>
        <w:rPr>
          <w:rFonts w:ascii="Consolas" w:hAnsi="Consolas" w:hint="eastAsia"/>
          <w:sz w:val="18"/>
          <w:szCs w:val="18"/>
        </w:rPr>
        <w:t>封装</w:t>
      </w:r>
    </w:p>
    <w:tbl>
      <w:tblPr>
        <w:tblW w:w="1417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31849B" w:fill="auto"/>
        <w:tblLayout w:type="fixed"/>
        <w:tblLook w:val="0000" w:firstRow="0" w:lastRow="0" w:firstColumn="0" w:lastColumn="0" w:noHBand="0" w:noVBand="0"/>
      </w:tblPr>
      <w:tblGrid>
        <w:gridCol w:w="14174"/>
      </w:tblGrid>
      <w:tr w:rsidR="00E31AEC" w:rsidTr="007F5D69">
        <w:trPr>
          <w:jc w:val="center"/>
        </w:trPr>
        <w:tc>
          <w:tcPr>
            <w:tcW w:w="14174" w:type="dxa"/>
            <w:shd w:val="clear" w:color="31849B" w:fill="auto"/>
          </w:tcPr>
          <w:p w:rsidR="00E31AEC" w:rsidRDefault="000C3CD5" w:rsidP="007F5D69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DotumChe"/>
                <w:sz w:val="18"/>
                <w:szCs w:val="18"/>
              </w:rPr>
              <w:t>通用数据报文</w:t>
            </w:r>
          </w:p>
        </w:tc>
      </w:tr>
    </w:tbl>
    <w:p w:rsidR="00E31AEC" w:rsidDel="00262CC6" w:rsidRDefault="000C3CD5">
      <w:pPr>
        <w:pStyle w:val="10"/>
        <w:numPr>
          <w:ilvl w:val="0"/>
          <w:numId w:val="5"/>
        </w:numPr>
        <w:ind w:firstLineChars="0"/>
        <w:jc w:val="center"/>
        <w:rPr>
          <w:del w:id="5" w:author="wisper" w:date="2014-09-23T15:08:00Z"/>
          <w:rFonts w:ascii="Consolas" w:hAnsi="DotumChe"/>
          <w:sz w:val="18"/>
          <w:szCs w:val="18"/>
        </w:rPr>
      </w:pPr>
      <w:r>
        <w:rPr>
          <w:rFonts w:ascii="Consolas" w:hAnsi="DotumChe" w:hint="eastAsia"/>
          <w:sz w:val="18"/>
          <w:szCs w:val="18"/>
        </w:rPr>
        <w:t>Zigbee</w:t>
      </w:r>
      <w:r>
        <w:rPr>
          <w:rFonts w:ascii="Consolas" w:hAnsi="DotumChe" w:hint="eastAsia"/>
          <w:sz w:val="18"/>
          <w:szCs w:val="18"/>
        </w:rPr>
        <w:t>报文结构</w:t>
      </w:r>
    </w:p>
    <w:p w:rsidR="00E31AEC" w:rsidRPr="00262CC6" w:rsidRDefault="000C3CD5">
      <w:pPr>
        <w:pStyle w:val="10"/>
        <w:numPr>
          <w:ilvl w:val="0"/>
          <w:numId w:val="5"/>
        </w:numPr>
        <w:ind w:firstLineChars="0"/>
        <w:jc w:val="center"/>
        <w:rPr>
          <w:rFonts w:ascii="Consolas" w:hAnsi="DotumChe"/>
          <w:sz w:val="18"/>
          <w:szCs w:val="18"/>
          <w:rPrChange w:id="6" w:author="wisper" w:date="2014-09-23T15:08:00Z">
            <w:rPr/>
          </w:rPrChange>
        </w:rPr>
        <w:pPrChange w:id="7" w:author="wisper" w:date="2014-09-23T15:08:00Z">
          <w:pPr/>
        </w:pPrChange>
      </w:pPr>
      <w:del w:id="8" w:author="wisper" w:date="2014-09-23T15:08:00Z">
        <w:r w:rsidRPr="00262CC6" w:rsidDel="00262CC6">
          <w:rPr>
            <w:rFonts w:ascii="Consolas" w:hAnsi="DotumChe"/>
            <w:sz w:val="18"/>
            <w:szCs w:val="18"/>
            <w:rPrChange w:id="9" w:author="wisper" w:date="2014-09-23T15:08:00Z">
              <w:rPr/>
            </w:rPrChange>
          </w:rPr>
          <w:delText>SENDER_MAC</w:delText>
        </w:r>
        <w:r w:rsidRPr="00262CC6" w:rsidDel="00262CC6">
          <w:rPr>
            <w:rFonts w:ascii="Consolas" w:hAnsi="DotumChe" w:hint="eastAsia"/>
            <w:sz w:val="18"/>
            <w:szCs w:val="18"/>
            <w:rPrChange w:id="10" w:author="wisper" w:date="2014-09-23T15:08:00Z">
              <w:rPr>
                <w:rFonts w:hint="eastAsia"/>
              </w:rPr>
            </w:rPrChange>
          </w:rPr>
          <w:delText>：发送方的</w:delText>
        </w:r>
        <w:r w:rsidRPr="00262CC6" w:rsidDel="00262CC6">
          <w:rPr>
            <w:rFonts w:ascii="Consolas" w:hAnsi="DotumChe"/>
            <w:sz w:val="18"/>
            <w:szCs w:val="18"/>
            <w:rPrChange w:id="11" w:author="wisper" w:date="2014-09-23T15:08:00Z">
              <w:rPr/>
            </w:rPrChange>
          </w:rPr>
          <w:delText>MAC</w:delText>
        </w:r>
        <w:r w:rsidRPr="00262CC6" w:rsidDel="00262CC6">
          <w:rPr>
            <w:rFonts w:ascii="Consolas" w:hAnsi="DotumChe" w:hint="eastAsia"/>
            <w:sz w:val="18"/>
            <w:szCs w:val="18"/>
            <w:rPrChange w:id="12" w:author="wisper" w:date="2014-09-23T15:08:00Z">
              <w:rPr>
                <w:rFonts w:hint="eastAsia"/>
              </w:rPr>
            </w:rPrChange>
          </w:rPr>
          <w:delText>地址。</w:delText>
        </w:r>
      </w:del>
    </w:p>
    <w:p w:rsidR="00E31AEC" w:rsidRDefault="000C3CD5">
      <w:pPr>
        <w:pStyle w:val="2"/>
        <w:numPr>
          <w:ilvl w:val="0"/>
          <w:numId w:val="6"/>
        </w:numPr>
        <w:spacing w:before="0" w:after="0"/>
        <w:rPr>
          <w:rFonts w:ascii="Consolas" w:hAnsi="Consolas"/>
          <w:sz w:val="18"/>
          <w:szCs w:val="18"/>
        </w:rPr>
      </w:pPr>
      <w:r>
        <w:rPr>
          <w:rFonts w:ascii="Consolas" w:hAnsi="Consolas" w:hint="eastAsia"/>
          <w:sz w:val="18"/>
          <w:szCs w:val="18"/>
        </w:rPr>
        <w:t>MQTT</w:t>
      </w:r>
      <w:r>
        <w:rPr>
          <w:rFonts w:ascii="Consolas" w:hAnsi="Consolas" w:hint="eastAsia"/>
          <w:sz w:val="18"/>
          <w:szCs w:val="18"/>
        </w:rPr>
        <w:t>封装</w:t>
      </w:r>
    </w:p>
    <w:tbl>
      <w:tblPr>
        <w:tblW w:w="14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31849B" w:fill="auto"/>
        <w:tblLayout w:type="fixed"/>
        <w:tblLook w:val="0000" w:firstRow="0" w:lastRow="0" w:firstColumn="0" w:lastColumn="0" w:noHBand="0" w:noVBand="0"/>
      </w:tblPr>
      <w:tblGrid>
        <w:gridCol w:w="14174"/>
      </w:tblGrid>
      <w:tr w:rsidR="00E31AEC" w:rsidTr="007F5D69">
        <w:tc>
          <w:tcPr>
            <w:tcW w:w="14174" w:type="dxa"/>
            <w:shd w:val="clear" w:color="31849B" w:fill="auto"/>
          </w:tcPr>
          <w:p w:rsidR="00E31AEC" w:rsidRDefault="000C3CD5" w:rsidP="007F5D69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DotumChe"/>
                <w:sz w:val="18"/>
                <w:szCs w:val="18"/>
              </w:rPr>
              <w:t>通用数据报文</w:t>
            </w:r>
          </w:p>
        </w:tc>
      </w:tr>
    </w:tbl>
    <w:p w:rsidR="00E31AEC" w:rsidRDefault="000C3CD5">
      <w:pPr>
        <w:pStyle w:val="10"/>
        <w:numPr>
          <w:ilvl w:val="0"/>
          <w:numId w:val="5"/>
        </w:numPr>
        <w:ind w:firstLineChars="0"/>
        <w:jc w:val="center"/>
        <w:rPr>
          <w:rFonts w:ascii="Consolas" w:hAnsi="Consolas"/>
          <w:sz w:val="18"/>
          <w:szCs w:val="18"/>
        </w:rPr>
      </w:pPr>
      <w:r>
        <w:rPr>
          <w:rFonts w:ascii="Consolas" w:hAnsi="Consolas" w:hint="eastAsia"/>
          <w:sz w:val="18"/>
          <w:szCs w:val="18"/>
        </w:rPr>
        <w:t>MQTT</w:t>
      </w:r>
      <w:r>
        <w:rPr>
          <w:rFonts w:ascii="Consolas" w:hAnsi="Consolas" w:hint="eastAsia"/>
          <w:sz w:val="18"/>
          <w:szCs w:val="18"/>
        </w:rPr>
        <w:t>报文结构</w:t>
      </w:r>
    </w:p>
    <w:p w:rsidR="00E31AEC" w:rsidDel="00262CC6" w:rsidRDefault="000C3CD5">
      <w:pPr>
        <w:rPr>
          <w:del w:id="13" w:author="wisper" w:date="2014-09-23T15:08:00Z"/>
          <w:rFonts w:ascii="Consolas" w:hAnsi="Consolas"/>
          <w:sz w:val="18"/>
          <w:szCs w:val="18"/>
        </w:rPr>
      </w:pPr>
      <w:del w:id="14" w:author="wisper" w:date="2014-09-23T15:08:00Z">
        <w:r w:rsidDel="00262CC6">
          <w:rPr>
            <w:rFonts w:ascii="Consolas" w:hAnsi="Consolas" w:hint="eastAsia"/>
            <w:sz w:val="18"/>
            <w:szCs w:val="18"/>
          </w:rPr>
          <w:delText>SENDER</w:delText>
        </w:r>
        <w:r w:rsidDel="00262CC6">
          <w:rPr>
            <w:rFonts w:ascii="Consolas" w:hAnsi="Consolas" w:hint="eastAsia"/>
            <w:sz w:val="18"/>
            <w:szCs w:val="18"/>
          </w:rPr>
          <w:delText>：发送方的</w:delText>
        </w:r>
        <w:r w:rsidDel="00262CC6">
          <w:rPr>
            <w:rFonts w:ascii="Consolas" w:hAnsi="Consolas" w:hint="eastAsia"/>
            <w:sz w:val="18"/>
            <w:szCs w:val="18"/>
          </w:rPr>
          <w:delText>GUID</w:delText>
        </w:r>
        <w:r w:rsidDel="00262CC6">
          <w:rPr>
            <w:rFonts w:ascii="Consolas" w:hAnsi="Consolas" w:hint="eastAsia"/>
            <w:sz w:val="18"/>
            <w:szCs w:val="18"/>
          </w:rPr>
          <w:delText>。</w:delText>
        </w:r>
      </w:del>
    </w:p>
    <w:p w:rsidR="00E31AEC" w:rsidRDefault="000C3CD5">
      <w:pPr>
        <w:pStyle w:val="1"/>
        <w:numPr>
          <w:ilvl w:val="0"/>
          <w:numId w:val="1"/>
        </w:numPr>
        <w:spacing w:before="0" w:after="0"/>
        <w:rPr>
          <w:rFonts w:ascii="Consolas" w:hAnsi="Consolas"/>
          <w:sz w:val="18"/>
          <w:szCs w:val="18"/>
        </w:rPr>
      </w:pPr>
      <w:r>
        <w:rPr>
          <w:rFonts w:ascii="Consolas" w:hAnsi="DotumChe"/>
          <w:sz w:val="18"/>
          <w:szCs w:val="18"/>
        </w:rPr>
        <w:t>通用数据报文</w:t>
      </w:r>
    </w:p>
    <w:p w:rsidR="00E31AEC" w:rsidRDefault="000C3CD5">
      <w:pPr>
        <w:rPr>
          <w:rFonts w:ascii="Consolas" w:hAnsi="Consolas"/>
          <w:sz w:val="18"/>
          <w:szCs w:val="18"/>
        </w:rPr>
      </w:pPr>
      <w:r>
        <w:rPr>
          <w:rFonts w:ascii="Consolas" w:hAnsi="DotumChe"/>
          <w:sz w:val="18"/>
          <w:szCs w:val="18"/>
        </w:rPr>
        <w:t>此报文适用与所有有交互需求的地方，包括</w:t>
      </w:r>
      <w:r>
        <w:rPr>
          <w:rFonts w:ascii="Consolas" w:hAnsi="Consolas"/>
          <w:sz w:val="18"/>
          <w:szCs w:val="18"/>
        </w:rPr>
        <w:t>MQTT publish</w:t>
      </w:r>
      <w:r>
        <w:rPr>
          <w:rFonts w:ascii="Consolas" w:hAnsi="DotumChe"/>
          <w:sz w:val="18"/>
          <w:szCs w:val="18"/>
        </w:rPr>
        <w:t>的数据结构、</w:t>
      </w:r>
      <w:r>
        <w:rPr>
          <w:rFonts w:ascii="Consolas" w:hAnsi="Consolas"/>
          <w:sz w:val="18"/>
          <w:szCs w:val="18"/>
        </w:rPr>
        <w:t>UART</w:t>
      </w:r>
      <w:r>
        <w:rPr>
          <w:rFonts w:ascii="Consolas" w:hAnsi="DotumChe"/>
          <w:sz w:val="18"/>
          <w:szCs w:val="18"/>
        </w:rPr>
        <w:t>接口的数据部分的结构、</w:t>
      </w:r>
      <w:r>
        <w:rPr>
          <w:rFonts w:ascii="Consolas" w:hAnsi="Consolas"/>
          <w:sz w:val="18"/>
          <w:szCs w:val="18"/>
        </w:rPr>
        <w:t>Http POST/GET</w:t>
      </w:r>
      <w:r>
        <w:rPr>
          <w:rFonts w:ascii="Consolas" w:hAnsi="DotumChe"/>
          <w:sz w:val="18"/>
          <w:szCs w:val="18"/>
        </w:rPr>
        <w:t>接口的数据部分。</w:t>
      </w:r>
      <w:r>
        <w:rPr>
          <w:rFonts w:ascii="Consolas" w:hAnsi="DotumChe" w:hint="eastAsia"/>
          <w:sz w:val="18"/>
          <w:szCs w:val="18"/>
        </w:rPr>
        <w:t>总共</w:t>
      </w:r>
      <w:r>
        <w:rPr>
          <w:rFonts w:ascii="Consolas" w:hAnsi="DotumChe" w:hint="eastAsia"/>
          <w:sz w:val="18"/>
          <w:szCs w:val="18"/>
        </w:rPr>
        <w:t>31</w:t>
      </w:r>
      <w:r>
        <w:rPr>
          <w:rFonts w:ascii="Consolas" w:hAnsi="DotumChe" w:hint="eastAsia"/>
          <w:sz w:val="18"/>
          <w:szCs w:val="18"/>
        </w:rPr>
        <w:t>字节。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3617"/>
        <w:gridCol w:w="3244"/>
        <w:gridCol w:w="1727"/>
        <w:gridCol w:w="2101"/>
        <w:gridCol w:w="2101"/>
        <w:gridCol w:w="1158"/>
      </w:tblGrid>
      <w:tr w:rsidR="0000123C" w:rsidTr="007F5D69">
        <w:tc>
          <w:tcPr>
            <w:tcW w:w="1297" w:type="pct"/>
            <w:shd w:val="clear" w:color="auto" w:fill="auto"/>
          </w:tcPr>
          <w:p w:rsidR="0000123C" w:rsidRDefault="0000123C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FROM_GUID(12</w:t>
            </w:r>
            <w:r>
              <w:rPr>
                <w:rFonts w:ascii="Consolas" w:hAnsi="Consolas" w:hint="eastAsia"/>
                <w:sz w:val="18"/>
                <w:szCs w:val="18"/>
              </w:rPr>
              <w:t>字节</w:t>
            </w:r>
            <w:r>
              <w:rPr>
                <w:rFonts w:ascii="Consolas" w:hAnsi="Consolas" w:hint="eastAsia"/>
                <w:sz w:val="18"/>
                <w:szCs w:val="18"/>
              </w:rPr>
              <w:t>)</w:t>
            </w:r>
          </w:p>
        </w:tc>
        <w:tc>
          <w:tcPr>
            <w:tcW w:w="1163" w:type="pct"/>
            <w:shd w:val="clear" w:color="auto" w:fill="auto"/>
          </w:tcPr>
          <w:p w:rsidR="0000123C" w:rsidRDefault="0000123C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TO_GUID(12</w:t>
            </w:r>
            <w:r>
              <w:rPr>
                <w:rFonts w:ascii="Consolas" w:hAnsi="Consolas" w:hint="eastAsia"/>
                <w:sz w:val="18"/>
                <w:szCs w:val="18"/>
              </w:rPr>
              <w:t>字节</w:t>
            </w:r>
            <w:r>
              <w:rPr>
                <w:rFonts w:ascii="Consolas" w:hAnsi="Consolas" w:hint="eastAsia"/>
                <w:sz w:val="18"/>
                <w:szCs w:val="18"/>
              </w:rPr>
              <w:t>)</w:t>
            </w:r>
          </w:p>
        </w:tc>
        <w:tc>
          <w:tcPr>
            <w:tcW w:w="619" w:type="pct"/>
            <w:shd w:val="clear" w:color="auto" w:fill="auto"/>
          </w:tcPr>
          <w:p w:rsidR="0000123C" w:rsidRDefault="0000123C">
            <w:pPr>
              <w:rPr>
                <w:rFonts w:ascii="Consolas" w:eastAsia="DotumChe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FLAG</w:t>
            </w:r>
            <w:r>
              <w:rPr>
                <w:rFonts w:ascii="Consolas" w:eastAsia="DotumChe" w:hAnsi="Consolas"/>
                <w:sz w:val="18"/>
                <w:szCs w:val="18"/>
              </w:rPr>
              <w:t>(</w:t>
            </w:r>
            <w:r>
              <w:rPr>
                <w:rFonts w:ascii="Consolas" w:hAnsi="Consolas" w:hint="eastAsia"/>
                <w:sz w:val="18"/>
                <w:szCs w:val="18"/>
              </w:rPr>
              <w:t>1</w:t>
            </w:r>
            <w:r>
              <w:rPr>
                <w:rFonts w:ascii="Consolas" w:eastAsia="DotumChe" w:hAnsi="Consolas"/>
                <w:sz w:val="18"/>
                <w:szCs w:val="18"/>
              </w:rPr>
              <w:t>)</w:t>
            </w:r>
          </w:p>
        </w:tc>
        <w:tc>
          <w:tcPr>
            <w:tcW w:w="753" w:type="pct"/>
            <w:shd w:val="clear" w:color="auto" w:fill="auto"/>
          </w:tcPr>
          <w:p w:rsidR="0000123C" w:rsidRDefault="0000123C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MAGIC_NUM(2)</w:t>
            </w:r>
          </w:p>
        </w:tc>
        <w:tc>
          <w:tcPr>
            <w:tcW w:w="753" w:type="pct"/>
            <w:shd w:val="clear" w:color="auto" w:fill="auto"/>
          </w:tcPr>
          <w:p w:rsidR="0000123C" w:rsidRDefault="0000123C">
            <w:pPr>
              <w:rPr>
                <w:rFonts w:ascii="Consolas" w:eastAsia="DotumChe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LENGTH</w:t>
            </w:r>
            <w:r>
              <w:rPr>
                <w:rFonts w:ascii="Consolas" w:eastAsia="DotumChe" w:hAnsi="Consolas"/>
                <w:sz w:val="18"/>
                <w:szCs w:val="18"/>
              </w:rPr>
              <w:t>(2)</w:t>
            </w:r>
          </w:p>
        </w:tc>
        <w:tc>
          <w:tcPr>
            <w:tcW w:w="415" w:type="pct"/>
            <w:shd w:val="clear" w:color="auto" w:fill="auto"/>
          </w:tcPr>
          <w:p w:rsidR="0000123C" w:rsidRDefault="0000123C">
            <w:pPr>
              <w:rPr>
                <w:rFonts w:ascii="Consolas" w:eastAsia="DotumChe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DATA</w:t>
            </w:r>
          </w:p>
        </w:tc>
      </w:tr>
    </w:tbl>
    <w:p w:rsidR="00E31AEC" w:rsidRDefault="000C3CD5">
      <w:pPr>
        <w:pStyle w:val="10"/>
        <w:numPr>
          <w:ilvl w:val="0"/>
          <w:numId w:val="5"/>
        </w:numPr>
        <w:ind w:firstLineChars="0"/>
        <w:jc w:val="center"/>
        <w:rPr>
          <w:rFonts w:ascii="Consolas" w:hAnsi="Consolas"/>
          <w:sz w:val="18"/>
          <w:szCs w:val="18"/>
        </w:rPr>
      </w:pPr>
      <w:r>
        <w:rPr>
          <w:rFonts w:ascii="Consolas" w:hAnsi="Consolas" w:hint="eastAsia"/>
          <w:sz w:val="18"/>
          <w:szCs w:val="18"/>
        </w:rPr>
        <w:t>通用数据报文结构</w:t>
      </w:r>
    </w:p>
    <w:p w:rsidR="00E31AEC" w:rsidRDefault="000C3CD5">
      <w:pPr>
        <w:rPr>
          <w:rFonts w:ascii="Consolas" w:hAnsi="DotumChe"/>
          <w:sz w:val="18"/>
          <w:szCs w:val="18"/>
        </w:rPr>
      </w:pPr>
      <w:r>
        <w:rPr>
          <w:rFonts w:ascii="Consolas" w:hAnsi="DotumChe" w:hint="eastAsia"/>
          <w:sz w:val="18"/>
          <w:szCs w:val="18"/>
        </w:rPr>
        <w:t>FROM_GUID:</w:t>
      </w:r>
      <w:r>
        <w:rPr>
          <w:rFonts w:ascii="Consolas" w:hAnsi="DotumChe" w:hint="eastAsia"/>
          <w:sz w:val="18"/>
          <w:szCs w:val="18"/>
        </w:rPr>
        <w:t>发送方地址</w:t>
      </w:r>
    </w:p>
    <w:p w:rsidR="00E31AEC" w:rsidRDefault="000C3CD5">
      <w:pPr>
        <w:rPr>
          <w:rFonts w:ascii="Consolas" w:hAnsi="Consolas"/>
          <w:sz w:val="18"/>
          <w:szCs w:val="18"/>
        </w:rPr>
      </w:pPr>
      <w:r>
        <w:rPr>
          <w:rFonts w:ascii="Consolas" w:hAnsi="DotumChe" w:hint="eastAsia"/>
          <w:sz w:val="18"/>
          <w:szCs w:val="18"/>
        </w:rPr>
        <w:lastRenderedPageBreak/>
        <w:t>TO_GUID:</w:t>
      </w:r>
      <w:r>
        <w:rPr>
          <w:rFonts w:ascii="Consolas" w:hAnsi="DotumChe" w:hint="eastAsia"/>
          <w:sz w:val="18"/>
          <w:szCs w:val="18"/>
        </w:rPr>
        <w:t>接收方地址</w:t>
      </w:r>
    </w:p>
    <w:p w:rsidR="00E31AEC" w:rsidRDefault="000C3CD5" w:rsidP="002F0E5A">
      <w:pPr>
        <w:rPr>
          <w:rFonts w:ascii="Consolas" w:hAnsi="DotumChe"/>
          <w:sz w:val="18"/>
          <w:szCs w:val="18"/>
        </w:rPr>
      </w:pPr>
      <w:r>
        <w:rPr>
          <w:rFonts w:ascii="Consolas" w:hAnsi="Consolas" w:hint="eastAsia"/>
          <w:sz w:val="18"/>
          <w:szCs w:val="18"/>
        </w:rPr>
        <w:t>FLAG</w:t>
      </w:r>
      <w:r>
        <w:rPr>
          <w:rFonts w:ascii="Consolas" w:hAnsi="Consolas"/>
          <w:sz w:val="18"/>
          <w:szCs w:val="18"/>
        </w:rPr>
        <w:t xml:space="preserve">: </w:t>
      </w:r>
      <w:r>
        <w:rPr>
          <w:rFonts w:ascii="Consolas" w:hAnsi="DotumChe"/>
          <w:sz w:val="18"/>
          <w:szCs w:val="18"/>
        </w:rPr>
        <w:t>报文</w:t>
      </w:r>
      <w:r>
        <w:rPr>
          <w:rFonts w:ascii="Consolas" w:hAnsi="DotumChe" w:hint="eastAsia"/>
          <w:sz w:val="18"/>
          <w:szCs w:val="18"/>
        </w:rPr>
        <w:t>标志</w:t>
      </w:r>
      <w:r>
        <w:rPr>
          <w:rFonts w:ascii="Consolas" w:hAnsi="Consolas"/>
          <w:sz w:val="18"/>
          <w:szCs w:val="18"/>
        </w:rPr>
        <w:t>,</w:t>
      </w:r>
      <w:r>
        <w:rPr>
          <w:rFonts w:ascii="Consolas" w:hAnsi="DotumChe"/>
          <w:sz w:val="18"/>
          <w:szCs w:val="18"/>
        </w:rPr>
        <w:t>占</w:t>
      </w:r>
      <w:r>
        <w:rPr>
          <w:rFonts w:ascii="Consolas" w:hAnsi="Consolas" w:hint="eastAsia"/>
          <w:sz w:val="18"/>
          <w:szCs w:val="18"/>
        </w:rPr>
        <w:t>1</w:t>
      </w:r>
      <w:r>
        <w:rPr>
          <w:rFonts w:ascii="Consolas" w:hAnsi="DotumChe"/>
          <w:sz w:val="18"/>
          <w:szCs w:val="18"/>
        </w:rPr>
        <w:t>字节</w:t>
      </w:r>
      <w:r w:rsidR="00212A64">
        <w:rPr>
          <w:rFonts w:ascii="Consolas" w:hAnsi="DotumChe" w:hint="eastAsia"/>
          <w:sz w:val="18"/>
          <w:szCs w:val="18"/>
        </w:rPr>
        <w:t>。</w:t>
      </w:r>
      <w:r w:rsidR="00212A64">
        <w:rPr>
          <w:rFonts w:ascii="Consolas" w:hAnsi="DotumChe"/>
          <w:sz w:val="18"/>
          <w:szCs w:val="18"/>
        </w:rPr>
        <w:t>最高位</w:t>
      </w:r>
      <w:r w:rsidR="00212A64">
        <w:rPr>
          <w:rFonts w:ascii="Consolas" w:hAnsi="DotumChe" w:hint="eastAsia"/>
          <w:sz w:val="18"/>
          <w:szCs w:val="18"/>
        </w:rPr>
        <w:t>为</w:t>
      </w:r>
      <w:r w:rsidR="00212A64">
        <w:rPr>
          <w:rFonts w:ascii="Consolas" w:hAnsi="DotumChe"/>
          <w:sz w:val="18"/>
          <w:szCs w:val="18"/>
        </w:rPr>
        <w:t>ACK</w:t>
      </w:r>
      <w:r w:rsidR="00212A64">
        <w:rPr>
          <w:rFonts w:ascii="Consolas" w:hAnsi="DotumChe"/>
          <w:sz w:val="18"/>
          <w:szCs w:val="18"/>
        </w:rPr>
        <w:t>标志位，</w:t>
      </w:r>
      <w:r w:rsidR="00212A64">
        <w:rPr>
          <w:rFonts w:ascii="Consolas" w:hAnsi="DotumChe" w:hint="eastAsia"/>
          <w:sz w:val="18"/>
          <w:szCs w:val="18"/>
        </w:rPr>
        <w:t>0</w:t>
      </w:r>
      <w:r w:rsidR="00212A64">
        <w:rPr>
          <w:rFonts w:ascii="Consolas" w:hAnsi="DotumChe"/>
          <w:sz w:val="18"/>
          <w:szCs w:val="18"/>
        </w:rPr>
        <w:t>-6</w:t>
      </w:r>
      <w:r w:rsidR="00B927BE">
        <w:rPr>
          <w:rFonts w:ascii="Consolas" w:hAnsi="DotumChe"/>
          <w:sz w:val="18"/>
          <w:szCs w:val="18"/>
        </w:rPr>
        <w:t>bit</w:t>
      </w:r>
      <w:r w:rsidR="00212A64">
        <w:rPr>
          <w:rFonts w:ascii="Consolas" w:hAnsi="DotumChe" w:hint="eastAsia"/>
          <w:sz w:val="18"/>
          <w:szCs w:val="18"/>
        </w:rPr>
        <w:t>为</w:t>
      </w:r>
      <w:r w:rsidR="00212A64">
        <w:rPr>
          <w:rFonts w:ascii="Consolas" w:hAnsi="DotumChe"/>
          <w:sz w:val="18"/>
          <w:szCs w:val="18"/>
        </w:rPr>
        <w:t>报文类型</w:t>
      </w:r>
      <w:r w:rsidR="00212A64">
        <w:rPr>
          <w:rFonts w:ascii="Consolas" w:hAnsi="DotumChe" w:hint="eastAsia"/>
          <w:sz w:val="18"/>
          <w:szCs w:val="18"/>
        </w:rPr>
        <w:t>。</w:t>
      </w:r>
    </w:p>
    <w:p w:rsidR="00E31AEC" w:rsidRDefault="000C3CD5">
      <w:pPr>
        <w:rPr>
          <w:rFonts w:ascii="Consolas" w:hAnsi="Consolas"/>
          <w:sz w:val="18"/>
          <w:szCs w:val="18"/>
        </w:rPr>
      </w:pPr>
      <w:r>
        <w:rPr>
          <w:rFonts w:ascii="Consolas" w:hAnsi="DotumChe" w:hint="eastAsia"/>
          <w:sz w:val="18"/>
          <w:szCs w:val="18"/>
        </w:rPr>
        <w:t>MAGIC_NUM:</w:t>
      </w:r>
      <w:r>
        <w:rPr>
          <w:rFonts w:ascii="Consolas" w:hAnsi="DotumChe" w:hint="eastAsia"/>
          <w:sz w:val="18"/>
          <w:szCs w:val="18"/>
        </w:rPr>
        <w:t>报文编号，用于</w:t>
      </w:r>
      <w:r>
        <w:rPr>
          <w:rFonts w:ascii="Consolas" w:hAnsi="DotumChe" w:hint="eastAsia"/>
          <w:sz w:val="18"/>
          <w:szCs w:val="18"/>
        </w:rPr>
        <w:t>ACK</w:t>
      </w:r>
      <w:r>
        <w:rPr>
          <w:rFonts w:ascii="Consolas" w:hAnsi="DotumChe" w:hint="eastAsia"/>
          <w:sz w:val="18"/>
          <w:szCs w:val="18"/>
        </w:rPr>
        <w:t>报文</w:t>
      </w:r>
      <w:r w:rsidR="0000123C">
        <w:rPr>
          <w:rFonts w:ascii="Consolas" w:hAnsi="DotumChe" w:hint="eastAsia"/>
          <w:sz w:val="18"/>
          <w:szCs w:val="18"/>
        </w:rPr>
        <w:t>与原报文</w:t>
      </w:r>
      <w:r w:rsidR="0000123C">
        <w:rPr>
          <w:rFonts w:ascii="Consolas" w:hAnsi="DotumChe"/>
          <w:sz w:val="18"/>
          <w:szCs w:val="18"/>
        </w:rPr>
        <w:t>作</w:t>
      </w:r>
      <w:r w:rsidR="0000123C">
        <w:rPr>
          <w:rFonts w:ascii="Consolas" w:hAnsi="DotumChe" w:hint="eastAsia"/>
          <w:sz w:val="18"/>
          <w:szCs w:val="18"/>
        </w:rPr>
        <w:t>1</w:t>
      </w:r>
      <w:r w:rsidR="0000123C">
        <w:rPr>
          <w:rFonts w:ascii="Consolas" w:hAnsi="DotumChe" w:hint="eastAsia"/>
          <w:sz w:val="18"/>
          <w:szCs w:val="18"/>
        </w:rPr>
        <w:t>对</w:t>
      </w:r>
      <w:r w:rsidR="0000123C">
        <w:rPr>
          <w:rFonts w:ascii="Consolas" w:hAnsi="DotumChe" w:hint="eastAsia"/>
          <w:sz w:val="18"/>
          <w:szCs w:val="18"/>
        </w:rPr>
        <w:t>1</w:t>
      </w:r>
      <w:r w:rsidR="0000123C">
        <w:rPr>
          <w:rFonts w:ascii="Consolas" w:hAnsi="DotumChe" w:hint="eastAsia"/>
          <w:sz w:val="18"/>
          <w:szCs w:val="18"/>
        </w:rPr>
        <w:t>匹配</w:t>
      </w:r>
      <w:r>
        <w:rPr>
          <w:rFonts w:ascii="Consolas" w:hAnsi="DotumChe" w:hint="eastAsia"/>
          <w:sz w:val="18"/>
          <w:szCs w:val="18"/>
        </w:rPr>
        <w:t>，占</w:t>
      </w:r>
      <w:r>
        <w:rPr>
          <w:rFonts w:ascii="Consolas" w:hAnsi="DotumChe" w:hint="eastAsia"/>
          <w:sz w:val="18"/>
          <w:szCs w:val="18"/>
        </w:rPr>
        <w:t>2</w:t>
      </w:r>
      <w:r>
        <w:rPr>
          <w:rFonts w:ascii="Consolas" w:hAnsi="DotumChe" w:hint="eastAsia"/>
          <w:sz w:val="18"/>
          <w:szCs w:val="18"/>
        </w:rPr>
        <w:t>字节</w:t>
      </w:r>
    </w:p>
    <w:p w:rsidR="00E31AEC" w:rsidRDefault="000C3CD5">
      <w:pPr>
        <w:rPr>
          <w:rFonts w:ascii="Consolas" w:hAnsi="Consolas"/>
          <w:sz w:val="18"/>
          <w:szCs w:val="18"/>
        </w:rPr>
      </w:pPr>
      <w:r>
        <w:rPr>
          <w:rFonts w:ascii="Consolas" w:hAnsi="Consolas" w:hint="eastAsia"/>
          <w:sz w:val="18"/>
          <w:szCs w:val="18"/>
        </w:rPr>
        <w:t>LENGTH</w:t>
      </w:r>
      <w:r>
        <w:rPr>
          <w:rFonts w:ascii="Consolas" w:hAnsi="Consolas"/>
          <w:sz w:val="18"/>
          <w:szCs w:val="18"/>
        </w:rPr>
        <w:t xml:space="preserve">: </w:t>
      </w:r>
      <w:r>
        <w:rPr>
          <w:rFonts w:ascii="Consolas" w:hAnsi="DotumChe"/>
          <w:sz w:val="18"/>
          <w:szCs w:val="18"/>
        </w:rPr>
        <w:t>数据部分长度，占</w:t>
      </w:r>
      <w:r>
        <w:rPr>
          <w:rFonts w:ascii="Consolas" w:hAnsi="Consolas"/>
          <w:sz w:val="18"/>
          <w:szCs w:val="18"/>
        </w:rPr>
        <w:t>2</w:t>
      </w:r>
      <w:r>
        <w:rPr>
          <w:rFonts w:ascii="Consolas" w:hAnsi="DotumChe"/>
          <w:sz w:val="18"/>
          <w:szCs w:val="18"/>
        </w:rPr>
        <w:t>字节</w:t>
      </w:r>
    </w:p>
    <w:p w:rsidR="00E31AEC" w:rsidRDefault="000C3CD5">
      <w:pPr>
        <w:rPr>
          <w:rFonts w:ascii="Consolas" w:hAnsi="Consolas"/>
          <w:sz w:val="18"/>
          <w:szCs w:val="18"/>
        </w:rPr>
      </w:pPr>
      <w:r>
        <w:rPr>
          <w:rFonts w:ascii="Consolas" w:hAnsi="Consolas" w:hint="eastAsia"/>
          <w:sz w:val="18"/>
          <w:szCs w:val="18"/>
        </w:rPr>
        <w:t>DATA</w:t>
      </w:r>
      <w:r>
        <w:rPr>
          <w:rFonts w:ascii="Consolas" w:hAnsi="Consolas"/>
          <w:sz w:val="18"/>
          <w:szCs w:val="18"/>
        </w:rPr>
        <w:t xml:space="preserve">: </w:t>
      </w:r>
      <w:r w:rsidR="00A74483">
        <w:rPr>
          <w:rFonts w:ascii="Consolas" w:hAnsi="Consolas" w:hint="eastAsia"/>
          <w:sz w:val="18"/>
          <w:szCs w:val="18"/>
        </w:rPr>
        <w:t>通用</w:t>
      </w:r>
      <w:r>
        <w:rPr>
          <w:rFonts w:ascii="Consolas" w:hAnsi="DotumChe"/>
          <w:sz w:val="18"/>
          <w:szCs w:val="18"/>
        </w:rPr>
        <w:t>数据</w:t>
      </w:r>
      <w:r w:rsidR="00A74483">
        <w:rPr>
          <w:rFonts w:ascii="Consolas" w:hAnsi="DotumChe" w:hint="eastAsia"/>
          <w:sz w:val="18"/>
          <w:szCs w:val="18"/>
        </w:rPr>
        <w:t>部分</w:t>
      </w:r>
    </w:p>
    <w:p w:rsidR="00E31AEC" w:rsidRDefault="000C3CD5">
      <w:pPr>
        <w:pStyle w:val="2"/>
        <w:numPr>
          <w:ilvl w:val="0"/>
          <w:numId w:val="7"/>
        </w:numPr>
        <w:spacing w:before="0" w:after="0"/>
        <w:rPr>
          <w:rFonts w:ascii="Consolas" w:hAnsi="Consolas"/>
          <w:sz w:val="18"/>
          <w:szCs w:val="18"/>
        </w:rPr>
      </w:pPr>
      <w:r>
        <w:rPr>
          <w:rFonts w:ascii="Consolas" w:hAnsi="DotumChe"/>
          <w:sz w:val="18"/>
          <w:szCs w:val="18"/>
        </w:rPr>
        <w:t>报文类型</w:t>
      </w:r>
      <w:r>
        <w:rPr>
          <w:rFonts w:ascii="Consolas" w:hAnsi="DotumChe" w:hint="eastAsia"/>
          <w:sz w:val="18"/>
          <w:szCs w:val="18"/>
        </w:rPr>
        <w:t>（通用数据报文的</w:t>
      </w:r>
      <w:r>
        <w:rPr>
          <w:rFonts w:ascii="Consolas" w:hAnsi="DotumChe" w:hint="eastAsia"/>
          <w:sz w:val="18"/>
          <w:szCs w:val="18"/>
        </w:rPr>
        <w:t>FLAG</w:t>
      </w:r>
      <w:r>
        <w:rPr>
          <w:rFonts w:ascii="Consolas" w:hAnsi="DotumChe" w:hint="eastAsia"/>
          <w:sz w:val="18"/>
          <w:szCs w:val="18"/>
        </w:rPr>
        <w:t>字段）</w:t>
      </w:r>
      <w:r>
        <w:rPr>
          <w:rFonts w:ascii="Consolas" w:hAnsi="Consolas"/>
          <w:sz w:val="18"/>
          <w:szCs w:val="18"/>
        </w:rPr>
        <w:t>:</w:t>
      </w:r>
    </w:p>
    <w:tbl>
      <w:tblPr>
        <w:tblW w:w="14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481"/>
        <w:gridCol w:w="4112"/>
        <w:gridCol w:w="4581"/>
      </w:tblGrid>
      <w:tr w:rsidR="00E31AEC">
        <w:tc>
          <w:tcPr>
            <w:tcW w:w="5481" w:type="dxa"/>
            <w:shd w:val="pct20" w:color="auto" w:fill="auto"/>
          </w:tcPr>
          <w:p w:rsidR="00E31AEC" w:rsidRDefault="000C3CD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TYPE</w:t>
            </w:r>
          </w:p>
        </w:tc>
        <w:tc>
          <w:tcPr>
            <w:tcW w:w="4112" w:type="dxa"/>
            <w:shd w:val="pct20" w:color="auto" w:fill="auto"/>
          </w:tcPr>
          <w:p w:rsidR="00E31AEC" w:rsidRDefault="000C3CD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No.</w:t>
            </w:r>
          </w:p>
        </w:tc>
        <w:tc>
          <w:tcPr>
            <w:tcW w:w="4581" w:type="dxa"/>
            <w:shd w:val="pct20" w:color="auto" w:fill="auto"/>
          </w:tcPr>
          <w:p w:rsidR="00E31AEC" w:rsidRDefault="000C3CD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DESCRIPTION</w:t>
            </w:r>
          </w:p>
        </w:tc>
      </w:tr>
      <w:tr w:rsidR="00280F49">
        <w:tc>
          <w:tcPr>
            <w:tcW w:w="5481" w:type="dxa"/>
            <w:shd w:val="pct20" w:color="auto" w:fill="auto"/>
          </w:tcPr>
          <w:p w:rsidR="00280F49" w:rsidRDefault="00280F49" w:rsidP="00291EE0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color w:val="7030A0"/>
                <w:sz w:val="18"/>
                <w:szCs w:val="18"/>
              </w:rPr>
              <w:t>PKT_</w:t>
            </w:r>
            <w:r>
              <w:rPr>
                <w:rFonts w:ascii="Consolas" w:hAnsi="Consolas" w:hint="eastAsia"/>
                <w:color w:val="7030A0"/>
                <w:sz w:val="18"/>
                <w:szCs w:val="18"/>
              </w:rPr>
              <w:t>TYPE_</w:t>
            </w:r>
            <w:r>
              <w:rPr>
                <w:rFonts w:ascii="Consolas" w:hAnsi="Consolas"/>
                <w:color w:val="7030A0"/>
                <w:sz w:val="18"/>
                <w:szCs w:val="18"/>
              </w:rPr>
              <w:t>HELLO</w:t>
            </w:r>
          </w:p>
        </w:tc>
        <w:tc>
          <w:tcPr>
            <w:tcW w:w="4112" w:type="dxa"/>
            <w:shd w:val="pct20" w:color="auto" w:fill="auto"/>
          </w:tcPr>
          <w:p w:rsidR="00280F49" w:rsidRDefault="00291EE0" w:rsidP="00291EE0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0</w:t>
            </w:r>
          </w:p>
        </w:tc>
        <w:tc>
          <w:tcPr>
            <w:tcW w:w="4581" w:type="dxa"/>
            <w:shd w:val="pct20" w:color="auto" w:fill="auto"/>
          </w:tcPr>
          <w:p w:rsidR="00280F49" w:rsidRDefault="004967C2" w:rsidP="004967C2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HELLO</w:t>
            </w:r>
            <w:r>
              <w:rPr>
                <w:rFonts w:ascii="Consolas" w:hAnsi="Consolas"/>
                <w:sz w:val="18"/>
                <w:szCs w:val="18"/>
              </w:rPr>
              <w:t>报文</w:t>
            </w:r>
          </w:p>
        </w:tc>
      </w:tr>
      <w:tr w:rsidR="00291EE0">
        <w:tc>
          <w:tcPr>
            <w:tcW w:w="5481" w:type="dxa"/>
            <w:shd w:val="pct20" w:color="auto" w:fill="auto"/>
          </w:tcPr>
          <w:p w:rsidR="00291EE0" w:rsidRDefault="00291EE0" w:rsidP="00291EE0">
            <w:pPr>
              <w:rPr>
                <w:rFonts w:ascii="Consolas" w:hAnsi="Consolas"/>
                <w:color w:val="7030A0"/>
                <w:sz w:val="18"/>
                <w:szCs w:val="18"/>
              </w:rPr>
            </w:pPr>
            <w:r>
              <w:rPr>
                <w:rFonts w:ascii="Consolas" w:hAnsi="Consolas" w:hint="eastAsia"/>
                <w:color w:val="7030A0"/>
                <w:sz w:val="18"/>
                <w:szCs w:val="18"/>
              </w:rPr>
              <w:t>PKT_TYPE_DEV</w:t>
            </w:r>
          </w:p>
        </w:tc>
        <w:tc>
          <w:tcPr>
            <w:tcW w:w="4112" w:type="dxa"/>
            <w:shd w:val="pct20" w:color="auto" w:fill="auto"/>
          </w:tcPr>
          <w:p w:rsidR="00291EE0" w:rsidRDefault="00291EE0" w:rsidP="00291EE0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1</w:t>
            </w:r>
          </w:p>
        </w:tc>
        <w:tc>
          <w:tcPr>
            <w:tcW w:w="4581" w:type="dxa"/>
            <w:shd w:val="pct20" w:color="auto" w:fill="auto"/>
          </w:tcPr>
          <w:p w:rsidR="00291EE0" w:rsidRDefault="004967C2" w:rsidP="004967C2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设备</w:t>
            </w:r>
            <w:r>
              <w:rPr>
                <w:rFonts w:ascii="Consolas" w:hAnsi="Consolas"/>
                <w:sz w:val="18"/>
                <w:szCs w:val="18"/>
              </w:rPr>
              <w:t>表述报文</w:t>
            </w:r>
          </w:p>
        </w:tc>
      </w:tr>
      <w:tr w:rsidR="00E31AEC">
        <w:tc>
          <w:tcPr>
            <w:tcW w:w="5481" w:type="dxa"/>
          </w:tcPr>
          <w:p w:rsidR="00E31AEC" w:rsidRDefault="000C3CD5">
            <w:pPr>
              <w:rPr>
                <w:rFonts w:ascii="Consolas" w:hAnsi="Consolas"/>
                <w:color w:val="7030A0"/>
                <w:sz w:val="18"/>
                <w:szCs w:val="18"/>
              </w:rPr>
            </w:pPr>
            <w:r>
              <w:rPr>
                <w:rFonts w:ascii="Consolas" w:hAnsi="Consolas"/>
                <w:color w:val="7030A0"/>
                <w:sz w:val="18"/>
                <w:szCs w:val="18"/>
              </w:rPr>
              <w:t>PKT_</w:t>
            </w:r>
            <w:r>
              <w:rPr>
                <w:rFonts w:ascii="Consolas" w:hAnsi="Consolas" w:hint="eastAsia"/>
                <w:color w:val="7030A0"/>
                <w:sz w:val="18"/>
                <w:szCs w:val="18"/>
              </w:rPr>
              <w:t>TYPE_</w:t>
            </w:r>
            <w:r>
              <w:rPr>
                <w:rFonts w:ascii="Consolas" w:hAnsi="Consolas"/>
                <w:color w:val="7030A0"/>
                <w:sz w:val="18"/>
                <w:szCs w:val="18"/>
              </w:rPr>
              <w:t>CONTROL</w:t>
            </w:r>
          </w:p>
        </w:tc>
        <w:tc>
          <w:tcPr>
            <w:tcW w:w="4112" w:type="dxa"/>
          </w:tcPr>
          <w:p w:rsidR="00E31AEC" w:rsidRDefault="00291EE0">
            <w:pPr>
              <w:rPr>
                <w:rFonts w:ascii="Consolas" w:hAnsi="DotumChe"/>
                <w:sz w:val="18"/>
                <w:szCs w:val="18"/>
              </w:rPr>
            </w:pPr>
            <w:r>
              <w:rPr>
                <w:rFonts w:ascii="Consolas" w:hAnsi="DotumChe" w:hint="eastAsia"/>
                <w:sz w:val="18"/>
                <w:szCs w:val="18"/>
              </w:rPr>
              <w:t>2</w:t>
            </w:r>
          </w:p>
        </w:tc>
        <w:tc>
          <w:tcPr>
            <w:tcW w:w="4581" w:type="dxa"/>
          </w:tcPr>
          <w:p w:rsidR="00E31AEC" w:rsidRDefault="000C3CD5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DotumChe"/>
                <w:sz w:val="18"/>
                <w:szCs w:val="18"/>
              </w:rPr>
              <w:t>向设备发送控制命令</w:t>
            </w:r>
            <w:r>
              <w:rPr>
                <w:rFonts w:ascii="Consolas" w:hAnsi="Consolas"/>
                <w:sz w:val="18"/>
                <w:szCs w:val="18"/>
              </w:rPr>
              <w:t>,</w:t>
            </w:r>
            <w:r>
              <w:rPr>
                <w:rFonts w:ascii="Consolas" w:hAnsi="DotumChe"/>
                <w:sz w:val="18"/>
                <w:szCs w:val="18"/>
              </w:rPr>
              <w:t>命令格式从控制描述表获取</w:t>
            </w:r>
          </w:p>
        </w:tc>
      </w:tr>
      <w:tr w:rsidR="00E31AEC">
        <w:tc>
          <w:tcPr>
            <w:tcW w:w="5481" w:type="dxa"/>
          </w:tcPr>
          <w:p w:rsidR="00E31AEC" w:rsidRDefault="000C3CD5">
            <w:pPr>
              <w:rPr>
                <w:rFonts w:ascii="Consolas" w:hAnsi="Consolas"/>
                <w:color w:val="7030A0"/>
                <w:sz w:val="18"/>
                <w:szCs w:val="18"/>
              </w:rPr>
            </w:pPr>
            <w:r>
              <w:rPr>
                <w:rFonts w:ascii="Consolas" w:hAnsi="Consolas"/>
                <w:color w:val="7030A0"/>
                <w:sz w:val="18"/>
                <w:szCs w:val="18"/>
              </w:rPr>
              <w:t>PKT_TYPE_STATUS</w:t>
            </w:r>
          </w:p>
        </w:tc>
        <w:tc>
          <w:tcPr>
            <w:tcW w:w="4112" w:type="dxa"/>
          </w:tcPr>
          <w:p w:rsidR="00E31AEC" w:rsidRDefault="00291EE0">
            <w:pPr>
              <w:rPr>
                <w:rFonts w:ascii="Consolas" w:hAnsi="DotumChe"/>
                <w:sz w:val="18"/>
                <w:szCs w:val="18"/>
              </w:rPr>
            </w:pPr>
            <w:r>
              <w:rPr>
                <w:rFonts w:ascii="Consolas" w:hAnsi="DotumChe" w:hint="eastAsia"/>
                <w:sz w:val="18"/>
                <w:szCs w:val="18"/>
              </w:rPr>
              <w:t>3</w:t>
            </w:r>
          </w:p>
        </w:tc>
        <w:tc>
          <w:tcPr>
            <w:tcW w:w="4581" w:type="dxa"/>
          </w:tcPr>
          <w:p w:rsidR="00E31AEC" w:rsidRDefault="000C3CD5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DotumChe" w:hint="eastAsia"/>
                <w:sz w:val="18"/>
                <w:szCs w:val="18"/>
              </w:rPr>
              <w:t>状态报文</w:t>
            </w:r>
          </w:p>
        </w:tc>
      </w:tr>
      <w:tr w:rsidR="00477478">
        <w:trPr>
          <w:ins w:id="15" w:author="wisper" w:date="2014-09-23T15:09:00Z"/>
        </w:trPr>
        <w:tc>
          <w:tcPr>
            <w:tcW w:w="5481" w:type="dxa"/>
          </w:tcPr>
          <w:p w:rsidR="00477478" w:rsidRDefault="00477478">
            <w:pPr>
              <w:rPr>
                <w:ins w:id="16" w:author="wisper" w:date="2014-09-23T15:09:00Z"/>
                <w:rFonts w:ascii="Consolas" w:hAnsi="Consolas"/>
                <w:color w:val="7030A0"/>
                <w:sz w:val="18"/>
                <w:szCs w:val="18"/>
              </w:rPr>
            </w:pPr>
            <w:ins w:id="17" w:author="wisper" w:date="2014-09-23T15:09:00Z">
              <w:r>
                <w:rPr>
                  <w:rFonts w:ascii="Consolas" w:hAnsi="Consolas" w:hint="eastAsia"/>
                  <w:color w:val="7030A0"/>
                  <w:sz w:val="18"/>
                  <w:szCs w:val="18"/>
                </w:rPr>
                <w:t>PKT_TYPE_IM</w:t>
              </w:r>
            </w:ins>
          </w:p>
        </w:tc>
        <w:tc>
          <w:tcPr>
            <w:tcW w:w="4112" w:type="dxa"/>
          </w:tcPr>
          <w:p w:rsidR="00477478" w:rsidRDefault="00812392">
            <w:pPr>
              <w:rPr>
                <w:ins w:id="18" w:author="wisper" w:date="2014-09-23T15:09:00Z"/>
                <w:rFonts w:ascii="Consolas" w:hAnsi="DotumChe"/>
                <w:sz w:val="18"/>
                <w:szCs w:val="18"/>
              </w:rPr>
            </w:pPr>
            <w:r>
              <w:rPr>
                <w:rFonts w:ascii="Consolas" w:hAnsi="DotumChe"/>
                <w:sz w:val="18"/>
                <w:szCs w:val="18"/>
              </w:rPr>
              <w:t>4</w:t>
            </w:r>
          </w:p>
        </w:tc>
        <w:tc>
          <w:tcPr>
            <w:tcW w:w="4581" w:type="dxa"/>
          </w:tcPr>
          <w:p w:rsidR="00477478" w:rsidRDefault="00477478">
            <w:pPr>
              <w:rPr>
                <w:ins w:id="19" w:author="wisper" w:date="2014-09-23T15:09:00Z"/>
                <w:rFonts w:ascii="Consolas" w:hAnsi="DotumChe"/>
                <w:sz w:val="18"/>
                <w:szCs w:val="18"/>
              </w:rPr>
            </w:pPr>
            <w:ins w:id="20" w:author="wisper" w:date="2014-09-23T15:09:00Z">
              <w:r>
                <w:rPr>
                  <w:rFonts w:ascii="Consolas" w:hAnsi="DotumChe" w:hint="eastAsia"/>
                  <w:sz w:val="18"/>
                  <w:szCs w:val="18"/>
                </w:rPr>
                <w:t>IM</w:t>
              </w:r>
              <w:r>
                <w:rPr>
                  <w:rFonts w:ascii="Consolas" w:hAnsi="DotumChe"/>
                  <w:sz w:val="18"/>
                  <w:szCs w:val="18"/>
                </w:rPr>
                <w:t>消息</w:t>
              </w:r>
            </w:ins>
          </w:p>
        </w:tc>
      </w:tr>
      <w:tr w:rsidR="00761D95">
        <w:tc>
          <w:tcPr>
            <w:tcW w:w="5481" w:type="dxa"/>
          </w:tcPr>
          <w:p w:rsidR="00761D95" w:rsidRDefault="00761D95">
            <w:pPr>
              <w:rPr>
                <w:rFonts w:ascii="Consolas" w:hAnsi="Consolas"/>
                <w:color w:val="7030A0"/>
                <w:sz w:val="18"/>
                <w:szCs w:val="18"/>
              </w:rPr>
            </w:pPr>
            <w:r>
              <w:rPr>
                <w:rFonts w:ascii="Consolas" w:hAnsi="Consolas" w:hint="eastAsia"/>
                <w:color w:val="7030A0"/>
                <w:sz w:val="18"/>
                <w:szCs w:val="18"/>
              </w:rPr>
              <w:t>PKT_TYPE_CONFIG</w:t>
            </w:r>
          </w:p>
        </w:tc>
        <w:tc>
          <w:tcPr>
            <w:tcW w:w="4112" w:type="dxa"/>
          </w:tcPr>
          <w:p w:rsidR="00761D95" w:rsidRDefault="00761D95">
            <w:pPr>
              <w:rPr>
                <w:rFonts w:ascii="Consolas" w:hAnsi="DotumChe"/>
                <w:sz w:val="18"/>
                <w:szCs w:val="18"/>
              </w:rPr>
            </w:pPr>
            <w:r>
              <w:rPr>
                <w:rFonts w:ascii="Consolas" w:hAnsi="DotumChe" w:hint="eastAsia"/>
                <w:sz w:val="18"/>
                <w:szCs w:val="18"/>
              </w:rPr>
              <w:t>5</w:t>
            </w:r>
          </w:p>
        </w:tc>
        <w:tc>
          <w:tcPr>
            <w:tcW w:w="4581" w:type="dxa"/>
          </w:tcPr>
          <w:p w:rsidR="00761D95" w:rsidRDefault="00761D95">
            <w:pPr>
              <w:rPr>
                <w:rFonts w:ascii="Consolas" w:hAnsi="DotumChe"/>
                <w:sz w:val="18"/>
                <w:szCs w:val="18"/>
              </w:rPr>
            </w:pPr>
            <w:r>
              <w:rPr>
                <w:rFonts w:ascii="Consolas" w:hAnsi="DotumChe" w:hint="eastAsia"/>
                <w:sz w:val="18"/>
                <w:szCs w:val="18"/>
              </w:rPr>
              <w:t>配置</w:t>
            </w:r>
            <w:r>
              <w:rPr>
                <w:rFonts w:ascii="Consolas" w:hAnsi="DotumChe"/>
                <w:sz w:val="18"/>
                <w:szCs w:val="18"/>
              </w:rPr>
              <w:t>文件报文</w:t>
            </w:r>
          </w:p>
        </w:tc>
      </w:tr>
      <w:tr w:rsidR="00836970">
        <w:tc>
          <w:tcPr>
            <w:tcW w:w="5481" w:type="dxa"/>
          </w:tcPr>
          <w:p w:rsidR="00836970" w:rsidRDefault="00836970" w:rsidP="00836970">
            <w:pPr>
              <w:rPr>
                <w:rFonts w:ascii="Consolas" w:hAnsi="Consolas"/>
                <w:color w:val="7030A0"/>
                <w:sz w:val="18"/>
                <w:szCs w:val="18"/>
              </w:rPr>
            </w:pPr>
            <w:r>
              <w:rPr>
                <w:rFonts w:ascii="Consolas" w:hAnsi="Consolas" w:hint="eastAsia"/>
                <w:color w:val="7030A0"/>
                <w:sz w:val="18"/>
                <w:szCs w:val="18"/>
              </w:rPr>
              <w:t>PKT_TYPE_DEBUG</w:t>
            </w:r>
          </w:p>
        </w:tc>
        <w:tc>
          <w:tcPr>
            <w:tcW w:w="4112" w:type="dxa"/>
          </w:tcPr>
          <w:p w:rsidR="00836970" w:rsidRDefault="00DF67A0" w:rsidP="00836970">
            <w:pPr>
              <w:rPr>
                <w:rFonts w:ascii="Consolas" w:hAnsi="DotumChe"/>
                <w:sz w:val="18"/>
                <w:szCs w:val="18"/>
              </w:rPr>
            </w:pPr>
            <w:r>
              <w:rPr>
                <w:rFonts w:ascii="Consolas" w:hAnsi="DotumChe" w:hint="eastAsia"/>
                <w:sz w:val="18"/>
                <w:szCs w:val="18"/>
              </w:rPr>
              <w:t>6</w:t>
            </w:r>
          </w:p>
        </w:tc>
        <w:tc>
          <w:tcPr>
            <w:tcW w:w="4581" w:type="dxa"/>
          </w:tcPr>
          <w:p w:rsidR="00836970" w:rsidRDefault="00836970" w:rsidP="00836970">
            <w:pPr>
              <w:rPr>
                <w:rFonts w:ascii="Consolas" w:hAnsi="DotumChe"/>
                <w:sz w:val="18"/>
                <w:szCs w:val="18"/>
              </w:rPr>
            </w:pPr>
            <w:r>
              <w:rPr>
                <w:rFonts w:ascii="Consolas" w:hAnsi="DotumChe" w:hint="eastAsia"/>
                <w:sz w:val="18"/>
                <w:szCs w:val="18"/>
              </w:rPr>
              <w:t>Debug</w:t>
            </w:r>
            <w:r>
              <w:rPr>
                <w:rFonts w:ascii="Consolas" w:hAnsi="DotumChe" w:hint="eastAsia"/>
                <w:sz w:val="18"/>
                <w:szCs w:val="18"/>
              </w:rPr>
              <w:t>报文</w:t>
            </w:r>
          </w:p>
        </w:tc>
      </w:tr>
      <w:tr w:rsidR="00291EE0">
        <w:tc>
          <w:tcPr>
            <w:tcW w:w="5481" w:type="dxa"/>
          </w:tcPr>
          <w:p w:rsidR="00291EE0" w:rsidRDefault="00291EE0" w:rsidP="00836970">
            <w:pPr>
              <w:rPr>
                <w:rFonts w:ascii="Consolas" w:hAnsi="Consolas"/>
                <w:color w:val="7030A0"/>
                <w:sz w:val="18"/>
                <w:szCs w:val="18"/>
              </w:rPr>
            </w:pPr>
            <w:r w:rsidRPr="00291EE0">
              <w:rPr>
                <w:rFonts w:ascii="Consolas" w:hAnsi="Consolas"/>
                <w:color w:val="7030A0"/>
                <w:sz w:val="18"/>
                <w:szCs w:val="18"/>
              </w:rPr>
              <w:t>PKT_TYPE_ZIGBEE_LINK</w:t>
            </w:r>
          </w:p>
        </w:tc>
        <w:tc>
          <w:tcPr>
            <w:tcW w:w="4112" w:type="dxa"/>
          </w:tcPr>
          <w:p w:rsidR="00291EE0" w:rsidRDefault="00DF67A0" w:rsidP="00836970">
            <w:pPr>
              <w:rPr>
                <w:rFonts w:ascii="Consolas" w:hAnsi="DotumChe"/>
                <w:sz w:val="18"/>
                <w:szCs w:val="18"/>
              </w:rPr>
            </w:pPr>
            <w:r>
              <w:rPr>
                <w:rFonts w:ascii="Consolas" w:hAnsi="DotumChe" w:hint="eastAsia"/>
                <w:sz w:val="18"/>
                <w:szCs w:val="18"/>
              </w:rPr>
              <w:t>7</w:t>
            </w:r>
          </w:p>
        </w:tc>
        <w:tc>
          <w:tcPr>
            <w:tcW w:w="4581" w:type="dxa"/>
          </w:tcPr>
          <w:p w:rsidR="00291EE0" w:rsidRDefault="00554EC9" w:rsidP="00836970">
            <w:pPr>
              <w:rPr>
                <w:rFonts w:ascii="Consolas" w:hAnsi="DotumChe"/>
                <w:sz w:val="18"/>
                <w:szCs w:val="18"/>
              </w:rPr>
            </w:pPr>
            <w:r>
              <w:rPr>
                <w:rFonts w:ascii="Consolas" w:hAnsi="DotumChe" w:hint="eastAsia"/>
                <w:sz w:val="18"/>
                <w:szCs w:val="18"/>
              </w:rPr>
              <w:t>Zigbee</w:t>
            </w:r>
            <w:r>
              <w:rPr>
                <w:rFonts w:ascii="Consolas" w:hAnsi="DotumChe"/>
                <w:sz w:val="18"/>
                <w:szCs w:val="18"/>
              </w:rPr>
              <w:t>链路</w:t>
            </w:r>
            <w:r>
              <w:rPr>
                <w:rFonts w:ascii="Consolas" w:hAnsi="DotumChe" w:hint="eastAsia"/>
                <w:sz w:val="18"/>
                <w:szCs w:val="18"/>
              </w:rPr>
              <w:t>信号</w:t>
            </w:r>
            <w:r>
              <w:rPr>
                <w:rFonts w:ascii="Consolas" w:hAnsi="DotumChe"/>
                <w:sz w:val="18"/>
                <w:szCs w:val="18"/>
              </w:rPr>
              <w:t>强度统计报文</w:t>
            </w:r>
          </w:p>
        </w:tc>
      </w:tr>
      <w:tr w:rsidR="00836970">
        <w:tc>
          <w:tcPr>
            <w:tcW w:w="5481" w:type="dxa"/>
          </w:tcPr>
          <w:p w:rsidR="00836970" w:rsidRPr="00E6411A" w:rsidRDefault="00836970" w:rsidP="00836970">
            <w:pPr>
              <w:rPr>
                <w:rFonts w:ascii="Consolas" w:hAnsi="Consolas"/>
                <w:color w:val="E36C0A" w:themeColor="accent6" w:themeShade="BF"/>
                <w:sz w:val="18"/>
                <w:szCs w:val="18"/>
              </w:rPr>
            </w:pPr>
            <w:r w:rsidRPr="00E6411A">
              <w:rPr>
                <w:rFonts w:ascii="Consolas" w:hAnsi="Consolas"/>
                <w:color w:val="E36C0A" w:themeColor="accent6" w:themeShade="BF"/>
                <w:sz w:val="18"/>
                <w:szCs w:val="18"/>
              </w:rPr>
              <w:t>PKT_</w:t>
            </w:r>
            <w:r w:rsidRPr="00E6411A">
              <w:rPr>
                <w:rFonts w:ascii="Consolas" w:hAnsi="Consolas" w:hint="eastAsia"/>
                <w:color w:val="E36C0A" w:themeColor="accent6" w:themeShade="BF"/>
                <w:sz w:val="18"/>
                <w:szCs w:val="18"/>
              </w:rPr>
              <w:t>FLAG_ACK</w:t>
            </w:r>
          </w:p>
        </w:tc>
        <w:tc>
          <w:tcPr>
            <w:tcW w:w="4112" w:type="dxa"/>
          </w:tcPr>
          <w:p w:rsidR="00836970" w:rsidRPr="00E6411A" w:rsidRDefault="00836970" w:rsidP="00836970">
            <w:pPr>
              <w:rPr>
                <w:rFonts w:ascii="Consolas" w:hAnsi="Consolas"/>
                <w:color w:val="E36C0A" w:themeColor="accent6" w:themeShade="BF"/>
                <w:sz w:val="18"/>
                <w:szCs w:val="18"/>
              </w:rPr>
            </w:pPr>
            <w:r>
              <w:rPr>
                <w:rFonts w:ascii="Consolas" w:hAnsi="Consolas" w:hint="eastAsia"/>
                <w:color w:val="E36C0A" w:themeColor="accent6" w:themeShade="BF"/>
                <w:sz w:val="18"/>
                <w:szCs w:val="18"/>
              </w:rPr>
              <w:t>0x80</w:t>
            </w:r>
            <w:r w:rsidR="00E20770">
              <w:rPr>
                <w:rFonts w:ascii="Consolas" w:hAnsi="Consolas"/>
                <w:color w:val="E36C0A" w:themeColor="accent6" w:themeShade="BF"/>
                <w:sz w:val="18"/>
                <w:szCs w:val="18"/>
              </w:rPr>
              <w:t xml:space="preserve"> &amp; TYPE</w:t>
            </w:r>
          </w:p>
        </w:tc>
        <w:tc>
          <w:tcPr>
            <w:tcW w:w="4581" w:type="dxa"/>
          </w:tcPr>
          <w:p w:rsidR="00836970" w:rsidRPr="00E6411A" w:rsidRDefault="00836970" w:rsidP="00836970">
            <w:pPr>
              <w:rPr>
                <w:rFonts w:ascii="Consolas" w:hAnsi="Consolas"/>
                <w:color w:val="E36C0A" w:themeColor="accent6" w:themeShade="BF"/>
                <w:sz w:val="18"/>
                <w:szCs w:val="18"/>
              </w:rPr>
            </w:pPr>
            <w:r w:rsidRPr="00E6411A">
              <w:rPr>
                <w:rFonts w:ascii="Consolas" w:hAnsi="Consolas" w:hint="eastAsia"/>
                <w:color w:val="E36C0A" w:themeColor="accent6" w:themeShade="BF"/>
                <w:sz w:val="18"/>
                <w:szCs w:val="18"/>
              </w:rPr>
              <w:t>FLAG</w:t>
            </w:r>
            <w:r w:rsidRPr="00E6411A">
              <w:rPr>
                <w:rFonts w:ascii="Consolas" w:hAnsi="Consolas" w:hint="eastAsia"/>
                <w:color w:val="E36C0A" w:themeColor="accent6" w:themeShade="BF"/>
                <w:sz w:val="18"/>
                <w:szCs w:val="18"/>
              </w:rPr>
              <w:t>最高位为</w:t>
            </w:r>
            <w:r w:rsidRPr="00E6411A">
              <w:rPr>
                <w:rFonts w:ascii="Consolas" w:hAnsi="Consolas" w:hint="eastAsia"/>
                <w:color w:val="E36C0A" w:themeColor="accent6" w:themeShade="BF"/>
                <w:sz w:val="18"/>
                <w:szCs w:val="18"/>
              </w:rPr>
              <w:t>1</w:t>
            </w:r>
            <w:r w:rsidRPr="00E6411A">
              <w:rPr>
                <w:rFonts w:ascii="Consolas" w:hAnsi="Consolas" w:hint="eastAsia"/>
                <w:color w:val="E36C0A" w:themeColor="accent6" w:themeShade="BF"/>
                <w:sz w:val="18"/>
                <w:szCs w:val="18"/>
              </w:rPr>
              <w:t>表示此报文是一个</w:t>
            </w:r>
            <w:r w:rsidRPr="00E6411A">
              <w:rPr>
                <w:rFonts w:ascii="Consolas" w:hAnsi="Consolas" w:hint="eastAsia"/>
                <w:color w:val="E36C0A" w:themeColor="accent6" w:themeShade="BF"/>
                <w:sz w:val="18"/>
                <w:szCs w:val="18"/>
              </w:rPr>
              <w:t>ACK</w:t>
            </w:r>
            <w:r w:rsidRPr="00E6411A">
              <w:rPr>
                <w:rFonts w:ascii="Consolas" w:hAnsi="Consolas" w:hint="eastAsia"/>
                <w:color w:val="E36C0A" w:themeColor="accent6" w:themeShade="BF"/>
                <w:sz w:val="18"/>
                <w:szCs w:val="18"/>
              </w:rPr>
              <w:t>报文</w:t>
            </w:r>
          </w:p>
        </w:tc>
      </w:tr>
    </w:tbl>
    <w:p w:rsidR="00E31AEC" w:rsidRDefault="000C3CD5">
      <w:pPr>
        <w:pStyle w:val="10"/>
        <w:numPr>
          <w:ilvl w:val="0"/>
          <w:numId w:val="5"/>
        </w:numPr>
        <w:ind w:firstLineChars="0"/>
        <w:jc w:val="center"/>
        <w:rPr>
          <w:rFonts w:ascii="Consolas" w:hAnsi="Consolas"/>
          <w:sz w:val="18"/>
          <w:szCs w:val="18"/>
        </w:rPr>
      </w:pPr>
      <w:r>
        <w:rPr>
          <w:rFonts w:ascii="Consolas" w:hAnsi="Consolas" w:hint="eastAsia"/>
          <w:sz w:val="18"/>
          <w:szCs w:val="18"/>
        </w:rPr>
        <w:t>通用数据报文类型</w:t>
      </w:r>
    </w:p>
    <w:p w:rsidR="00261356" w:rsidRDefault="0076008D" w:rsidP="00261356">
      <w:pPr>
        <w:pStyle w:val="2"/>
        <w:numPr>
          <w:ilvl w:val="0"/>
          <w:numId w:val="7"/>
        </w:numPr>
        <w:spacing w:before="0" w:after="0"/>
        <w:rPr>
          <w:rFonts w:ascii="Consolas" w:hAnsi="Consolas"/>
          <w:sz w:val="18"/>
          <w:szCs w:val="18"/>
        </w:rPr>
      </w:pPr>
      <w:r>
        <w:rPr>
          <w:rFonts w:ascii="Consolas" w:hAnsi="Consolas" w:hint="eastAsia"/>
          <w:sz w:val="18"/>
          <w:szCs w:val="18"/>
        </w:rPr>
        <w:t>PKT_TYPE_HELLO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3677"/>
        <w:gridCol w:w="3297"/>
        <w:gridCol w:w="1752"/>
        <w:gridCol w:w="2706"/>
        <w:gridCol w:w="2516"/>
      </w:tblGrid>
      <w:tr w:rsidR="00A326E0" w:rsidTr="00A326E0">
        <w:tc>
          <w:tcPr>
            <w:tcW w:w="1318" w:type="pct"/>
            <w:shd w:val="clear" w:color="auto" w:fill="auto"/>
          </w:tcPr>
          <w:p w:rsidR="00A326E0" w:rsidRDefault="00A326E0" w:rsidP="009E6BB1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FROM_GUID(12</w:t>
            </w:r>
            <w:r>
              <w:rPr>
                <w:rFonts w:ascii="Consolas" w:hAnsi="Consolas" w:hint="eastAsia"/>
                <w:sz w:val="18"/>
                <w:szCs w:val="18"/>
              </w:rPr>
              <w:t>字节</w:t>
            </w:r>
            <w:r>
              <w:rPr>
                <w:rFonts w:ascii="Consolas" w:hAnsi="Consolas" w:hint="eastAsia"/>
                <w:sz w:val="18"/>
                <w:szCs w:val="18"/>
              </w:rPr>
              <w:t>)</w:t>
            </w:r>
          </w:p>
        </w:tc>
        <w:tc>
          <w:tcPr>
            <w:tcW w:w="1182" w:type="pct"/>
            <w:shd w:val="clear" w:color="auto" w:fill="auto"/>
          </w:tcPr>
          <w:p w:rsidR="00A326E0" w:rsidRDefault="00A326E0" w:rsidP="009E6BB1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TO_GUID(12</w:t>
            </w:r>
            <w:r>
              <w:rPr>
                <w:rFonts w:ascii="Consolas" w:hAnsi="Consolas" w:hint="eastAsia"/>
                <w:sz w:val="18"/>
                <w:szCs w:val="18"/>
              </w:rPr>
              <w:t>字节</w:t>
            </w:r>
            <w:r>
              <w:rPr>
                <w:rFonts w:ascii="Consolas" w:hAnsi="Consolas" w:hint="eastAsia"/>
                <w:sz w:val="18"/>
                <w:szCs w:val="18"/>
              </w:rPr>
              <w:t>)</w:t>
            </w:r>
          </w:p>
        </w:tc>
        <w:tc>
          <w:tcPr>
            <w:tcW w:w="628" w:type="pct"/>
            <w:shd w:val="clear" w:color="auto" w:fill="auto"/>
          </w:tcPr>
          <w:p w:rsidR="00A326E0" w:rsidRDefault="00A326E0" w:rsidP="009E6BB1">
            <w:pPr>
              <w:rPr>
                <w:rFonts w:ascii="Consolas" w:eastAsia="DotumChe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FLAG</w:t>
            </w:r>
            <w:r>
              <w:rPr>
                <w:rFonts w:ascii="Consolas" w:eastAsia="DotumChe" w:hAnsi="Consolas"/>
                <w:sz w:val="18"/>
                <w:szCs w:val="18"/>
              </w:rPr>
              <w:t>(</w:t>
            </w:r>
            <w:r>
              <w:rPr>
                <w:rFonts w:ascii="Consolas" w:hAnsi="Consolas" w:hint="eastAsia"/>
                <w:sz w:val="18"/>
                <w:szCs w:val="18"/>
              </w:rPr>
              <w:t>1</w:t>
            </w:r>
            <w:r>
              <w:rPr>
                <w:rFonts w:ascii="Consolas" w:eastAsia="DotumChe" w:hAnsi="Consolas"/>
                <w:sz w:val="18"/>
                <w:szCs w:val="18"/>
              </w:rPr>
              <w:t>)</w:t>
            </w:r>
          </w:p>
        </w:tc>
        <w:tc>
          <w:tcPr>
            <w:tcW w:w="970" w:type="pct"/>
            <w:shd w:val="clear" w:color="auto" w:fill="auto"/>
          </w:tcPr>
          <w:p w:rsidR="00A326E0" w:rsidRDefault="00A326E0" w:rsidP="009E6BB1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MAGIC_NUM(2)</w:t>
            </w:r>
          </w:p>
        </w:tc>
        <w:tc>
          <w:tcPr>
            <w:tcW w:w="902" w:type="pct"/>
            <w:shd w:val="clear" w:color="auto" w:fill="auto"/>
          </w:tcPr>
          <w:p w:rsidR="00A326E0" w:rsidRDefault="00A326E0" w:rsidP="009E6BB1">
            <w:pPr>
              <w:rPr>
                <w:rFonts w:ascii="Consolas" w:eastAsia="DotumChe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LENGTH</w:t>
            </w:r>
            <w:r>
              <w:rPr>
                <w:rFonts w:ascii="Consolas" w:eastAsia="DotumChe" w:hAnsi="Consolas"/>
                <w:sz w:val="18"/>
                <w:szCs w:val="18"/>
              </w:rPr>
              <w:t>(2)=0</w:t>
            </w:r>
          </w:p>
        </w:tc>
      </w:tr>
    </w:tbl>
    <w:p w:rsidR="0076008D" w:rsidRDefault="0076008D" w:rsidP="0076008D"/>
    <w:p w:rsidR="00202693" w:rsidRPr="00105BCD" w:rsidRDefault="00202693" w:rsidP="0076008D">
      <w:pPr>
        <w:rPr>
          <w:rFonts w:ascii="Consolas" w:hAnsi="Consolas"/>
          <w:sz w:val="18"/>
          <w:szCs w:val="18"/>
        </w:rPr>
      </w:pPr>
      <w:r>
        <w:rPr>
          <w:rFonts w:ascii="Consolas" w:hAnsi="Consolas" w:hint="eastAsia"/>
          <w:sz w:val="18"/>
          <w:szCs w:val="18"/>
        </w:rPr>
        <w:t>*</w:t>
      </w:r>
      <w:r>
        <w:rPr>
          <w:rFonts w:ascii="Consolas" w:hAnsi="Consolas" w:hint="eastAsia"/>
          <w:sz w:val="18"/>
          <w:szCs w:val="18"/>
        </w:rPr>
        <w:t>注</w:t>
      </w:r>
      <w:r>
        <w:rPr>
          <w:rFonts w:ascii="Consolas" w:hAnsi="Consolas"/>
          <w:sz w:val="18"/>
          <w:szCs w:val="18"/>
        </w:rPr>
        <w:t>：所有</w:t>
      </w:r>
      <w:r>
        <w:rPr>
          <w:rFonts w:ascii="Consolas" w:hAnsi="Consolas" w:hint="eastAsia"/>
          <w:sz w:val="18"/>
          <w:szCs w:val="18"/>
        </w:rPr>
        <w:t>H</w:t>
      </w:r>
      <w:r>
        <w:rPr>
          <w:rFonts w:ascii="Consolas" w:hAnsi="Consolas"/>
          <w:sz w:val="18"/>
          <w:szCs w:val="18"/>
        </w:rPr>
        <w:t>ELLO</w:t>
      </w:r>
      <w:r>
        <w:rPr>
          <w:rFonts w:ascii="Consolas" w:hAnsi="Consolas"/>
          <w:sz w:val="18"/>
          <w:szCs w:val="18"/>
        </w:rPr>
        <w:t>报文的</w:t>
      </w:r>
      <w:r w:rsidRPr="00105BCD">
        <w:rPr>
          <w:rFonts w:ascii="Consolas" w:hAnsi="Consolas" w:hint="eastAsia"/>
          <w:sz w:val="18"/>
          <w:szCs w:val="18"/>
        </w:rPr>
        <w:t>FROM_GUID</w:t>
      </w:r>
      <w:r w:rsidRPr="00105BCD">
        <w:rPr>
          <w:rFonts w:ascii="Consolas" w:hAnsi="Consolas" w:hint="eastAsia"/>
          <w:sz w:val="18"/>
          <w:szCs w:val="18"/>
        </w:rPr>
        <w:t>为</w:t>
      </w:r>
      <w:r w:rsidRPr="00105BCD">
        <w:rPr>
          <w:rFonts w:ascii="Consolas" w:hAnsi="Consolas"/>
          <w:sz w:val="18"/>
          <w:szCs w:val="18"/>
        </w:rPr>
        <w:t>发送方</w:t>
      </w:r>
      <w:r w:rsidRPr="00105BCD">
        <w:rPr>
          <w:rFonts w:ascii="Consolas" w:hAnsi="Consolas"/>
          <w:sz w:val="18"/>
          <w:szCs w:val="18"/>
        </w:rPr>
        <w:t>GUID</w:t>
      </w:r>
      <w:r w:rsidRPr="00105BCD">
        <w:rPr>
          <w:rFonts w:ascii="Consolas" w:hAnsi="Consolas"/>
          <w:sz w:val="18"/>
          <w:szCs w:val="18"/>
        </w:rPr>
        <w:t>，</w:t>
      </w:r>
      <w:r w:rsidRPr="00105BCD">
        <w:rPr>
          <w:rFonts w:ascii="Consolas" w:hAnsi="Consolas" w:hint="eastAsia"/>
          <w:sz w:val="18"/>
          <w:szCs w:val="18"/>
        </w:rPr>
        <w:t>TO_GUID</w:t>
      </w:r>
      <w:r w:rsidRPr="00105BCD">
        <w:rPr>
          <w:rFonts w:ascii="Consolas" w:hAnsi="Consolas" w:hint="eastAsia"/>
          <w:sz w:val="18"/>
          <w:szCs w:val="18"/>
        </w:rPr>
        <w:t>为</w:t>
      </w:r>
      <w:r w:rsidRPr="00105BCD">
        <w:rPr>
          <w:rFonts w:ascii="Consolas" w:hAnsi="Consolas"/>
          <w:sz w:val="18"/>
          <w:szCs w:val="18"/>
        </w:rPr>
        <w:t>接收方</w:t>
      </w:r>
      <w:r w:rsidRPr="00105BCD">
        <w:rPr>
          <w:rFonts w:ascii="Consolas" w:hAnsi="Consolas"/>
          <w:sz w:val="18"/>
          <w:szCs w:val="18"/>
        </w:rPr>
        <w:t>GUID</w:t>
      </w:r>
    </w:p>
    <w:p w:rsidR="00E31AEC" w:rsidRDefault="000C3CD5">
      <w:pPr>
        <w:pStyle w:val="2"/>
        <w:numPr>
          <w:ilvl w:val="0"/>
          <w:numId w:val="7"/>
        </w:numPr>
        <w:spacing w:before="0" w:after="0"/>
        <w:rPr>
          <w:rFonts w:ascii="Consolas" w:hAnsi="Consolas"/>
          <w:sz w:val="18"/>
          <w:szCs w:val="18"/>
        </w:rPr>
      </w:pPr>
      <w:r>
        <w:rPr>
          <w:rFonts w:ascii="Consolas" w:hAnsi="Consolas" w:hint="eastAsia"/>
          <w:sz w:val="18"/>
          <w:szCs w:val="18"/>
        </w:rPr>
        <w:t>PKT_TYPE_ACK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pct20" w:color="C0504D" w:fill="auto"/>
        <w:tblLook w:val="0000" w:firstRow="0" w:lastRow="0" w:firstColumn="0" w:lastColumn="0" w:noHBand="0" w:noVBand="0"/>
      </w:tblPr>
      <w:tblGrid>
        <w:gridCol w:w="1559"/>
        <w:gridCol w:w="1353"/>
        <w:gridCol w:w="1766"/>
        <w:gridCol w:w="1457"/>
        <w:gridCol w:w="1150"/>
        <w:gridCol w:w="944"/>
        <w:gridCol w:w="1047"/>
        <w:gridCol w:w="1560"/>
        <w:gridCol w:w="1354"/>
        <w:gridCol w:w="1124"/>
        <w:gridCol w:w="634"/>
      </w:tblGrid>
      <w:tr w:rsidR="000431CB" w:rsidTr="00843A1E">
        <w:tc>
          <w:tcPr>
            <w:tcW w:w="565" w:type="pct"/>
            <w:shd w:val="clear" w:color="auto" w:fill="auto"/>
          </w:tcPr>
          <w:p w:rsidR="00C86A83" w:rsidRDefault="00C86A83" w:rsidP="00FF3192">
            <w:pPr>
              <w:rPr>
                <w:rFonts w:ascii="Consolas" w:hAnsi="Consolas"/>
                <w:sz w:val="15"/>
                <w:szCs w:val="15"/>
              </w:rPr>
            </w:pPr>
            <w:r>
              <w:rPr>
                <w:rFonts w:ascii="Consolas" w:hAnsi="Consolas" w:hint="eastAsia"/>
                <w:sz w:val="15"/>
                <w:szCs w:val="15"/>
              </w:rPr>
              <w:t>FROM_GUID(12)</w:t>
            </w:r>
          </w:p>
        </w:tc>
        <w:tc>
          <w:tcPr>
            <w:tcW w:w="491" w:type="pct"/>
            <w:shd w:val="clear" w:color="auto" w:fill="auto"/>
          </w:tcPr>
          <w:p w:rsidR="00C86A83" w:rsidRDefault="00C86A83" w:rsidP="00FF3192">
            <w:pPr>
              <w:rPr>
                <w:rFonts w:ascii="Consolas" w:hAnsi="Consolas"/>
                <w:sz w:val="15"/>
                <w:szCs w:val="15"/>
              </w:rPr>
            </w:pPr>
            <w:r>
              <w:rPr>
                <w:rFonts w:ascii="Consolas" w:hAnsi="Consolas" w:hint="eastAsia"/>
                <w:sz w:val="15"/>
                <w:szCs w:val="15"/>
              </w:rPr>
              <w:t>TO_GUID(12)</w:t>
            </w:r>
          </w:p>
        </w:tc>
        <w:tc>
          <w:tcPr>
            <w:tcW w:w="639" w:type="pct"/>
            <w:shd w:val="clear" w:color="auto" w:fill="auto"/>
          </w:tcPr>
          <w:p w:rsidR="00C86A83" w:rsidRDefault="00C86A83" w:rsidP="00FF3192">
            <w:pPr>
              <w:rPr>
                <w:rFonts w:ascii="Consolas" w:hAnsi="Consolas"/>
                <w:sz w:val="15"/>
                <w:szCs w:val="15"/>
              </w:rPr>
            </w:pPr>
            <w:r>
              <w:rPr>
                <w:rFonts w:ascii="Consolas" w:hAnsi="Consolas"/>
                <w:sz w:val="15"/>
                <w:szCs w:val="15"/>
              </w:rPr>
              <w:t>PKT_</w:t>
            </w:r>
            <w:r>
              <w:rPr>
                <w:rFonts w:ascii="Consolas" w:hAnsi="Consolas" w:hint="eastAsia"/>
                <w:sz w:val="15"/>
                <w:szCs w:val="15"/>
              </w:rPr>
              <w:t>TYPE_ACK</w:t>
            </w:r>
            <w:r>
              <w:rPr>
                <w:rFonts w:ascii="Consolas" w:hAnsi="Consolas"/>
                <w:sz w:val="15"/>
                <w:szCs w:val="15"/>
              </w:rPr>
              <w:t>(</w:t>
            </w:r>
            <w:r>
              <w:rPr>
                <w:rFonts w:ascii="Consolas" w:hAnsi="Consolas" w:hint="eastAsia"/>
                <w:sz w:val="15"/>
                <w:szCs w:val="15"/>
              </w:rPr>
              <w:t>1</w:t>
            </w:r>
            <w:r>
              <w:rPr>
                <w:rFonts w:ascii="Consolas" w:hAnsi="Consolas"/>
                <w:sz w:val="15"/>
                <w:szCs w:val="15"/>
              </w:rPr>
              <w:t>)</w:t>
            </w:r>
          </w:p>
        </w:tc>
        <w:tc>
          <w:tcPr>
            <w:tcW w:w="528" w:type="pct"/>
            <w:shd w:val="clear" w:color="auto" w:fill="auto"/>
          </w:tcPr>
          <w:p w:rsidR="00C86A83" w:rsidRDefault="00C86A83" w:rsidP="00FF3192">
            <w:pPr>
              <w:rPr>
                <w:rFonts w:ascii="Consolas" w:hAnsi="Consolas"/>
                <w:sz w:val="15"/>
                <w:szCs w:val="15"/>
              </w:rPr>
            </w:pPr>
            <w:r>
              <w:rPr>
                <w:rFonts w:ascii="Consolas" w:hAnsi="Consolas" w:hint="eastAsia"/>
                <w:sz w:val="15"/>
                <w:szCs w:val="15"/>
              </w:rPr>
              <w:t>MAGIC_NUM(2)</w:t>
            </w:r>
          </w:p>
        </w:tc>
        <w:tc>
          <w:tcPr>
            <w:tcW w:w="418" w:type="pct"/>
            <w:shd w:val="clear" w:color="auto" w:fill="auto"/>
          </w:tcPr>
          <w:p w:rsidR="00C86A83" w:rsidRDefault="00C86A83" w:rsidP="00FF3192">
            <w:pPr>
              <w:rPr>
                <w:rFonts w:ascii="Consolas" w:hAnsi="Consolas"/>
                <w:sz w:val="15"/>
                <w:szCs w:val="15"/>
              </w:rPr>
            </w:pPr>
            <w:r>
              <w:rPr>
                <w:rFonts w:ascii="Consolas" w:hAnsi="Consolas"/>
                <w:sz w:val="15"/>
                <w:szCs w:val="15"/>
              </w:rPr>
              <w:t>LENGTH(2)</w:t>
            </w:r>
          </w:p>
        </w:tc>
        <w:tc>
          <w:tcPr>
            <w:tcW w:w="344" w:type="pct"/>
            <w:shd w:val="clear" w:color="auto" w:fill="auto"/>
          </w:tcPr>
          <w:p w:rsidR="00C86A83" w:rsidRDefault="00C86A83" w:rsidP="00FF3192">
            <w:pPr>
              <w:rPr>
                <w:rFonts w:ascii="Consolas" w:hAnsi="Consolas"/>
                <w:sz w:val="15"/>
                <w:szCs w:val="15"/>
              </w:rPr>
            </w:pPr>
            <w:r>
              <w:rPr>
                <w:rFonts w:ascii="Consolas" w:hAnsi="Consolas" w:hint="eastAsia"/>
                <w:sz w:val="15"/>
                <w:szCs w:val="15"/>
              </w:rPr>
              <w:t>ID(1)</w:t>
            </w:r>
          </w:p>
        </w:tc>
        <w:tc>
          <w:tcPr>
            <w:tcW w:w="381" w:type="pct"/>
            <w:shd w:val="clear" w:color="auto" w:fill="auto"/>
          </w:tcPr>
          <w:p w:rsidR="00C86A83" w:rsidRDefault="00C86A83" w:rsidP="00FF3192">
            <w:pPr>
              <w:rPr>
                <w:rFonts w:ascii="Consolas" w:hAnsi="Consolas"/>
                <w:sz w:val="15"/>
                <w:szCs w:val="15"/>
              </w:rPr>
            </w:pPr>
            <w:r>
              <w:rPr>
                <w:rFonts w:ascii="Consolas" w:hAnsi="Consolas" w:hint="eastAsia"/>
                <w:sz w:val="15"/>
                <w:szCs w:val="15"/>
              </w:rPr>
              <w:t>ERRNO(2)</w:t>
            </w:r>
          </w:p>
        </w:tc>
        <w:tc>
          <w:tcPr>
            <w:tcW w:w="565" w:type="pct"/>
            <w:tcBorders>
              <w:left w:val="single" w:sz="4" w:space="0" w:color="000000"/>
            </w:tcBorders>
            <w:shd w:val="clear" w:color="31849B" w:fill="4BACC6"/>
          </w:tcPr>
          <w:p w:rsidR="00C86A83" w:rsidRDefault="00C86A83" w:rsidP="00FF3192">
            <w:pPr>
              <w:jc w:val="center"/>
              <w:rPr>
                <w:rFonts w:ascii="Consolas" w:hAnsi="Consolas"/>
                <w:sz w:val="15"/>
                <w:szCs w:val="15"/>
              </w:rPr>
            </w:pPr>
            <w:r>
              <w:rPr>
                <w:rFonts w:ascii="Consolas" w:hAnsi="Consolas" w:hint="eastAsia"/>
                <w:sz w:val="15"/>
                <w:szCs w:val="15"/>
              </w:rPr>
              <w:t>DATA_COUNT(1)</w:t>
            </w:r>
          </w:p>
        </w:tc>
        <w:tc>
          <w:tcPr>
            <w:tcW w:w="491" w:type="pct"/>
            <w:shd w:val="clear" w:color="31849B" w:fill="F79646"/>
          </w:tcPr>
          <w:p w:rsidR="00C86A83" w:rsidRDefault="00C86A83" w:rsidP="000431CB">
            <w:pPr>
              <w:jc w:val="center"/>
              <w:rPr>
                <w:rFonts w:ascii="Consolas" w:hAnsi="Consolas"/>
                <w:sz w:val="15"/>
                <w:szCs w:val="15"/>
              </w:rPr>
            </w:pPr>
            <w:r>
              <w:rPr>
                <w:rFonts w:ascii="Consolas" w:hAnsi="Consolas" w:hint="eastAsia"/>
                <w:sz w:val="15"/>
                <w:szCs w:val="15"/>
              </w:rPr>
              <w:t>DATA_</w:t>
            </w:r>
            <w:r w:rsidR="000431CB">
              <w:rPr>
                <w:rFonts w:ascii="Consolas" w:hAnsi="Consolas"/>
                <w:sz w:val="15"/>
                <w:szCs w:val="15"/>
              </w:rPr>
              <w:t>TYPE</w:t>
            </w:r>
            <w:r>
              <w:rPr>
                <w:rFonts w:ascii="Consolas" w:hAnsi="Consolas" w:hint="eastAsia"/>
                <w:sz w:val="15"/>
                <w:szCs w:val="15"/>
              </w:rPr>
              <w:t>(</w:t>
            </w:r>
            <w:r w:rsidR="000431CB">
              <w:rPr>
                <w:rFonts w:ascii="Consolas" w:hAnsi="Consolas"/>
                <w:sz w:val="15"/>
                <w:szCs w:val="15"/>
              </w:rPr>
              <w:t>1</w:t>
            </w:r>
            <w:r>
              <w:rPr>
                <w:rFonts w:ascii="Consolas" w:hAnsi="Consolas" w:hint="eastAsia"/>
                <w:sz w:val="15"/>
                <w:szCs w:val="15"/>
              </w:rPr>
              <w:t>)</w:t>
            </w:r>
          </w:p>
        </w:tc>
        <w:tc>
          <w:tcPr>
            <w:tcW w:w="344" w:type="pct"/>
            <w:shd w:val="clear" w:color="31849B" w:fill="F79646"/>
          </w:tcPr>
          <w:p w:rsidR="00C86A83" w:rsidRDefault="000431CB" w:rsidP="00FF3192">
            <w:pPr>
              <w:jc w:val="center"/>
              <w:rPr>
                <w:rFonts w:ascii="Consolas" w:hAnsi="Consolas"/>
                <w:sz w:val="15"/>
                <w:szCs w:val="15"/>
              </w:rPr>
            </w:pPr>
            <w:r>
              <w:rPr>
                <w:rFonts w:ascii="Consolas" w:hAnsi="Consolas" w:hint="eastAsia"/>
                <w:sz w:val="15"/>
                <w:szCs w:val="15"/>
              </w:rPr>
              <w:t>DATE_LEN</w:t>
            </w:r>
            <w:r>
              <w:rPr>
                <w:rFonts w:ascii="Consolas" w:hAnsi="Consolas"/>
                <w:sz w:val="15"/>
                <w:szCs w:val="15"/>
              </w:rPr>
              <w:t>(2</w:t>
            </w:r>
            <w:r w:rsidR="00EF0C72">
              <w:rPr>
                <w:rFonts w:ascii="Consolas" w:hAnsi="Consolas"/>
                <w:sz w:val="15"/>
                <w:szCs w:val="15"/>
              </w:rPr>
              <w:t>)</w:t>
            </w:r>
          </w:p>
        </w:tc>
        <w:tc>
          <w:tcPr>
            <w:tcW w:w="233" w:type="pct"/>
            <w:shd w:val="clear" w:color="31849B" w:fill="F79646"/>
          </w:tcPr>
          <w:p w:rsidR="00C86A83" w:rsidRDefault="00C86A83" w:rsidP="00FF3192">
            <w:pPr>
              <w:jc w:val="center"/>
              <w:rPr>
                <w:rFonts w:ascii="Consolas" w:hAnsi="Consolas"/>
                <w:sz w:val="15"/>
                <w:szCs w:val="15"/>
              </w:rPr>
            </w:pPr>
            <w:r>
              <w:rPr>
                <w:rFonts w:ascii="Consolas" w:hAnsi="Consolas"/>
                <w:sz w:val="15"/>
                <w:szCs w:val="15"/>
              </w:rPr>
              <w:t>DATA</w:t>
            </w:r>
          </w:p>
        </w:tc>
      </w:tr>
    </w:tbl>
    <w:p w:rsidR="00E31AEC" w:rsidRDefault="000C3CD5">
      <w:pPr>
        <w:rPr>
          <w:rFonts w:ascii="Consolas" w:hAnsi="Consolas"/>
          <w:sz w:val="18"/>
          <w:szCs w:val="18"/>
        </w:rPr>
      </w:pPr>
      <w:r>
        <w:rPr>
          <w:rFonts w:ascii="Consolas" w:hAnsi="Consolas" w:hint="eastAsia"/>
          <w:sz w:val="18"/>
          <w:szCs w:val="18"/>
        </w:rPr>
        <w:t>ID:</w:t>
      </w:r>
      <w:r>
        <w:rPr>
          <w:rFonts w:ascii="Consolas" w:hAnsi="Consolas" w:hint="eastAsia"/>
          <w:sz w:val="18"/>
          <w:szCs w:val="18"/>
        </w:rPr>
        <w:t>控制表</w:t>
      </w:r>
      <w:r>
        <w:rPr>
          <w:rFonts w:ascii="Consolas" w:hAnsi="Consolas" w:hint="eastAsia"/>
          <w:sz w:val="18"/>
          <w:szCs w:val="18"/>
        </w:rPr>
        <w:t>ID</w:t>
      </w:r>
      <w:r w:rsidR="00033C84">
        <w:rPr>
          <w:rFonts w:ascii="Consolas" w:hAnsi="Consolas" w:hint="eastAsia"/>
          <w:sz w:val="18"/>
          <w:szCs w:val="18"/>
        </w:rPr>
        <w:t>、</w:t>
      </w:r>
      <w:r>
        <w:rPr>
          <w:rFonts w:ascii="Consolas" w:hAnsi="Consolas" w:hint="eastAsia"/>
          <w:sz w:val="18"/>
          <w:szCs w:val="18"/>
        </w:rPr>
        <w:t>状态表</w:t>
      </w:r>
      <w:r>
        <w:rPr>
          <w:rFonts w:ascii="Consolas" w:hAnsi="Consolas" w:hint="eastAsia"/>
          <w:sz w:val="18"/>
          <w:szCs w:val="18"/>
        </w:rPr>
        <w:t>ID</w:t>
      </w:r>
      <w:r w:rsidR="00033C84">
        <w:rPr>
          <w:rFonts w:ascii="Consolas" w:hAnsi="Consolas" w:hint="eastAsia"/>
          <w:sz w:val="18"/>
          <w:szCs w:val="18"/>
        </w:rPr>
        <w:t>或者</w:t>
      </w:r>
      <w:r w:rsidR="00033C84">
        <w:rPr>
          <w:rFonts w:ascii="Consolas" w:hAnsi="Consolas"/>
          <w:sz w:val="18"/>
          <w:szCs w:val="18"/>
        </w:rPr>
        <w:t>联动</w:t>
      </w:r>
      <w:r w:rsidR="00033C84">
        <w:rPr>
          <w:rFonts w:ascii="Consolas" w:hAnsi="Consolas"/>
          <w:sz w:val="18"/>
          <w:szCs w:val="18"/>
        </w:rPr>
        <w:t>ID</w:t>
      </w:r>
      <w:r w:rsidR="00033C84">
        <w:rPr>
          <w:rFonts w:ascii="Consolas" w:hAnsi="Consolas" w:hint="eastAsia"/>
          <w:sz w:val="18"/>
          <w:szCs w:val="18"/>
        </w:rPr>
        <w:t>。</w:t>
      </w:r>
    </w:p>
    <w:p w:rsidR="00E31AEC" w:rsidRDefault="000C3CD5">
      <w:pPr>
        <w:rPr>
          <w:rFonts w:ascii="Consolas" w:hAnsi="Consolas"/>
          <w:sz w:val="18"/>
          <w:szCs w:val="18"/>
        </w:rPr>
      </w:pPr>
      <w:r>
        <w:rPr>
          <w:rFonts w:ascii="Consolas" w:hAnsi="Consolas" w:hint="eastAsia"/>
          <w:sz w:val="18"/>
          <w:szCs w:val="18"/>
        </w:rPr>
        <w:t>ERRNO:</w:t>
      </w:r>
      <w:r>
        <w:rPr>
          <w:rFonts w:ascii="Consolas" w:hAnsi="Consolas" w:hint="eastAsia"/>
          <w:sz w:val="18"/>
          <w:szCs w:val="18"/>
        </w:rPr>
        <w:t>如果为</w:t>
      </w:r>
      <w:r>
        <w:rPr>
          <w:rFonts w:ascii="Consolas" w:hAnsi="Consolas" w:hint="eastAsia"/>
          <w:sz w:val="18"/>
          <w:szCs w:val="18"/>
        </w:rPr>
        <w:t>0</w:t>
      </w:r>
      <w:r>
        <w:rPr>
          <w:rFonts w:ascii="Consolas" w:hAnsi="Consolas" w:hint="eastAsia"/>
          <w:sz w:val="18"/>
          <w:szCs w:val="18"/>
        </w:rPr>
        <w:t>，表示操作成功。</w:t>
      </w:r>
    </w:p>
    <w:p w:rsidR="00556F1E" w:rsidRDefault="00556F1E">
      <w:pPr>
        <w:rPr>
          <w:rFonts w:ascii="Consolas" w:hAnsi="Consolas"/>
          <w:sz w:val="18"/>
          <w:szCs w:val="18"/>
        </w:rPr>
      </w:pPr>
      <w:r>
        <w:rPr>
          <w:rFonts w:ascii="Consolas" w:hAnsi="Consolas" w:hint="eastAsia"/>
          <w:sz w:val="18"/>
          <w:szCs w:val="18"/>
        </w:rPr>
        <w:t>DATA_COUNT:</w:t>
      </w:r>
      <w:r>
        <w:rPr>
          <w:rFonts w:ascii="Consolas" w:hAnsi="Consolas" w:hint="eastAsia"/>
          <w:sz w:val="18"/>
          <w:szCs w:val="18"/>
        </w:rPr>
        <w:t>后续</w:t>
      </w:r>
      <w:r>
        <w:rPr>
          <w:rFonts w:ascii="Consolas" w:hAnsi="Consolas"/>
          <w:sz w:val="18"/>
          <w:szCs w:val="18"/>
        </w:rPr>
        <w:t>橙色字段的个数</w:t>
      </w:r>
      <w:r>
        <w:rPr>
          <w:rFonts w:ascii="Consolas" w:hAnsi="Consolas" w:hint="eastAsia"/>
          <w:sz w:val="18"/>
          <w:szCs w:val="18"/>
        </w:rPr>
        <w:t>，每一个橙色字段代表了一个数据块</w:t>
      </w:r>
      <w:r w:rsidR="00212012">
        <w:rPr>
          <w:rFonts w:ascii="Consolas" w:hAnsi="Consolas" w:hint="eastAsia"/>
          <w:sz w:val="18"/>
          <w:szCs w:val="18"/>
        </w:rPr>
        <w:t>。</w:t>
      </w:r>
    </w:p>
    <w:p w:rsidR="00AE4130" w:rsidRDefault="00AE4130">
      <w:pPr>
        <w:rPr>
          <w:rFonts w:ascii="Consolas" w:hAnsi="Consolas"/>
          <w:sz w:val="18"/>
          <w:szCs w:val="18"/>
        </w:rPr>
      </w:pPr>
      <w:r>
        <w:rPr>
          <w:rFonts w:ascii="Consolas" w:hAnsi="Consolas" w:hint="eastAsia"/>
          <w:sz w:val="18"/>
          <w:szCs w:val="18"/>
        </w:rPr>
        <w:t>DATE_TYPE:</w:t>
      </w:r>
      <w:r>
        <w:rPr>
          <w:rFonts w:ascii="Consolas" w:hAnsi="Consolas"/>
          <w:sz w:val="18"/>
          <w:szCs w:val="18"/>
        </w:rPr>
        <w:t>数据</w:t>
      </w:r>
      <w:r w:rsidR="00A45201">
        <w:rPr>
          <w:rFonts w:ascii="Consolas" w:hAnsi="Consolas" w:hint="eastAsia"/>
          <w:sz w:val="18"/>
          <w:szCs w:val="18"/>
        </w:rPr>
        <w:t>DATA</w:t>
      </w:r>
      <w:r>
        <w:rPr>
          <w:rFonts w:ascii="Consolas" w:hAnsi="Consolas"/>
          <w:sz w:val="18"/>
          <w:szCs w:val="18"/>
        </w:rPr>
        <w:t>的表现形式</w:t>
      </w:r>
      <w:r>
        <w:rPr>
          <w:rFonts w:ascii="Consolas" w:hAnsi="Consolas" w:hint="eastAsia"/>
          <w:sz w:val="18"/>
          <w:szCs w:val="18"/>
        </w:rPr>
        <w:t>。</w:t>
      </w:r>
    </w:p>
    <w:p w:rsidR="00212012" w:rsidRDefault="00212012">
      <w:pPr>
        <w:rPr>
          <w:rFonts w:ascii="Consolas" w:hAnsi="Consolas"/>
          <w:sz w:val="18"/>
          <w:szCs w:val="18"/>
        </w:rPr>
      </w:pPr>
      <w:r>
        <w:rPr>
          <w:rFonts w:ascii="Consolas" w:hAnsi="Consolas" w:hint="eastAsia"/>
          <w:sz w:val="18"/>
          <w:szCs w:val="18"/>
        </w:rPr>
        <w:t>DATE_LEN</w:t>
      </w:r>
      <w:r>
        <w:rPr>
          <w:rFonts w:ascii="Consolas" w:hAnsi="Consolas"/>
          <w:sz w:val="18"/>
          <w:szCs w:val="18"/>
        </w:rPr>
        <w:t>：单个橙色数据块</w:t>
      </w:r>
      <w:r>
        <w:rPr>
          <w:rFonts w:ascii="Consolas" w:hAnsi="Consolas" w:hint="eastAsia"/>
          <w:sz w:val="18"/>
          <w:szCs w:val="18"/>
        </w:rPr>
        <w:t>中</w:t>
      </w:r>
      <w:r>
        <w:rPr>
          <w:rFonts w:ascii="Consolas" w:hAnsi="Consolas"/>
          <w:sz w:val="18"/>
          <w:szCs w:val="18"/>
        </w:rPr>
        <w:t>DATA</w:t>
      </w:r>
      <w:r>
        <w:rPr>
          <w:rFonts w:ascii="Consolas" w:hAnsi="Consolas"/>
          <w:sz w:val="18"/>
          <w:szCs w:val="18"/>
        </w:rPr>
        <w:t>的长度</w:t>
      </w:r>
      <w:r w:rsidR="00EE5965">
        <w:rPr>
          <w:rFonts w:ascii="Consolas" w:hAnsi="Consolas" w:hint="eastAsia"/>
          <w:sz w:val="18"/>
          <w:szCs w:val="18"/>
        </w:rPr>
        <w:t>。</w:t>
      </w:r>
    </w:p>
    <w:p w:rsidR="00E31AEC" w:rsidRDefault="000C3CD5">
      <w:pPr>
        <w:pStyle w:val="2"/>
        <w:numPr>
          <w:ilvl w:val="0"/>
          <w:numId w:val="7"/>
        </w:numPr>
        <w:spacing w:before="0"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lastRenderedPageBreak/>
        <w:t>PKT_</w:t>
      </w:r>
      <w:r>
        <w:rPr>
          <w:rFonts w:ascii="Consolas" w:hAnsi="Consolas" w:hint="eastAsia"/>
          <w:sz w:val="18"/>
          <w:szCs w:val="18"/>
        </w:rPr>
        <w:t>TYPE_</w:t>
      </w:r>
      <w:r>
        <w:rPr>
          <w:rFonts w:ascii="Consolas" w:hAnsi="Consolas"/>
          <w:sz w:val="18"/>
          <w:szCs w:val="18"/>
        </w:rPr>
        <w:t>CONTROL: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536"/>
        <w:gridCol w:w="1339"/>
        <w:gridCol w:w="2126"/>
        <w:gridCol w:w="1437"/>
        <w:gridCol w:w="1144"/>
        <w:gridCol w:w="750"/>
        <w:gridCol w:w="946"/>
        <w:gridCol w:w="1537"/>
        <w:gridCol w:w="1339"/>
        <w:gridCol w:w="1144"/>
        <w:gridCol w:w="650"/>
      </w:tblGrid>
      <w:tr w:rsidR="00C86A83" w:rsidTr="00843A1E">
        <w:tc>
          <w:tcPr>
            <w:tcW w:w="551" w:type="pct"/>
            <w:shd w:val="clear" w:color="auto" w:fill="auto"/>
          </w:tcPr>
          <w:p w:rsidR="00C86A83" w:rsidRDefault="00C86A83">
            <w:pPr>
              <w:rPr>
                <w:rFonts w:ascii="Consolas" w:hAnsi="Consolas"/>
                <w:sz w:val="15"/>
                <w:szCs w:val="15"/>
              </w:rPr>
            </w:pPr>
            <w:r>
              <w:rPr>
                <w:rFonts w:ascii="Consolas" w:hAnsi="Consolas" w:hint="eastAsia"/>
                <w:sz w:val="15"/>
                <w:szCs w:val="15"/>
              </w:rPr>
              <w:t>FROM_GUID(12)</w:t>
            </w:r>
          </w:p>
        </w:tc>
        <w:tc>
          <w:tcPr>
            <w:tcW w:w="480" w:type="pct"/>
            <w:shd w:val="clear" w:color="auto" w:fill="auto"/>
          </w:tcPr>
          <w:p w:rsidR="00C86A83" w:rsidRDefault="00C86A83">
            <w:pPr>
              <w:rPr>
                <w:rFonts w:ascii="Consolas" w:hAnsi="Consolas"/>
                <w:sz w:val="15"/>
                <w:szCs w:val="15"/>
              </w:rPr>
            </w:pPr>
            <w:r>
              <w:rPr>
                <w:rFonts w:ascii="Consolas" w:hAnsi="Consolas" w:hint="eastAsia"/>
                <w:sz w:val="15"/>
                <w:szCs w:val="15"/>
              </w:rPr>
              <w:t>TO_GUID(12)</w:t>
            </w:r>
          </w:p>
        </w:tc>
        <w:tc>
          <w:tcPr>
            <w:tcW w:w="762" w:type="pct"/>
            <w:shd w:val="clear" w:color="auto" w:fill="auto"/>
          </w:tcPr>
          <w:p w:rsidR="00C86A83" w:rsidRDefault="00C86A83">
            <w:pPr>
              <w:rPr>
                <w:rFonts w:ascii="Consolas" w:hAnsi="Consolas"/>
                <w:sz w:val="15"/>
                <w:szCs w:val="15"/>
              </w:rPr>
            </w:pPr>
            <w:bookmarkStart w:id="21" w:name="OLE_LINK1"/>
            <w:bookmarkStart w:id="22" w:name="OLE_LINK2"/>
            <w:r>
              <w:rPr>
                <w:rFonts w:ascii="Consolas" w:hAnsi="Consolas"/>
                <w:sz w:val="15"/>
                <w:szCs w:val="15"/>
              </w:rPr>
              <w:t>PKT_</w:t>
            </w:r>
            <w:r>
              <w:rPr>
                <w:rFonts w:ascii="Consolas" w:hAnsi="Consolas" w:hint="eastAsia"/>
                <w:sz w:val="15"/>
                <w:szCs w:val="15"/>
              </w:rPr>
              <w:t>TYPE_</w:t>
            </w:r>
            <w:r>
              <w:rPr>
                <w:rFonts w:ascii="Consolas" w:hAnsi="Consolas"/>
                <w:sz w:val="15"/>
                <w:szCs w:val="15"/>
              </w:rPr>
              <w:t>CONTROL(</w:t>
            </w:r>
            <w:r>
              <w:rPr>
                <w:rFonts w:ascii="Consolas" w:hAnsi="Consolas" w:hint="eastAsia"/>
                <w:sz w:val="15"/>
                <w:szCs w:val="15"/>
              </w:rPr>
              <w:t>1</w:t>
            </w:r>
            <w:r>
              <w:rPr>
                <w:rFonts w:ascii="Consolas" w:hAnsi="Consolas"/>
                <w:sz w:val="15"/>
                <w:szCs w:val="15"/>
              </w:rPr>
              <w:t>)</w:t>
            </w:r>
          </w:p>
        </w:tc>
        <w:tc>
          <w:tcPr>
            <w:tcW w:w="515" w:type="pct"/>
            <w:shd w:val="clear" w:color="auto" w:fill="auto"/>
          </w:tcPr>
          <w:p w:rsidR="00C86A83" w:rsidRDefault="00C86A83">
            <w:pPr>
              <w:rPr>
                <w:rFonts w:ascii="Consolas" w:hAnsi="Consolas"/>
                <w:sz w:val="15"/>
                <w:szCs w:val="15"/>
              </w:rPr>
            </w:pPr>
            <w:r>
              <w:rPr>
                <w:rFonts w:ascii="Consolas" w:hAnsi="Consolas" w:hint="eastAsia"/>
                <w:sz w:val="15"/>
                <w:szCs w:val="15"/>
              </w:rPr>
              <w:t>MAGIC_NUM(2)</w:t>
            </w:r>
          </w:p>
        </w:tc>
        <w:tc>
          <w:tcPr>
            <w:tcW w:w="410" w:type="pct"/>
            <w:shd w:val="clear" w:color="auto" w:fill="auto"/>
          </w:tcPr>
          <w:p w:rsidR="00C86A83" w:rsidRDefault="00C86A83">
            <w:pPr>
              <w:rPr>
                <w:rFonts w:ascii="Consolas" w:hAnsi="Consolas"/>
                <w:sz w:val="15"/>
                <w:szCs w:val="15"/>
              </w:rPr>
            </w:pPr>
            <w:r>
              <w:rPr>
                <w:rFonts w:ascii="Consolas" w:hAnsi="Consolas"/>
                <w:sz w:val="15"/>
                <w:szCs w:val="15"/>
              </w:rPr>
              <w:t>LENGTH(2)</w:t>
            </w:r>
          </w:p>
        </w:tc>
        <w:tc>
          <w:tcPr>
            <w:tcW w:w="269" w:type="pct"/>
            <w:shd w:val="clear" w:color="auto" w:fill="auto"/>
          </w:tcPr>
          <w:p w:rsidR="00C86A83" w:rsidRDefault="00C86A83">
            <w:pPr>
              <w:rPr>
                <w:sz w:val="15"/>
                <w:szCs w:val="15"/>
              </w:rPr>
            </w:pPr>
            <w:r>
              <w:rPr>
                <w:rFonts w:ascii="Consolas" w:hAnsi="Consolas" w:hint="eastAsia"/>
                <w:sz w:val="15"/>
                <w:szCs w:val="15"/>
              </w:rPr>
              <w:t>ID(1)</w:t>
            </w:r>
          </w:p>
        </w:tc>
        <w:tc>
          <w:tcPr>
            <w:tcW w:w="339" w:type="pct"/>
            <w:tcBorders>
              <w:right w:val="single" w:sz="4" w:space="0" w:color="000000"/>
            </w:tcBorders>
            <w:shd w:val="clear" w:color="auto" w:fill="auto"/>
          </w:tcPr>
          <w:p w:rsidR="00C86A83" w:rsidRDefault="00C86A83">
            <w:pPr>
              <w:rPr>
                <w:rFonts w:ascii="Consolas" w:hAnsi="Consolas"/>
                <w:sz w:val="15"/>
                <w:szCs w:val="15"/>
              </w:rPr>
            </w:pPr>
            <w:r>
              <w:rPr>
                <w:rFonts w:ascii="Consolas" w:hAnsi="Consolas" w:hint="eastAsia"/>
                <w:sz w:val="15"/>
                <w:szCs w:val="15"/>
              </w:rPr>
              <w:t>TIME(4)</w:t>
            </w:r>
          </w:p>
        </w:tc>
        <w:tc>
          <w:tcPr>
            <w:tcW w:w="551" w:type="pct"/>
            <w:tcBorders>
              <w:left w:val="single" w:sz="4" w:space="0" w:color="000000"/>
            </w:tcBorders>
            <w:shd w:val="clear" w:color="31849B" w:fill="4BACC6"/>
          </w:tcPr>
          <w:p w:rsidR="00C86A83" w:rsidRDefault="00C86A83">
            <w:pPr>
              <w:jc w:val="center"/>
              <w:rPr>
                <w:rFonts w:ascii="Consolas" w:hAnsi="Consolas"/>
                <w:sz w:val="15"/>
                <w:szCs w:val="15"/>
              </w:rPr>
            </w:pPr>
            <w:r>
              <w:rPr>
                <w:rFonts w:ascii="Consolas" w:hAnsi="Consolas" w:hint="eastAsia"/>
                <w:sz w:val="15"/>
                <w:szCs w:val="15"/>
              </w:rPr>
              <w:t>DATA_COUNT(1)</w:t>
            </w:r>
          </w:p>
        </w:tc>
        <w:tc>
          <w:tcPr>
            <w:tcW w:w="480" w:type="pct"/>
            <w:shd w:val="clear" w:color="31849B" w:fill="F79646"/>
          </w:tcPr>
          <w:p w:rsidR="00C86A83" w:rsidRDefault="000431CB" w:rsidP="000431CB">
            <w:pPr>
              <w:jc w:val="center"/>
              <w:rPr>
                <w:rFonts w:ascii="Consolas" w:hAnsi="Consolas"/>
                <w:sz w:val="15"/>
                <w:szCs w:val="15"/>
              </w:rPr>
            </w:pPr>
            <w:r>
              <w:rPr>
                <w:rFonts w:ascii="Consolas" w:hAnsi="Consolas" w:hint="eastAsia"/>
                <w:sz w:val="15"/>
                <w:szCs w:val="15"/>
              </w:rPr>
              <w:t>DATA_TYPE</w:t>
            </w:r>
            <w:r w:rsidR="00C86A83">
              <w:rPr>
                <w:rFonts w:ascii="Consolas" w:hAnsi="Consolas" w:hint="eastAsia"/>
                <w:sz w:val="15"/>
                <w:szCs w:val="15"/>
              </w:rPr>
              <w:t>(</w:t>
            </w:r>
            <w:r>
              <w:rPr>
                <w:rFonts w:ascii="Consolas" w:hAnsi="Consolas"/>
                <w:sz w:val="15"/>
                <w:szCs w:val="15"/>
              </w:rPr>
              <w:t>1</w:t>
            </w:r>
            <w:r w:rsidR="00C86A83">
              <w:rPr>
                <w:rFonts w:ascii="Consolas" w:hAnsi="Consolas" w:hint="eastAsia"/>
                <w:sz w:val="15"/>
                <w:szCs w:val="15"/>
              </w:rPr>
              <w:t>)</w:t>
            </w:r>
          </w:p>
        </w:tc>
        <w:tc>
          <w:tcPr>
            <w:tcW w:w="410" w:type="pct"/>
            <w:shd w:val="clear" w:color="31849B" w:fill="F79646"/>
          </w:tcPr>
          <w:p w:rsidR="00C86A83" w:rsidRDefault="000431CB" w:rsidP="000431CB">
            <w:pPr>
              <w:jc w:val="center"/>
              <w:rPr>
                <w:rFonts w:ascii="Consolas" w:hAnsi="Consolas"/>
                <w:sz w:val="15"/>
                <w:szCs w:val="15"/>
              </w:rPr>
            </w:pPr>
            <w:r>
              <w:rPr>
                <w:rFonts w:ascii="Consolas" w:hAnsi="Consolas" w:hint="eastAsia"/>
                <w:sz w:val="15"/>
                <w:szCs w:val="15"/>
              </w:rPr>
              <w:t>DATE_LEN</w:t>
            </w:r>
            <w:r w:rsidR="00EF0C72">
              <w:rPr>
                <w:rFonts w:ascii="Consolas" w:hAnsi="Consolas"/>
                <w:sz w:val="15"/>
                <w:szCs w:val="15"/>
              </w:rPr>
              <w:t>(</w:t>
            </w:r>
            <w:r>
              <w:rPr>
                <w:rFonts w:ascii="Consolas" w:hAnsi="Consolas"/>
                <w:sz w:val="15"/>
                <w:szCs w:val="15"/>
              </w:rPr>
              <w:t>2</w:t>
            </w:r>
            <w:r w:rsidR="00EF0C72">
              <w:rPr>
                <w:rFonts w:ascii="Consolas" w:hAnsi="Consolas"/>
                <w:sz w:val="15"/>
                <w:szCs w:val="15"/>
              </w:rPr>
              <w:t>)</w:t>
            </w:r>
          </w:p>
        </w:tc>
        <w:tc>
          <w:tcPr>
            <w:tcW w:w="233" w:type="pct"/>
            <w:shd w:val="clear" w:color="31849B" w:fill="F79646"/>
          </w:tcPr>
          <w:p w:rsidR="00C86A83" w:rsidRDefault="00C86A83">
            <w:pPr>
              <w:jc w:val="center"/>
              <w:rPr>
                <w:rFonts w:ascii="Consolas" w:hAnsi="Consolas"/>
                <w:sz w:val="15"/>
                <w:szCs w:val="15"/>
              </w:rPr>
            </w:pPr>
            <w:r>
              <w:rPr>
                <w:rFonts w:ascii="Consolas" w:hAnsi="Consolas"/>
                <w:sz w:val="15"/>
                <w:szCs w:val="15"/>
              </w:rPr>
              <w:t>DATA</w:t>
            </w:r>
          </w:p>
        </w:tc>
      </w:tr>
    </w:tbl>
    <w:bookmarkEnd w:id="21"/>
    <w:bookmarkEnd w:id="22"/>
    <w:p w:rsidR="00E31AEC" w:rsidRDefault="000C3CD5">
      <w:pPr>
        <w:pStyle w:val="10"/>
        <w:numPr>
          <w:ilvl w:val="0"/>
          <w:numId w:val="5"/>
        </w:numPr>
        <w:ind w:firstLineChars="0"/>
        <w:jc w:val="center"/>
        <w:rPr>
          <w:rFonts w:ascii="Consolas" w:hAnsi="Consolas"/>
          <w:sz w:val="18"/>
          <w:szCs w:val="18"/>
        </w:rPr>
      </w:pPr>
      <w:r>
        <w:rPr>
          <w:rFonts w:ascii="Consolas" w:hAnsi="Consolas" w:hint="eastAsia"/>
          <w:sz w:val="18"/>
          <w:szCs w:val="18"/>
        </w:rPr>
        <w:t>控制报文</w:t>
      </w:r>
    </w:p>
    <w:p w:rsidR="00E31AEC" w:rsidRDefault="000C3CD5">
      <w:pPr>
        <w:rPr>
          <w:rFonts w:ascii="Consolas" w:hAnsi="Consolas"/>
          <w:sz w:val="18"/>
          <w:szCs w:val="18"/>
        </w:rPr>
      </w:pPr>
      <w:r>
        <w:rPr>
          <w:rFonts w:ascii="Consolas" w:hAnsi="Consolas" w:hint="eastAsia"/>
          <w:sz w:val="18"/>
          <w:szCs w:val="18"/>
        </w:rPr>
        <w:t>ID</w:t>
      </w:r>
      <w:r>
        <w:rPr>
          <w:rFonts w:ascii="Consolas" w:hAnsi="Consolas" w:hint="eastAsia"/>
          <w:sz w:val="18"/>
          <w:szCs w:val="18"/>
        </w:rPr>
        <w:t>为控制表中定义的控制功能编号。</w:t>
      </w:r>
    </w:p>
    <w:p w:rsidR="00DA6C8E" w:rsidRDefault="000C3CD5">
      <w:pPr>
        <w:rPr>
          <w:rFonts w:ascii="Consolas" w:hAnsi="Consolas"/>
          <w:sz w:val="18"/>
          <w:szCs w:val="18"/>
        </w:rPr>
      </w:pPr>
      <w:r>
        <w:rPr>
          <w:rFonts w:ascii="Consolas" w:hAnsi="Consolas" w:hint="eastAsia"/>
          <w:sz w:val="18"/>
          <w:szCs w:val="18"/>
        </w:rPr>
        <w:t>TIME</w:t>
      </w:r>
      <w:r>
        <w:rPr>
          <w:rFonts w:ascii="Consolas" w:hAnsi="Consolas" w:hint="eastAsia"/>
          <w:sz w:val="18"/>
          <w:szCs w:val="18"/>
        </w:rPr>
        <w:t>记录</w:t>
      </w:r>
      <w:r w:rsidR="00123F94">
        <w:rPr>
          <w:rFonts w:ascii="Consolas" w:hAnsi="Consolas" w:hint="eastAsia"/>
          <w:sz w:val="18"/>
          <w:szCs w:val="18"/>
        </w:rPr>
        <w:t>此次</w:t>
      </w:r>
      <w:r w:rsidR="00430D2B">
        <w:rPr>
          <w:rFonts w:ascii="Consolas" w:hAnsi="Consolas" w:hint="eastAsia"/>
          <w:sz w:val="18"/>
          <w:szCs w:val="18"/>
        </w:rPr>
        <w:t>操作</w:t>
      </w:r>
      <w:r>
        <w:rPr>
          <w:rFonts w:ascii="Consolas" w:hAnsi="Consolas" w:hint="eastAsia"/>
          <w:sz w:val="18"/>
          <w:szCs w:val="18"/>
        </w:rPr>
        <w:t>的时间</w:t>
      </w:r>
      <w:r>
        <w:rPr>
          <w:rFonts w:ascii="Consolas" w:hAnsi="Consolas" w:hint="eastAsia"/>
          <w:sz w:val="18"/>
          <w:szCs w:val="18"/>
        </w:rPr>
        <w:t>(</w:t>
      </w:r>
      <w:r>
        <w:rPr>
          <w:rFonts w:ascii="Consolas" w:hAnsi="Consolas" w:hint="eastAsia"/>
          <w:sz w:val="18"/>
          <w:szCs w:val="18"/>
        </w:rPr>
        <w:t>即国际标准时间</w:t>
      </w:r>
      <w:r w:rsidR="00B11E8E">
        <w:rPr>
          <w:rFonts w:ascii="Consolas" w:hAnsi="Consolas" w:hint="eastAsia"/>
          <w:sz w:val="18"/>
          <w:szCs w:val="18"/>
        </w:rPr>
        <w:t>(</w:t>
      </w:r>
      <w:r w:rsidR="00B11E8E">
        <w:rPr>
          <w:rFonts w:ascii="Consolas" w:hAnsi="Consolas"/>
          <w:sz w:val="18"/>
          <w:szCs w:val="18"/>
        </w:rPr>
        <w:t>UTC</w:t>
      </w:r>
      <w:r w:rsidR="00B11E8E">
        <w:rPr>
          <w:rFonts w:ascii="Consolas" w:hAnsi="Consolas" w:hint="eastAsia"/>
          <w:sz w:val="18"/>
          <w:szCs w:val="18"/>
        </w:rPr>
        <w:t>)</w:t>
      </w:r>
      <w:r>
        <w:rPr>
          <w:rFonts w:ascii="Consolas" w:hAnsi="Consolas" w:hint="eastAsia"/>
          <w:sz w:val="18"/>
          <w:szCs w:val="18"/>
        </w:rPr>
        <w:t>公元</w:t>
      </w:r>
      <w:r>
        <w:rPr>
          <w:rFonts w:ascii="Consolas" w:hAnsi="Consolas" w:hint="eastAsia"/>
          <w:sz w:val="18"/>
          <w:szCs w:val="18"/>
        </w:rPr>
        <w:t>1970</w:t>
      </w:r>
      <w:r>
        <w:rPr>
          <w:rFonts w:ascii="Consolas" w:hAnsi="Consolas" w:hint="eastAsia"/>
          <w:sz w:val="18"/>
          <w:szCs w:val="18"/>
        </w:rPr>
        <w:t>年</w:t>
      </w:r>
      <w:r>
        <w:rPr>
          <w:rFonts w:ascii="Consolas" w:hAnsi="Consolas" w:hint="eastAsia"/>
          <w:sz w:val="18"/>
          <w:szCs w:val="18"/>
        </w:rPr>
        <w:t>1</w:t>
      </w:r>
      <w:r>
        <w:rPr>
          <w:rFonts w:ascii="Consolas" w:hAnsi="Consolas" w:hint="eastAsia"/>
          <w:sz w:val="18"/>
          <w:szCs w:val="18"/>
        </w:rPr>
        <w:t>月</w:t>
      </w:r>
      <w:r>
        <w:rPr>
          <w:rFonts w:ascii="Consolas" w:hAnsi="Consolas" w:hint="eastAsia"/>
          <w:sz w:val="18"/>
          <w:szCs w:val="18"/>
        </w:rPr>
        <w:t>1</w:t>
      </w:r>
      <w:r>
        <w:rPr>
          <w:rFonts w:ascii="Consolas" w:hAnsi="Consolas" w:hint="eastAsia"/>
          <w:sz w:val="18"/>
          <w:szCs w:val="18"/>
        </w:rPr>
        <w:t>日</w:t>
      </w:r>
      <w:r>
        <w:rPr>
          <w:rFonts w:ascii="Consolas" w:hAnsi="Consolas" w:hint="eastAsia"/>
          <w:sz w:val="18"/>
          <w:szCs w:val="18"/>
        </w:rPr>
        <w:t>00 : 00 : 00</w:t>
      </w:r>
      <w:r w:rsidR="00430D2B">
        <w:rPr>
          <w:rFonts w:ascii="Consolas" w:hAnsi="Consolas" w:hint="eastAsia"/>
          <w:sz w:val="18"/>
          <w:szCs w:val="18"/>
        </w:rPr>
        <w:t>至今</w:t>
      </w:r>
      <w:r>
        <w:rPr>
          <w:rFonts w:ascii="Consolas" w:hAnsi="Consolas" w:hint="eastAsia"/>
          <w:sz w:val="18"/>
          <w:szCs w:val="18"/>
        </w:rPr>
        <w:t>经过的秒数</w:t>
      </w:r>
      <w:r>
        <w:rPr>
          <w:rFonts w:ascii="Consolas" w:hAnsi="Consolas" w:hint="eastAsia"/>
          <w:sz w:val="18"/>
          <w:szCs w:val="18"/>
        </w:rPr>
        <w:t>)</w:t>
      </w:r>
      <w:r>
        <w:rPr>
          <w:rFonts w:ascii="Consolas" w:hAnsi="Consolas" w:hint="eastAsia"/>
          <w:sz w:val="18"/>
          <w:szCs w:val="18"/>
        </w:rPr>
        <w:t>。</w:t>
      </w:r>
    </w:p>
    <w:p w:rsidR="00FF1172" w:rsidRDefault="00FF1172" w:rsidP="00FF1172">
      <w:pPr>
        <w:rPr>
          <w:rFonts w:ascii="Consolas" w:hAnsi="Consolas"/>
          <w:sz w:val="18"/>
          <w:szCs w:val="18"/>
        </w:rPr>
      </w:pPr>
      <w:r>
        <w:rPr>
          <w:rFonts w:ascii="Consolas" w:hAnsi="Consolas" w:hint="eastAsia"/>
          <w:sz w:val="18"/>
          <w:szCs w:val="18"/>
        </w:rPr>
        <w:t>DATA_COUNT:</w:t>
      </w:r>
      <w:r>
        <w:rPr>
          <w:rFonts w:ascii="Consolas" w:hAnsi="Consolas" w:hint="eastAsia"/>
          <w:sz w:val="18"/>
          <w:szCs w:val="18"/>
        </w:rPr>
        <w:t>后续</w:t>
      </w:r>
      <w:r>
        <w:rPr>
          <w:rFonts w:ascii="Consolas" w:hAnsi="Consolas"/>
          <w:sz w:val="18"/>
          <w:szCs w:val="18"/>
        </w:rPr>
        <w:t>橙色字段的个数</w:t>
      </w:r>
      <w:r>
        <w:rPr>
          <w:rFonts w:ascii="Consolas" w:hAnsi="Consolas" w:hint="eastAsia"/>
          <w:sz w:val="18"/>
          <w:szCs w:val="18"/>
        </w:rPr>
        <w:t>，每一个橙色字段代表了一个数据块。</w:t>
      </w:r>
    </w:p>
    <w:p w:rsidR="00C41A39" w:rsidRDefault="00C41A39" w:rsidP="00FF1172">
      <w:pPr>
        <w:rPr>
          <w:rFonts w:ascii="Consolas" w:hAnsi="Consolas"/>
          <w:sz w:val="18"/>
          <w:szCs w:val="18"/>
        </w:rPr>
      </w:pPr>
      <w:r>
        <w:rPr>
          <w:rFonts w:ascii="Consolas" w:hAnsi="Consolas" w:hint="eastAsia"/>
          <w:sz w:val="18"/>
          <w:szCs w:val="18"/>
        </w:rPr>
        <w:t>DATE_TYPE:</w:t>
      </w:r>
      <w:r>
        <w:rPr>
          <w:rFonts w:ascii="Consolas" w:hAnsi="Consolas"/>
          <w:sz w:val="18"/>
          <w:szCs w:val="18"/>
        </w:rPr>
        <w:t>数据</w:t>
      </w:r>
      <w:r>
        <w:rPr>
          <w:rFonts w:ascii="Consolas" w:hAnsi="Consolas" w:hint="eastAsia"/>
          <w:sz w:val="18"/>
          <w:szCs w:val="18"/>
        </w:rPr>
        <w:t>DATA</w:t>
      </w:r>
      <w:r>
        <w:rPr>
          <w:rFonts w:ascii="Consolas" w:hAnsi="Consolas"/>
          <w:sz w:val="18"/>
          <w:szCs w:val="18"/>
        </w:rPr>
        <w:t>的表现形式</w:t>
      </w:r>
      <w:r>
        <w:rPr>
          <w:rFonts w:ascii="Consolas" w:hAnsi="Consolas" w:hint="eastAsia"/>
          <w:sz w:val="18"/>
          <w:szCs w:val="18"/>
        </w:rPr>
        <w:t>。</w:t>
      </w:r>
    </w:p>
    <w:p w:rsidR="00FF1172" w:rsidRDefault="00FF1172">
      <w:pPr>
        <w:rPr>
          <w:rFonts w:ascii="Consolas" w:hAnsi="Consolas"/>
          <w:sz w:val="18"/>
          <w:szCs w:val="18"/>
        </w:rPr>
      </w:pPr>
      <w:r>
        <w:rPr>
          <w:rFonts w:ascii="Consolas" w:hAnsi="Consolas" w:hint="eastAsia"/>
          <w:sz w:val="18"/>
          <w:szCs w:val="18"/>
        </w:rPr>
        <w:t>DATE_LEN</w:t>
      </w:r>
      <w:r>
        <w:rPr>
          <w:rFonts w:ascii="Consolas" w:hAnsi="Consolas"/>
          <w:sz w:val="18"/>
          <w:szCs w:val="18"/>
        </w:rPr>
        <w:t>：单个橙色数据块</w:t>
      </w:r>
      <w:r>
        <w:rPr>
          <w:rFonts w:ascii="Consolas" w:hAnsi="Consolas" w:hint="eastAsia"/>
          <w:sz w:val="18"/>
          <w:szCs w:val="18"/>
        </w:rPr>
        <w:t>中</w:t>
      </w:r>
      <w:r>
        <w:rPr>
          <w:rFonts w:ascii="Consolas" w:hAnsi="Consolas"/>
          <w:sz w:val="18"/>
          <w:szCs w:val="18"/>
        </w:rPr>
        <w:t>DATA</w:t>
      </w:r>
      <w:r>
        <w:rPr>
          <w:rFonts w:ascii="Consolas" w:hAnsi="Consolas"/>
          <w:sz w:val="18"/>
          <w:szCs w:val="18"/>
        </w:rPr>
        <w:t>的长度</w:t>
      </w:r>
      <w:r>
        <w:rPr>
          <w:rFonts w:ascii="Consolas" w:hAnsi="Consolas" w:hint="eastAsia"/>
          <w:sz w:val="18"/>
          <w:szCs w:val="18"/>
        </w:rPr>
        <w:t>。</w:t>
      </w:r>
    </w:p>
    <w:p w:rsidR="00B245DA" w:rsidRPr="00FF1172" w:rsidRDefault="00B245DA">
      <w:pPr>
        <w:rPr>
          <w:rFonts w:ascii="Consolas" w:hAnsi="Consolas"/>
          <w:sz w:val="18"/>
          <w:szCs w:val="18"/>
        </w:rPr>
      </w:pPr>
      <w:r>
        <w:rPr>
          <w:rFonts w:ascii="Consolas" w:hAnsi="Consolas" w:hint="eastAsia"/>
          <w:sz w:val="18"/>
          <w:szCs w:val="18"/>
        </w:rPr>
        <w:t>*</w:t>
      </w:r>
      <w:r>
        <w:rPr>
          <w:rFonts w:ascii="Consolas" w:hAnsi="Consolas" w:hint="eastAsia"/>
          <w:sz w:val="18"/>
          <w:szCs w:val="18"/>
        </w:rPr>
        <w:t>注</w:t>
      </w:r>
      <w:r>
        <w:rPr>
          <w:rFonts w:ascii="Consolas" w:hAnsi="Consolas"/>
          <w:sz w:val="18"/>
          <w:szCs w:val="18"/>
        </w:rPr>
        <w:t>：所有控制报文的</w:t>
      </w:r>
      <w:r w:rsidRPr="000420D0">
        <w:rPr>
          <w:rFonts w:ascii="Consolas" w:hAnsi="Consolas" w:hint="eastAsia"/>
          <w:sz w:val="18"/>
          <w:szCs w:val="18"/>
        </w:rPr>
        <w:t>FROM_GUID</w:t>
      </w:r>
      <w:r w:rsidRPr="000420D0">
        <w:rPr>
          <w:rFonts w:ascii="Consolas" w:hAnsi="Consolas" w:hint="eastAsia"/>
          <w:sz w:val="18"/>
          <w:szCs w:val="18"/>
        </w:rPr>
        <w:t>为</w:t>
      </w:r>
      <w:r w:rsidRPr="000420D0">
        <w:rPr>
          <w:rFonts w:ascii="Consolas" w:hAnsi="Consolas"/>
          <w:sz w:val="18"/>
          <w:szCs w:val="18"/>
        </w:rPr>
        <w:t>发送方</w:t>
      </w:r>
      <w:r w:rsidRPr="000420D0">
        <w:rPr>
          <w:rFonts w:ascii="Consolas" w:hAnsi="Consolas"/>
          <w:sz w:val="18"/>
          <w:szCs w:val="18"/>
        </w:rPr>
        <w:t>GUID</w:t>
      </w:r>
      <w:r w:rsidRPr="000420D0">
        <w:rPr>
          <w:rFonts w:ascii="Consolas" w:hAnsi="Consolas"/>
          <w:sz w:val="18"/>
          <w:szCs w:val="18"/>
        </w:rPr>
        <w:t>，</w:t>
      </w:r>
      <w:r w:rsidRPr="000420D0">
        <w:rPr>
          <w:rFonts w:ascii="Consolas" w:hAnsi="Consolas" w:hint="eastAsia"/>
          <w:sz w:val="18"/>
          <w:szCs w:val="18"/>
        </w:rPr>
        <w:t>TO_GUID</w:t>
      </w:r>
      <w:r w:rsidRPr="000420D0">
        <w:rPr>
          <w:rFonts w:ascii="Consolas" w:hAnsi="Consolas" w:hint="eastAsia"/>
          <w:sz w:val="18"/>
          <w:szCs w:val="18"/>
        </w:rPr>
        <w:t>为</w:t>
      </w:r>
      <w:r w:rsidRPr="000420D0">
        <w:rPr>
          <w:rFonts w:ascii="Consolas" w:hAnsi="Consolas"/>
          <w:sz w:val="18"/>
          <w:szCs w:val="18"/>
        </w:rPr>
        <w:t>接收方</w:t>
      </w:r>
      <w:r w:rsidRPr="000420D0">
        <w:rPr>
          <w:rFonts w:ascii="Consolas" w:hAnsi="Consolas"/>
          <w:sz w:val="18"/>
          <w:szCs w:val="18"/>
        </w:rPr>
        <w:t>GUID</w:t>
      </w:r>
    </w:p>
    <w:p w:rsidR="00DA6C8E" w:rsidRDefault="00DA6C8E" w:rsidP="00DA6C8E">
      <w:pPr>
        <w:pStyle w:val="2"/>
        <w:numPr>
          <w:ilvl w:val="0"/>
          <w:numId w:val="8"/>
        </w:numPr>
        <w:spacing w:before="0" w:after="0"/>
        <w:rPr>
          <w:rFonts w:ascii="Consolas" w:hAnsi="Consolas"/>
          <w:sz w:val="18"/>
          <w:szCs w:val="18"/>
        </w:rPr>
      </w:pPr>
      <w:r>
        <w:rPr>
          <w:rFonts w:ascii="Consolas" w:hAnsi="Consolas" w:hint="eastAsia"/>
          <w:sz w:val="18"/>
          <w:szCs w:val="18"/>
        </w:rPr>
        <w:t>公共控制</w:t>
      </w:r>
      <w:r>
        <w:rPr>
          <w:rFonts w:ascii="Consolas" w:hAnsi="Consolas"/>
          <w:sz w:val="18"/>
          <w:szCs w:val="18"/>
        </w:rPr>
        <w:t>ID: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915"/>
        <w:gridCol w:w="1186"/>
        <w:gridCol w:w="1986"/>
        <w:gridCol w:w="1721"/>
        <w:gridCol w:w="1576"/>
        <w:gridCol w:w="6564"/>
      </w:tblGrid>
      <w:tr w:rsidR="00FE2F90" w:rsidTr="00843A1E">
        <w:tc>
          <w:tcPr>
            <w:tcW w:w="328" w:type="pct"/>
            <w:shd w:val="pct10" w:color="auto" w:fill="auto"/>
          </w:tcPr>
          <w:p w:rsidR="00FE2F90" w:rsidRDefault="00FE2F90" w:rsidP="00EE596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ID(1)</w:t>
            </w:r>
          </w:p>
        </w:tc>
        <w:tc>
          <w:tcPr>
            <w:tcW w:w="425" w:type="pct"/>
            <w:shd w:val="pct10" w:color="auto" w:fill="auto"/>
          </w:tcPr>
          <w:p w:rsidR="00FE2F90" w:rsidRDefault="00FE2F90" w:rsidP="00EE596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TIME(4)</w:t>
            </w:r>
          </w:p>
        </w:tc>
        <w:tc>
          <w:tcPr>
            <w:tcW w:w="712" w:type="pct"/>
            <w:shd w:val="clear" w:color="auto" w:fill="4BACC6"/>
          </w:tcPr>
          <w:p w:rsidR="00FE2F90" w:rsidRDefault="00FE2F90" w:rsidP="00EE596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DATA_COUNT(1)</w:t>
            </w:r>
          </w:p>
        </w:tc>
        <w:tc>
          <w:tcPr>
            <w:tcW w:w="617" w:type="pct"/>
            <w:shd w:val="clear" w:color="auto" w:fill="F79646"/>
          </w:tcPr>
          <w:p w:rsidR="00FE2F90" w:rsidRDefault="00B67BFA" w:rsidP="00B67BFA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DATA_TYPE</w:t>
            </w:r>
            <w:r w:rsidR="00FE2F90">
              <w:rPr>
                <w:rFonts w:ascii="Consolas" w:hAnsi="Consolas" w:hint="eastAsia"/>
                <w:sz w:val="18"/>
                <w:szCs w:val="18"/>
              </w:rPr>
              <w:t>(</w:t>
            </w:r>
            <w:r>
              <w:rPr>
                <w:rFonts w:ascii="Consolas" w:hAnsi="Consolas"/>
                <w:sz w:val="18"/>
                <w:szCs w:val="18"/>
              </w:rPr>
              <w:t>1</w:t>
            </w:r>
            <w:r w:rsidR="00FE2F90">
              <w:rPr>
                <w:rFonts w:ascii="Consolas" w:hAnsi="Consolas" w:hint="eastAsia"/>
                <w:sz w:val="18"/>
                <w:szCs w:val="18"/>
              </w:rPr>
              <w:t>)</w:t>
            </w:r>
          </w:p>
        </w:tc>
        <w:tc>
          <w:tcPr>
            <w:tcW w:w="565" w:type="pct"/>
            <w:shd w:val="clear" w:color="auto" w:fill="F79646"/>
          </w:tcPr>
          <w:p w:rsidR="00FE2F90" w:rsidRDefault="00B67BFA" w:rsidP="00B67BFA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DATE_LEN</w:t>
            </w:r>
            <w:r w:rsidR="00FE2F90" w:rsidRPr="006A3C92">
              <w:rPr>
                <w:rFonts w:ascii="Consolas" w:hAnsi="Consolas"/>
                <w:sz w:val="18"/>
                <w:szCs w:val="18"/>
              </w:rPr>
              <w:t>(</w:t>
            </w:r>
            <w:r>
              <w:rPr>
                <w:rFonts w:ascii="Consolas" w:hAnsi="Consolas"/>
                <w:sz w:val="18"/>
                <w:szCs w:val="18"/>
              </w:rPr>
              <w:t>2</w:t>
            </w:r>
            <w:r w:rsidR="00FE2F90" w:rsidRPr="006A3C92">
              <w:rPr>
                <w:rFonts w:ascii="Consolas" w:hAnsi="Consolas"/>
                <w:sz w:val="18"/>
                <w:szCs w:val="18"/>
              </w:rPr>
              <w:t>)</w:t>
            </w:r>
          </w:p>
        </w:tc>
        <w:tc>
          <w:tcPr>
            <w:tcW w:w="2353" w:type="pct"/>
            <w:shd w:val="clear" w:color="auto" w:fill="F79646"/>
          </w:tcPr>
          <w:p w:rsidR="00FE2F90" w:rsidRDefault="00FE2F90" w:rsidP="00EE596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DATA</w:t>
            </w:r>
          </w:p>
        </w:tc>
      </w:tr>
      <w:tr w:rsidR="00FE2F90" w:rsidTr="00843A1E">
        <w:tc>
          <w:tcPr>
            <w:tcW w:w="328" w:type="pct"/>
            <w:shd w:val="pct10" w:color="auto" w:fill="auto"/>
          </w:tcPr>
          <w:p w:rsidR="00FE2F90" w:rsidRDefault="00FE2F90" w:rsidP="00EE596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0</w:t>
            </w:r>
            <w:r>
              <w:rPr>
                <w:rFonts w:ascii="Consolas" w:hAnsi="Consolas"/>
                <w:sz w:val="18"/>
                <w:szCs w:val="18"/>
              </w:rPr>
              <w:t>xFF</w:t>
            </w:r>
          </w:p>
        </w:tc>
        <w:tc>
          <w:tcPr>
            <w:tcW w:w="425" w:type="pct"/>
            <w:shd w:val="pct10" w:color="auto" w:fill="auto"/>
          </w:tcPr>
          <w:p w:rsidR="00FE2F90" w:rsidRDefault="00FE2F90" w:rsidP="00EE5965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712" w:type="pct"/>
            <w:shd w:val="clear" w:color="auto" w:fill="4BACC6"/>
          </w:tcPr>
          <w:p w:rsidR="00FE2F90" w:rsidRDefault="00FE2F90" w:rsidP="00EE596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1</w:t>
            </w:r>
          </w:p>
        </w:tc>
        <w:tc>
          <w:tcPr>
            <w:tcW w:w="617" w:type="pct"/>
            <w:shd w:val="clear" w:color="auto" w:fill="F79646"/>
          </w:tcPr>
          <w:p w:rsidR="00FE2F90" w:rsidRDefault="00FE2F90" w:rsidP="00EE5965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565" w:type="pct"/>
            <w:shd w:val="clear" w:color="auto" w:fill="F79646"/>
          </w:tcPr>
          <w:p w:rsidR="00FE2F90" w:rsidRDefault="00B67BFA" w:rsidP="00EE596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1</w:t>
            </w:r>
          </w:p>
        </w:tc>
        <w:tc>
          <w:tcPr>
            <w:tcW w:w="2353" w:type="pct"/>
            <w:shd w:val="clear" w:color="auto" w:fill="F79646"/>
          </w:tcPr>
          <w:p w:rsidR="00FE2F90" w:rsidRDefault="00FE2F90" w:rsidP="00EE596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设备重启</w:t>
            </w:r>
            <w:ins w:id="23" w:author="wisper" w:date="2014-09-23T15:15:00Z">
              <w:r>
                <w:rPr>
                  <w:rFonts w:ascii="Consolas" w:hAnsi="Consolas" w:hint="eastAsia"/>
                  <w:sz w:val="18"/>
                  <w:szCs w:val="18"/>
                </w:rPr>
                <w:t>,0</w:t>
              </w:r>
              <w:r>
                <w:rPr>
                  <w:rFonts w:ascii="Consolas" w:hAnsi="Consolas" w:hint="eastAsia"/>
                  <w:sz w:val="18"/>
                  <w:szCs w:val="18"/>
                </w:rPr>
                <w:t>代表</w:t>
              </w:r>
              <w:r>
                <w:rPr>
                  <w:rFonts w:ascii="Consolas" w:hAnsi="Consolas"/>
                  <w:sz w:val="18"/>
                  <w:szCs w:val="18"/>
                </w:rPr>
                <w:t>不重启，</w:t>
              </w:r>
              <w:r>
                <w:rPr>
                  <w:rFonts w:ascii="Consolas" w:hAnsi="Consolas" w:hint="eastAsia"/>
                  <w:sz w:val="18"/>
                  <w:szCs w:val="18"/>
                </w:rPr>
                <w:t>1</w:t>
              </w:r>
              <w:r>
                <w:rPr>
                  <w:rFonts w:ascii="Consolas" w:hAnsi="Consolas" w:hint="eastAsia"/>
                  <w:sz w:val="18"/>
                  <w:szCs w:val="18"/>
                </w:rPr>
                <w:t>代表</w:t>
              </w:r>
              <w:r>
                <w:rPr>
                  <w:rFonts w:ascii="Consolas" w:hAnsi="Consolas"/>
                  <w:sz w:val="18"/>
                  <w:szCs w:val="18"/>
                </w:rPr>
                <w:t>重启，</w:t>
              </w:r>
              <w:r>
                <w:rPr>
                  <w:rFonts w:ascii="Consolas" w:hAnsi="Consolas" w:hint="eastAsia"/>
                  <w:sz w:val="18"/>
                  <w:szCs w:val="18"/>
                </w:rPr>
                <w:t>2</w:t>
              </w:r>
            </w:ins>
            <w:ins w:id="24" w:author="wisper" w:date="2014-09-23T15:16:00Z">
              <w:r>
                <w:rPr>
                  <w:rFonts w:ascii="Consolas" w:hAnsi="Consolas" w:hint="eastAsia"/>
                  <w:sz w:val="18"/>
                  <w:szCs w:val="18"/>
                </w:rPr>
                <w:t>代表</w:t>
              </w:r>
              <w:r>
                <w:rPr>
                  <w:rFonts w:ascii="Consolas" w:hAnsi="Consolas"/>
                  <w:sz w:val="18"/>
                  <w:szCs w:val="18"/>
                </w:rPr>
                <w:t>恢复出厂设置</w:t>
              </w:r>
            </w:ins>
          </w:p>
        </w:tc>
      </w:tr>
      <w:tr w:rsidR="003F31B2" w:rsidTr="00843A1E">
        <w:tc>
          <w:tcPr>
            <w:tcW w:w="328" w:type="pct"/>
            <w:shd w:val="pct10" w:color="auto" w:fill="auto"/>
          </w:tcPr>
          <w:p w:rsidR="003F31B2" w:rsidRDefault="003F31B2" w:rsidP="00EE596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0xFE</w:t>
            </w:r>
          </w:p>
        </w:tc>
        <w:tc>
          <w:tcPr>
            <w:tcW w:w="425" w:type="pct"/>
            <w:shd w:val="pct10" w:color="auto" w:fill="auto"/>
          </w:tcPr>
          <w:p w:rsidR="003F31B2" w:rsidRDefault="003F31B2" w:rsidP="00EE5965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712" w:type="pct"/>
            <w:shd w:val="clear" w:color="auto" w:fill="4BACC6"/>
          </w:tcPr>
          <w:p w:rsidR="003F31B2" w:rsidRDefault="003F31B2" w:rsidP="00EE596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1</w:t>
            </w:r>
          </w:p>
        </w:tc>
        <w:tc>
          <w:tcPr>
            <w:tcW w:w="617" w:type="pct"/>
            <w:shd w:val="clear" w:color="auto" w:fill="F79646"/>
          </w:tcPr>
          <w:p w:rsidR="003F31B2" w:rsidRDefault="003F31B2" w:rsidP="00EE5965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565" w:type="pct"/>
            <w:shd w:val="clear" w:color="auto" w:fill="F79646"/>
          </w:tcPr>
          <w:p w:rsidR="003F31B2" w:rsidRDefault="00B67BFA" w:rsidP="00EE596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1</w:t>
            </w:r>
          </w:p>
        </w:tc>
        <w:tc>
          <w:tcPr>
            <w:tcW w:w="2353" w:type="pct"/>
            <w:shd w:val="clear" w:color="auto" w:fill="F79646"/>
          </w:tcPr>
          <w:p w:rsidR="003F31B2" w:rsidRDefault="003F31B2" w:rsidP="00EE596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0x00-0xFF,</w:t>
            </w:r>
            <w:r>
              <w:rPr>
                <w:rFonts w:ascii="Consolas" w:hAnsi="Consolas" w:hint="eastAsia"/>
                <w:sz w:val="18"/>
                <w:szCs w:val="18"/>
              </w:rPr>
              <w:t>开启</w:t>
            </w:r>
            <w:r>
              <w:rPr>
                <w:rFonts w:ascii="Consolas" w:hAnsi="Consolas"/>
                <w:sz w:val="18"/>
                <w:szCs w:val="18"/>
              </w:rPr>
              <w:t>对应比特位的</w:t>
            </w:r>
            <w:r>
              <w:rPr>
                <w:rFonts w:ascii="Consolas" w:hAnsi="Consolas"/>
                <w:sz w:val="18"/>
                <w:szCs w:val="18"/>
              </w:rPr>
              <w:t>DEBUG</w:t>
            </w:r>
            <w:r>
              <w:rPr>
                <w:rFonts w:ascii="Consolas" w:hAnsi="Consolas"/>
                <w:sz w:val="18"/>
                <w:szCs w:val="18"/>
              </w:rPr>
              <w:t>消息</w:t>
            </w:r>
            <w:r>
              <w:rPr>
                <w:rFonts w:ascii="Consolas" w:hAnsi="Consolas" w:hint="eastAsia"/>
                <w:sz w:val="18"/>
                <w:szCs w:val="18"/>
              </w:rPr>
              <w:t>,</w:t>
            </w:r>
            <w:r>
              <w:rPr>
                <w:rFonts w:ascii="Consolas" w:hAnsi="Consolas" w:hint="eastAsia"/>
                <w:sz w:val="18"/>
                <w:szCs w:val="18"/>
              </w:rPr>
              <w:t>参阅</w:t>
            </w:r>
            <w:r w:rsidR="004F0A0D">
              <w:rPr>
                <w:rFonts w:ascii="Consolas" w:hAnsi="Consolas"/>
                <w:sz w:val="18"/>
                <w:szCs w:val="18"/>
              </w:rPr>
              <w:t>PKT_</w:t>
            </w:r>
            <w:r w:rsidR="004F0A0D">
              <w:rPr>
                <w:rFonts w:ascii="Consolas" w:hAnsi="Consolas" w:hint="eastAsia"/>
                <w:sz w:val="18"/>
                <w:szCs w:val="18"/>
              </w:rPr>
              <w:t>TYPE_DEBUG</w:t>
            </w:r>
            <w:r>
              <w:rPr>
                <w:rFonts w:ascii="Consolas" w:hAnsi="Consolas"/>
                <w:sz w:val="18"/>
                <w:szCs w:val="18"/>
              </w:rPr>
              <w:t>定义</w:t>
            </w:r>
          </w:p>
        </w:tc>
      </w:tr>
    </w:tbl>
    <w:p w:rsidR="00DA6C8E" w:rsidRDefault="00CA2B2A" w:rsidP="00DA6C8E">
      <w:pPr>
        <w:pStyle w:val="10"/>
        <w:numPr>
          <w:ilvl w:val="0"/>
          <w:numId w:val="5"/>
        </w:numPr>
        <w:ind w:firstLineChars="0"/>
        <w:jc w:val="center"/>
        <w:rPr>
          <w:rFonts w:ascii="Consolas" w:hAnsi="Consolas"/>
          <w:sz w:val="18"/>
          <w:szCs w:val="18"/>
        </w:rPr>
      </w:pPr>
      <w:r>
        <w:rPr>
          <w:rFonts w:ascii="Consolas" w:hAnsi="Consolas" w:hint="eastAsia"/>
          <w:sz w:val="18"/>
          <w:szCs w:val="18"/>
        </w:rPr>
        <w:t>公共控制</w:t>
      </w:r>
      <w:r>
        <w:rPr>
          <w:rFonts w:ascii="Consolas" w:hAnsi="Consolas"/>
          <w:sz w:val="18"/>
          <w:szCs w:val="18"/>
        </w:rPr>
        <w:t>ID</w:t>
      </w:r>
      <w:r>
        <w:rPr>
          <w:rFonts w:ascii="Consolas" w:hAnsi="Consolas"/>
          <w:sz w:val="18"/>
          <w:szCs w:val="18"/>
        </w:rPr>
        <w:t>报文</w:t>
      </w:r>
    </w:p>
    <w:p w:rsidR="00DA6C8E" w:rsidRDefault="00DA6C8E">
      <w:pPr>
        <w:rPr>
          <w:rFonts w:ascii="Consolas" w:hAnsi="Consolas"/>
          <w:sz w:val="18"/>
          <w:szCs w:val="18"/>
        </w:rPr>
      </w:pPr>
    </w:p>
    <w:p w:rsidR="009D5700" w:rsidRDefault="009D5700" w:rsidP="009D5700">
      <w:pPr>
        <w:pStyle w:val="2"/>
        <w:numPr>
          <w:ilvl w:val="0"/>
          <w:numId w:val="7"/>
        </w:numPr>
        <w:spacing w:before="0"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PKT_</w:t>
      </w:r>
      <w:r>
        <w:rPr>
          <w:rFonts w:ascii="Consolas" w:hAnsi="Consolas" w:hint="eastAsia"/>
          <w:sz w:val="18"/>
          <w:szCs w:val="18"/>
        </w:rPr>
        <w:t>TYPE_</w:t>
      </w:r>
      <w:r>
        <w:rPr>
          <w:rFonts w:ascii="Consolas" w:hAnsi="Consolas"/>
          <w:sz w:val="18"/>
          <w:szCs w:val="18"/>
        </w:rPr>
        <w:t>DEV: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205"/>
        <w:gridCol w:w="1912"/>
        <w:gridCol w:w="5007"/>
        <w:gridCol w:w="1850"/>
        <w:gridCol w:w="1615"/>
        <w:gridCol w:w="1359"/>
      </w:tblGrid>
      <w:tr w:rsidR="009D5700" w:rsidTr="00843A1E">
        <w:tc>
          <w:tcPr>
            <w:tcW w:w="790" w:type="pct"/>
            <w:shd w:val="clear" w:color="auto" w:fill="auto"/>
          </w:tcPr>
          <w:p w:rsidR="009D5700" w:rsidRDefault="009D5700" w:rsidP="00597FD1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FROM_GUID(12)</w:t>
            </w:r>
          </w:p>
        </w:tc>
        <w:tc>
          <w:tcPr>
            <w:tcW w:w="685" w:type="pct"/>
            <w:shd w:val="clear" w:color="auto" w:fill="auto"/>
          </w:tcPr>
          <w:p w:rsidR="009D5700" w:rsidRDefault="009D5700" w:rsidP="00597FD1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TO_GUID(12)</w:t>
            </w:r>
          </w:p>
        </w:tc>
        <w:tc>
          <w:tcPr>
            <w:tcW w:w="1795" w:type="pct"/>
            <w:shd w:val="clear" w:color="auto" w:fill="auto"/>
          </w:tcPr>
          <w:p w:rsidR="009D5700" w:rsidRDefault="009D5700" w:rsidP="00597FD1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PKT_</w:t>
            </w:r>
            <w:r>
              <w:rPr>
                <w:rFonts w:ascii="Consolas" w:hAnsi="Consolas" w:hint="eastAsia"/>
                <w:sz w:val="18"/>
                <w:szCs w:val="18"/>
              </w:rPr>
              <w:t>TYPE_</w:t>
            </w:r>
            <w:r>
              <w:rPr>
                <w:rFonts w:ascii="Consolas" w:hAnsi="Consolas"/>
                <w:sz w:val="18"/>
                <w:szCs w:val="18"/>
              </w:rPr>
              <w:t>STATUS (</w:t>
            </w:r>
            <w:r>
              <w:rPr>
                <w:rFonts w:ascii="Consolas" w:hAnsi="Consolas" w:hint="eastAsia"/>
                <w:sz w:val="18"/>
                <w:szCs w:val="18"/>
              </w:rPr>
              <w:t>1</w:t>
            </w:r>
            <w:r>
              <w:rPr>
                <w:rFonts w:ascii="Consolas" w:hAnsi="Consolas"/>
                <w:sz w:val="18"/>
                <w:szCs w:val="18"/>
              </w:rPr>
              <w:t>)</w:t>
            </w:r>
          </w:p>
        </w:tc>
        <w:tc>
          <w:tcPr>
            <w:tcW w:w="663" w:type="pct"/>
            <w:shd w:val="clear" w:color="auto" w:fill="auto"/>
          </w:tcPr>
          <w:p w:rsidR="009D5700" w:rsidRDefault="009D5700" w:rsidP="00597FD1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MAGIC_NUMBER(2)</w:t>
            </w:r>
          </w:p>
        </w:tc>
        <w:tc>
          <w:tcPr>
            <w:tcW w:w="579" w:type="pct"/>
            <w:shd w:val="clear" w:color="auto" w:fill="auto"/>
          </w:tcPr>
          <w:p w:rsidR="009D5700" w:rsidRDefault="009D5700" w:rsidP="00597FD1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LENGTH(2)</w:t>
            </w:r>
          </w:p>
        </w:tc>
        <w:tc>
          <w:tcPr>
            <w:tcW w:w="487" w:type="pct"/>
            <w:shd w:val="clear" w:color="auto" w:fill="auto"/>
          </w:tcPr>
          <w:p w:rsidR="009D5700" w:rsidRDefault="008701B8" w:rsidP="00885A0C">
            <w:pPr>
              <w:rPr>
                <w:rFonts w:ascii="Consolas" w:hAnsi="Consolas"/>
                <w:sz w:val="18"/>
                <w:szCs w:val="18"/>
              </w:rPr>
            </w:pPr>
            <w:hyperlink w:anchor="_状态描述表:_(纯字符串，各个条目用::分隔)" w:history="1">
              <w:r w:rsidR="009D5700">
                <w:rPr>
                  <w:rStyle w:val="a9"/>
                  <w:rFonts w:ascii="Consolas" w:hAnsi="Consolas" w:hint="eastAsia"/>
                  <w:sz w:val="18"/>
                  <w:szCs w:val="18"/>
                </w:rPr>
                <w:t>参阅</w:t>
              </w:r>
              <w:r w:rsidR="00885A0C">
                <w:rPr>
                  <w:rStyle w:val="a9"/>
                  <w:rFonts w:ascii="Consolas" w:hAnsi="Consolas" w:hint="eastAsia"/>
                  <w:sz w:val="18"/>
                  <w:szCs w:val="18"/>
                </w:rPr>
                <w:t>设备表</w:t>
              </w:r>
              <w:r w:rsidR="009D5700">
                <w:rPr>
                  <w:rStyle w:val="a9"/>
                  <w:rFonts w:ascii="Consolas" w:hAnsi="Consolas"/>
                  <w:sz w:val="18"/>
                  <w:szCs w:val="18"/>
                </w:rPr>
                <w:t>项</w:t>
              </w:r>
            </w:hyperlink>
          </w:p>
        </w:tc>
      </w:tr>
    </w:tbl>
    <w:p w:rsidR="009D5700" w:rsidRDefault="009D5700" w:rsidP="009D5700">
      <w:pPr>
        <w:pStyle w:val="10"/>
        <w:numPr>
          <w:ilvl w:val="0"/>
          <w:numId w:val="5"/>
        </w:numPr>
        <w:ind w:firstLineChars="0"/>
        <w:jc w:val="center"/>
        <w:rPr>
          <w:rFonts w:ascii="Consolas" w:hAnsi="Consolas"/>
          <w:sz w:val="18"/>
          <w:szCs w:val="18"/>
        </w:rPr>
      </w:pPr>
      <w:r>
        <w:rPr>
          <w:rFonts w:ascii="Consolas" w:hAnsi="Consolas" w:hint="eastAsia"/>
          <w:sz w:val="18"/>
          <w:szCs w:val="18"/>
        </w:rPr>
        <w:t>状态报文</w:t>
      </w:r>
    </w:p>
    <w:p w:rsidR="00202868" w:rsidRDefault="00202868" w:rsidP="000420D0">
      <w:pPr>
        <w:rPr>
          <w:rFonts w:ascii="Consolas" w:hAnsi="Consolas"/>
          <w:sz w:val="18"/>
          <w:szCs w:val="18"/>
        </w:rPr>
      </w:pPr>
      <w:r>
        <w:rPr>
          <w:rFonts w:ascii="Consolas" w:hAnsi="Consolas" w:hint="eastAsia"/>
          <w:sz w:val="18"/>
          <w:szCs w:val="18"/>
        </w:rPr>
        <w:t>*</w:t>
      </w:r>
      <w:r>
        <w:rPr>
          <w:rFonts w:ascii="Consolas" w:hAnsi="Consolas" w:hint="eastAsia"/>
          <w:sz w:val="18"/>
          <w:szCs w:val="18"/>
        </w:rPr>
        <w:t>注</w:t>
      </w:r>
      <w:r>
        <w:rPr>
          <w:rFonts w:ascii="Consolas" w:hAnsi="Consolas"/>
          <w:sz w:val="18"/>
          <w:szCs w:val="18"/>
        </w:rPr>
        <w:t>：所有</w:t>
      </w:r>
      <w:r w:rsidR="000420D0">
        <w:rPr>
          <w:rFonts w:ascii="Consolas" w:hAnsi="Consolas" w:hint="eastAsia"/>
          <w:sz w:val="18"/>
          <w:szCs w:val="18"/>
        </w:rPr>
        <w:t>D</w:t>
      </w:r>
      <w:r w:rsidR="000420D0">
        <w:rPr>
          <w:rFonts w:ascii="Consolas" w:hAnsi="Consolas"/>
          <w:sz w:val="18"/>
          <w:szCs w:val="18"/>
        </w:rPr>
        <w:t>EV</w:t>
      </w:r>
      <w:r>
        <w:rPr>
          <w:rFonts w:ascii="Consolas" w:hAnsi="Consolas"/>
          <w:sz w:val="18"/>
          <w:szCs w:val="18"/>
        </w:rPr>
        <w:t>报文的</w:t>
      </w:r>
      <w:r w:rsidRPr="000420D0">
        <w:rPr>
          <w:rFonts w:ascii="Consolas" w:hAnsi="Consolas" w:hint="eastAsia"/>
          <w:sz w:val="18"/>
          <w:szCs w:val="18"/>
        </w:rPr>
        <w:t>FROM_GUID</w:t>
      </w:r>
      <w:r w:rsidRPr="000420D0">
        <w:rPr>
          <w:rFonts w:ascii="Consolas" w:hAnsi="Consolas" w:hint="eastAsia"/>
          <w:sz w:val="18"/>
          <w:szCs w:val="18"/>
        </w:rPr>
        <w:t>为</w:t>
      </w:r>
      <w:r w:rsidRPr="000420D0">
        <w:rPr>
          <w:rFonts w:ascii="Consolas" w:hAnsi="Consolas"/>
          <w:sz w:val="18"/>
          <w:szCs w:val="18"/>
        </w:rPr>
        <w:t>发送方</w:t>
      </w:r>
      <w:r w:rsidRPr="000420D0">
        <w:rPr>
          <w:rFonts w:ascii="Consolas" w:hAnsi="Consolas"/>
          <w:sz w:val="18"/>
          <w:szCs w:val="18"/>
        </w:rPr>
        <w:t>GUID</w:t>
      </w:r>
      <w:r w:rsidRPr="000420D0">
        <w:rPr>
          <w:rFonts w:ascii="Consolas" w:hAnsi="Consolas"/>
          <w:sz w:val="18"/>
          <w:szCs w:val="18"/>
        </w:rPr>
        <w:t>，</w:t>
      </w:r>
      <w:r w:rsidRPr="000420D0">
        <w:rPr>
          <w:rFonts w:ascii="Consolas" w:hAnsi="Consolas" w:hint="eastAsia"/>
          <w:sz w:val="18"/>
          <w:szCs w:val="18"/>
        </w:rPr>
        <w:t>TO_GUID</w:t>
      </w:r>
      <w:r w:rsidRPr="000420D0">
        <w:rPr>
          <w:rFonts w:ascii="Consolas" w:hAnsi="Consolas" w:hint="eastAsia"/>
          <w:sz w:val="18"/>
          <w:szCs w:val="18"/>
        </w:rPr>
        <w:t>为</w:t>
      </w:r>
      <w:r w:rsidR="000420D0">
        <w:rPr>
          <w:rFonts w:ascii="Consolas" w:hAnsi="Consolas" w:hint="eastAsia"/>
          <w:sz w:val="18"/>
          <w:szCs w:val="18"/>
        </w:rPr>
        <w:t>所属</w:t>
      </w:r>
      <w:r w:rsidR="000420D0">
        <w:rPr>
          <w:rFonts w:ascii="Consolas" w:hAnsi="Consolas"/>
          <w:sz w:val="18"/>
          <w:szCs w:val="18"/>
        </w:rPr>
        <w:t>网关的</w:t>
      </w:r>
      <w:r w:rsidRPr="000420D0">
        <w:rPr>
          <w:rFonts w:ascii="Consolas" w:hAnsi="Consolas"/>
          <w:sz w:val="18"/>
          <w:szCs w:val="18"/>
        </w:rPr>
        <w:t>GUID</w:t>
      </w:r>
      <w:r w:rsidR="007912EB">
        <w:rPr>
          <w:rFonts w:ascii="Consolas" w:hAnsi="Consolas" w:hint="eastAsia"/>
          <w:sz w:val="18"/>
          <w:szCs w:val="18"/>
        </w:rPr>
        <w:t>（手机</w:t>
      </w:r>
      <w:r w:rsidR="007912EB">
        <w:rPr>
          <w:rFonts w:ascii="Consolas" w:hAnsi="Consolas"/>
          <w:sz w:val="18"/>
          <w:szCs w:val="18"/>
        </w:rPr>
        <w:t>和虚拟设备的网关为云网关）</w:t>
      </w:r>
    </w:p>
    <w:p w:rsidR="002D0765" w:rsidRDefault="002D0765" w:rsidP="002D0765">
      <w:pPr>
        <w:pStyle w:val="2"/>
        <w:numPr>
          <w:ilvl w:val="0"/>
          <w:numId w:val="15"/>
        </w:numPr>
        <w:spacing w:before="0" w:after="0"/>
        <w:rPr>
          <w:rFonts w:ascii="Consolas" w:hAnsi="Consolas"/>
          <w:sz w:val="18"/>
          <w:szCs w:val="18"/>
        </w:rPr>
      </w:pPr>
      <w:r>
        <w:rPr>
          <w:rFonts w:ascii="Consolas" w:hAnsi="Consolas" w:hint="eastAsia"/>
          <w:sz w:val="18"/>
          <w:szCs w:val="18"/>
        </w:rPr>
        <w:t>设备表项</w:t>
      </w:r>
      <w:r>
        <w:rPr>
          <w:rFonts w:ascii="Consolas" w:hAnsi="Consolas"/>
          <w:sz w:val="18"/>
          <w:szCs w:val="18"/>
        </w:rPr>
        <w:t>: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4650"/>
        <w:gridCol w:w="4143"/>
        <w:gridCol w:w="5155"/>
      </w:tblGrid>
      <w:tr w:rsidR="00F11758" w:rsidTr="00F11758">
        <w:tc>
          <w:tcPr>
            <w:tcW w:w="1667" w:type="pct"/>
            <w:shd w:val="pct10" w:color="auto" w:fill="auto"/>
          </w:tcPr>
          <w:p w:rsidR="00F11758" w:rsidRDefault="00F11758" w:rsidP="00597FD1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TYPE</w:t>
            </w:r>
            <w:r>
              <w:rPr>
                <w:rFonts w:ascii="Consolas" w:hAnsi="Consolas" w:hint="eastAsia"/>
                <w:sz w:val="18"/>
                <w:szCs w:val="18"/>
              </w:rPr>
              <w:t>(4)</w:t>
            </w:r>
          </w:p>
        </w:tc>
        <w:tc>
          <w:tcPr>
            <w:tcW w:w="1485" w:type="pct"/>
            <w:shd w:val="pct10" w:color="auto" w:fill="auto"/>
          </w:tcPr>
          <w:p w:rsidR="00F11758" w:rsidRDefault="00F11758" w:rsidP="00597FD1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VER</w:t>
            </w:r>
            <w:r>
              <w:rPr>
                <w:rFonts w:ascii="Consolas" w:hAnsi="Consolas"/>
                <w:sz w:val="18"/>
                <w:szCs w:val="18"/>
              </w:rPr>
              <w:t>(4)</w:t>
            </w:r>
          </w:p>
        </w:tc>
        <w:tc>
          <w:tcPr>
            <w:tcW w:w="1848" w:type="pct"/>
            <w:shd w:val="pct10" w:color="auto" w:fill="auto"/>
          </w:tcPr>
          <w:p w:rsidR="00F11758" w:rsidRDefault="00F11758" w:rsidP="00597FD1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SLEEP</w:t>
            </w:r>
            <w:r>
              <w:rPr>
                <w:rFonts w:ascii="Consolas" w:hAnsi="Consolas"/>
                <w:sz w:val="18"/>
                <w:szCs w:val="18"/>
              </w:rPr>
              <w:t>(1)</w:t>
            </w:r>
          </w:p>
        </w:tc>
      </w:tr>
    </w:tbl>
    <w:p w:rsidR="002D0765" w:rsidRDefault="002D0765" w:rsidP="002D0765">
      <w:pPr>
        <w:pStyle w:val="10"/>
        <w:numPr>
          <w:ilvl w:val="0"/>
          <w:numId w:val="5"/>
        </w:numPr>
        <w:ind w:firstLineChars="0"/>
        <w:jc w:val="center"/>
        <w:rPr>
          <w:rFonts w:ascii="Consolas" w:hAnsi="Consolas"/>
          <w:sz w:val="18"/>
          <w:szCs w:val="18"/>
        </w:rPr>
      </w:pPr>
      <w:r>
        <w:rPr>
          <w:rFonts w:ascii="Consolas" w:hAnsi="Consolas" w:hint="eastAsia"/>
          <w:sz w:val="18"/>
          <w:szCs w:val="18"/>
        </w:rPr>
        <w:t>状态表描述报文</w:t>
      </w:r>
    </w:p>
    <w:p w:rsidR="002D0765" w:rsidRDefault="003D0A93" w:rsidP="003D0A93">
      <w:r>
        <w:rPr>
          <w:rFonts w:ascii="Consolas" w:hAnsi="Consolas"/>
          <w:sz w:val="18"/>
          <w:szCs w:val="18"/>
        </w:rPr>
        <w:t>TYPE</w:t>
      </w:r>
      <w:r w:rsidR="002D0765">
        <w:rPr>
          <w:rFonts w:ascii="Consolas" w:hAnsi="Consolas" w:hint="eastAsia"/>
          <w:sz w:val="18"/>
          <w:szCs w:val="18"/>
        </w:rPr>
        <w:t>：</w:t>
      </w:r>
      <w:r>
        <w:rPr>
          <w:rFonts w:ascii="Consolas" w:hAnsi="Consolas" w:hint="eastAsia"/>
          <w:sz w:val="18"/>
          <w:szCs w:val="18"/>
        </w:rPr>
        <w:t>设备类型</w:t>
      </w:r>
      <w:r w:rsidR="002D0765" w:rsidRPr="008814E7">
        <w:rPr>
          <w:rFonts w:ascii="Consolas" w:hAnsi="Consolas" w:hint="eastAsia"/>
          <w:sz w:val="18"/>
          <w:szCs w:val="18"/>
        </w:rPr>
        <w:t>。</w:t>
      </w:r>
    </w:p>
    <w:p w:rsidR="002D0765" w:rsidRDefault="003D0A93" w:rsidP="002D0765">
      <w:pPr>
        <w:rPr>
          <w:ins w:id="25" w:author="wisper" w:date="2014-09-23T15:14:00Z"/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VER</w:t>
      </w:r>
      <w:r w:rsidR="002D0765">
        <w:rPr>
          <w:rFonts w:ascii="Consolas" w:hAnsi="Consolas" w:hint="eastAsia"/>
          <w:sz w:val="18"/>
          <w:szCs w:val="18"/>
        </w:rPr>
        <w:t>：</w:t>
      </w:r>
      <w:r>
        <w:rPr>
          <w:rFonts w:ascii="Consolas" w:hAnsi="Consolas" w:hint="eastAsia"/>
          <w:sz w:val="18"/>
          <w:szCs w:val="18"/>
        </w:rPr>
        <w:t>设备软件</w:t>
      </w:r>
      <w:r>
        <w:rPr>
          <w:rFonts w:ascii="Consolas" w:hAnsi="Consolas"/>
          <w:sz w:val="18"/>
          <w:szCs w:val="18"/>
        </w:rPr>
        <w:t>版本号</w:t>
      </w:r>
      <w:r w:rsidR="002D0765">
        <w:rPr>
          <w:rFonts w:ascii="Consolas" w:hAnsi="Consolas" w:hint="eastAsia"/>
          <w:sz w:val="18"/>
          <w:szCs w:val="18"/>
        </w:rPr>
        <w:t>。</w:t>
      </w:r>
    </w:p>
    <w:p w:rsidR="009D5700" w:rsidRDefault="00383030">
      <w:pPr>
        <w:rPr>
          <w:rFonts w:ascii="Consolas" w:hAnsi="Consolas"/>
          <w:sz w:val="18"/>
          <w:szCs w:val="18"/>
        </w:rPr>
      </w:pPr>
      <w:r>
        <w:rPr>
          <w:rFonts w:ascii="Consolas" w:hAnsi="Consolas" w:hint="eastAsia"/>
          <w:sz w:val="18"/>
          <w:szCs w:val="18"/>
        </w:rPr>
        <w:t>SLEEP:</w:t>
      </w:r>
      <w:r>
        <w:rPr>
          <w:rFonts w:ascii="Consolas" w:hAnsi="Consolas" w:hint="eastAsia"/>
          <w:sz w:val="18"/>
          <w:szCs w:val="18"/>
        </w:rPr>
        <w:t>此</w:t>
      </w:r>
      <w:r>
        <w:rPr>
          <w:rFonts w:ascii="Consolas" w:hAnsi="Consolas"/>
          <w:sz w:val="18"/>
          <w:szCs w:val="18"/>
        </w:rPr>
        <w:t>设备是否需要休眠</w:t>
      </w:r>
    </w:p>
    <w:p w:rsidR="00383030" w:rsidRPr="002D0765" w:rsidRDefault="00383030">
      <w:pPr>
        <w:rPr>
          <w:rFonts w:ascii="Consolas" w:hAnsi="Consolas"/>
          <w:sz w:val="18"/>
          <w:szCs w:val="18"/>
        </w:rPr>
      </w:pPr>
    </w:p>
    <w:p w:rsidR="00E31AEC" w:rsidRDefault="000C3CD5">
      <w:pPr>
        <w:pStyle w:val="2"/>
        <w:numPr>
          <w:ilvl w:val="0"/>
          <w:numId w:val="7"/>
        </w:numPr>
        <w:spacing w:before="0"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lastRenderedPageBreak/>
        <w:t>PKT_</w:t>
      </w:r>
      <w:r>
        <w:rPr>
          <w:rFonts w:ascii="Consolas" w:hAnsi="Consolas" w:hint="eastAsia"/>
          <w:sz w:val="18"/>
          <w:szCs w:val="18"/>
        </w:rPr>
        <w:t>TYPE_</w:t>
      </w:r>
      <w:r>
        <w:rPr>
          <w:rFonts w:ascii="Consolas" w:hAnsi="Consolas"/>
          <w:sz w:val="18"/>
          <w:szCs w:val="18"/>
        </w:rPr>
        <w:t>STATUS: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205"/>
        <w:gridCol w:w="1912"/>
        <w:gridCol w:w="5007"/>
        <w:gridCol w:w="1850"/>
        <w:gridCol w:w="1615"/>
        <w:gridCol w:w="1359"/>
      </w:tblGrid>
      <w:tr w:rsidR="00407182" w:rsidTr="00843A1E">
        <w:tc>
          <w:tcPr>
            <w:tcW w:w="790" w:type="pct"/>
            <w:shd w:val="clear" w:color="auto" w:fill="auto"/>
          </w:tcPr>
          <w:p w:rsidR="00407182" w:rsidRDefault="00407182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FROM_GUID(12)</w:t>
            </w:r>
          </w:p>
        </w:tc>
        <w:tc>
          <w:tcPr>
            <w:tcW w:w="685" w:type="pct"/>
            <w:shd w:val="clear" w:color="auto" w:fill="auto"/>
          </w:tcPr>
          <w:p w:rsidR="00407182" w:rsidRDefault="00407182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TO_GUID(12)</w:t>
            </w:r>
          </w:p>
        </w:tc>
        <w:tc>
          <w:tcPr>
            <w:tcW w:w="1795" w:type="pct"/>
            <w:shd w:val="clear" w:color="auto" w:fill="auto"/>
          </w:tcPr>
          <w:p w:rsidR="00407182" w:rsidRDefault="00407182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PKT_</w:t>
            </w:r>
            <w:r>
              <w:rPr>
                <w:rFonts w:ascii="Consolas" w:hAnsi="Consolas" w:hint="eastAsia"/>
                <w:sz w:val="18"/>
                <w:szCs w:val="18"/>
              </w:rPr>
              <w:t>TYPE_</w:t>
            </w:r>
            <w:r>
              <w:rPr>
                <w:rFonts w:ascii="Consolas" w:hAnsi="Consolas"/>
                <w:sz w:val="18"/>
                <w:szCs w:val="18"/>
              </w:rPr>
              <w:t>STATUS (</w:t>
            </w:r>
            <w:r>
              <w:rPr>
                <w:rFonts w:ascii="Consolas" w:hAnsi="Consolas" w:hint="eastAsia"/>
                <w:sz w:val="18"/>
                <w:szCs w:val="18"/>
              </w:rPr>
              <w:t>1</w:t>
            </w:r>
            <w:r>
              <w:rPr>
                <w:rFonts w:ascii="Consolas" w:hAnsi="Consolas"/>
                <w:sz w:val="18"/>
                <w:szCs w:val="18"/>
              </w:rPr>
              <w:t>)</w:t>
            </w:r>
          </w:p>
        </w:tc>
        <w:tc>
          <w:tcPr>
            <w:tcW w:w="663" w:type="pct"/>
            <w:shd w:val="clear" w:color="auto" w:fill="auto"/>
          </w:tcPr>
          <w:p w:rsidR="00407182" w:rsidRDefault="00407182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MAGIC_NUMBER(2)</w:t>
            </w:r>
          </w:p>
        </w:tc>
        <w:tc>
          <w:tcPr>
            <w:tcW w:w="579" w:type="pct"/>
            <w:shd w:val="clear" w:color="auto" w:fill="auto"/>
          </w:tcPr>
          <w:p w:rsidR="00407182" w:rsidRDefault="00407182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LENGTH(2)</w:t>
            </w:r>
          </w:p>
        </w:tc>
        <w:tc>
          <w:tcPr>
            <w:tcW w:w="487" w:type="pct"/>
            <w:shd w:val="clear" w:color="auto" w:fill="auto"/>
          </w:tcPr>
          <w:p w:rsidR="00407182" w:rsidRDefault="008701B8">
            <w:pPr>
              <w:rPr>
                <w:rFonts w:ascii="Consolas" w:hAnsi="Consolas"/>
                <w:sz w:val="18"/>
                <w:szCs w:val="18"/>
              </w:rPr>
            </w:pPr>
            <w:hyperlink w:anchor="_状态描述表:_(纯字符串，各个条目用::分隔)" w:history="1">
              <w:r w:rsidR="00B16C3F">
                <w:rPr>
                  <w:rStyle w:val="a9"/>
                  <w:rFonts w:ascii="Consolas" w:hAnsi="Consolas" w:hint="eastAsia"/>
                  <w:sz w:val="18"/>
                  <w:szCs w:val="18"/>
                </w:rPr>
                <w:t>参阅</w:t>
              </w:r>
              <w:r w:rsidR="00B16C3F">
                <w:rPr>
                  <w:rStyle w:val="a9"/>
                  <w:rFonts w:ascii="Consolas" w:hAnsi="Consolas"/>
                  <w:sz w:val="18"/>
                  <w:szCs w:val="18"/>
                </w:rPr>
                <w:t>状态</w:t>
              </w:r>
              <w:r w:rsidR="00407182">
                <w:rPr>
                  <w:rStyle w:val="a9"/>
                  <w:rFonts w:ascii="Consolas" w:hAnsi="Consolas"/>
                  <w:sz w:val="18"/>
                  <w:szCs w:val="18"/>
                </w:rPr>
                <w:t>表项</w:t>
              </w:r>
            </w:hyperlink>
          </w:p>
        </w:tc>
      </w:tr>
    </w:tbl>
    <w:p w:rsidR="00E31AEC" w:rsidRDefault="00407182">
      <w:pPr>
        <w:pStyle w:val="10"/>
        <w:numPr>
          <w:ilvl w:val="0"/>
          <w:numId w:val="5"/>
        </w:numPr>
        <w:ind w:firstLineChars="0"/>
        <w:jc w:val="center"/>
        <w:rPr>
          <w:rFonts w:ascii="Consolas" w:hAnsi="Consolas"/>
          <w:sz w:val="18"/>
          <w:szCs w:val="18"/>
        </w:rPr>
      </w:pPr>
      <w:r>
        <w:rPr>
          <w:rFonts w:ascii="Consolas" w:hAnsi="Consolas" w:hint="eastAsia"/>
          <w:sz w:val="18"/>
          <w:szCs w:val="18"/>
        </w:rPr>
        <w:t>状态</w:t>
      </w:r>
      <w:r w:rsidR="000C3CD5">
        <w:rPr>
          <w:rFonts w:ascii="Consolas" w:hAnsi="Consolas" w:hint="eastAsia"/>
          <w:sz w:val="18"/>
          <w:szCs w:val="18"/>
        </w:rPr>
        <w:t>报文</w:t>
      </w:r>
    </w:p>
    <w:p w:rsidR="0043353B" w:rsidRDefault="0043353B" w:rsidP="0043353B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每一个设备登录后都</w:t>
      </w:r>
      <w:r>
        <w:rPr>
          <w:rFonts w:ascii="Consolas" w:hAnsi="Consolas" w:hint="eastAsia"/>
          <w:sz w:val="18"/>
          <w:szCs w:val="18"/>
        </w:rPr>
        <w:t>会</w:t>
      </w:r>
      <w:r w:rsidR="009814E1">
        <w:rPr>
          <w:rFonts w:ascii="Consolas" w:hAnsi="Consolas" w:hint="eastAsia"/>
          <w:sz w:val="18"/>
          <w:szCs w:val="18"/>
        </w:rPr>
        <w:t>主动</w:t>
      </w:r>
      <w:r w:rsidR="009814E1">
        <w:rPr>
          <w:rFonts w:ascii="Consolas" w:hAnsi="Consolas"/>
          <w:sz w:val="18"/>
          <w:szCs w:val="18"/>
        </w:rPr>
        <w:t>向</w:t>
      </w:r>
      <w:r w:rsidR="009814E1">
        <w:rPr>
          <w:rFonts w:ascii="Consolas" w:hAnsi="Consolas"/>
          <w:sz w:val="18"/>
          <w:szCs w:val="18"/>
        </w:rPr>
        <w:t>MQTT</w:t>
      </w:r>
      <w:r w:rsidR="009814E1">
        <w:rPr>
          <w:rFonts w:ascii="Consolas" w:hAnsi="Consolas"/>
          <w:sz w:val="18"/>
          <w:szCs w:val="18"/>
        </w:rPr>
        <w:t>提交自己的</w:t>
      </w:r>
      <w:r w:rsidR="002D448C">
        <w:rPr>
          <w:rFonts w:ascii="Consolas" w:hAnsi="Consolas" w:hint="eastAsia"/>
          <w:sz w:val="18"/>
          <w:szCs w:val="18"/>
        </w:rPr>
        <w:t>所有</w:t>
      </w:r>
      <w:r w:rsidR="009814E1">
        <w:rPr>
          <w:rFonts w:ascii="Consolas" w:hAnsi="Consolas"/>
          <w:sz w:val="18"/>
          <w:szCs w:val="18"/>
        </w:rPr>
        <w:t>状态表</w:t>
      </w:r>
      <w:r>
        <w:rPr>
          <w:rFonts w:ascii="Consolas" w:hAnsi="Consolas" w:hint="eastAsia"/>
          <w:sz w:val="18"/>
          <w:szCs w:val="18"/>
        </w:rPr>
        <w:t>。</w:t>
      </w:r>
      <w:r w:rsidR="004D2677">
        <w:rPr>
          <w:rFonts w:ascii="Consolas" w:hAnsi="Consolas" w:hint="eastAsia"/>
          <w:sz w:val="18"/>
          <w:szCs w:val="18"/>
        </w:rPr>
        <w:t>提交的</w:t>
      </w:r>
      <w:r w:rsidR="004D2677">
        <w:rPr>
          <w:rFonts w:ascii="Consolas" w:hAnsi="Consolas"/>
          <w:sz w:val="18"/>
          <w:szCs w:val="18"/>
        </w:rPr>
        <w:t>状态表</w:t>
      </w:r>
      <w:r>
        <w:rPr>
          <w:rFonts w:ascii="Consolas" w:hAnsi="Consolas"/>
          <w:sz w:val="18"/>
          <w:szCs w:val="18"/>
        </w:rPr>
        <w:t>带有</w:t>
      </w:r>
      <w:r w:rsidR="004D2677">
        <w:rPr>
          <w:rFonts w:ascii="Consolas" w:hAnsi="Consolas"/>
          <w:sz w:val="18"/>
          <w:szCs w:val="18"/>
        </w:rPr>
        <w:t>R</w:t>
      </w:r>
      <w:r>
        <w:rPr>
          <w:rFonts w:ascii="Consolas" w:hAnsi="Consolas"/>
          <w:sz w:val="18"/>
          <w:szCs w:val="18"/>
        </w:rPr>
        <w:t>etain</w:t>
      </w:r>
      <w:r>
        <w:rPr>
          <w:rFonts w:ascii="Consolas" w:hAnsi="Consolas"/>
          <w:sz w:val="18"/>
          <w:szCs w:val="18"/>
        </w:rPr>
        <w:t>属性，因此即使没有人订阅</w:t>
      </w:r>
      <w:r>
        <w:rPr>
          <w:rFonts w:ascii="Consolas" w:hAnsi="Consolas"/>
          <w:sz w:val="18"/>
          <w:szCs w:val="18"/>
        </w:rPr>
        <w:t>,</w:t>
      </w:r>
      <w:r>
        <w:rPr>
          <w:rFonts w:ascii="Consolas" w:hAnsi="Consolas"/>
          <w:sz w:val="18"/>
          <w:szCs w:val="18"/>
        </w:rPr>
        <w:t>该表也会保存在</w:t>
      </w:r>
      <w:r w:rsidR="004D2677">
        <w:rPr>
          <w:rFonts w:ascii="Consolas" w:hAnsi="Consolas"/>
          <w:sz w:val="18"/>
          <w:szCs w:val="18"/>
        </w:rPr>
        <w:t>MQTT</w:t>
      </w:r>
      <w:r w:rsidR="004D2677">
        <w:rPr>
          <w:rFonts w:ascii="Consolas" w:hAnsi="Consolas"/>
          <w:sz w:val="18"/>
          <w:szCs w:val="18"/>
        </w:rPr>
        <w:t>数据库</w:t>
      </w:r>
      <w:r>
        <w:rPr>
          <w:rFonts w:ascii="Consolas" w:hAnsi="Consolas"/>
          <w:sz w:val="18"/>
          <w:szCs w:val="18"/>
        </w:rPr>
        <w:t>里面。</w:t>
      </w:r>
      <w:bookmarkStart w:id="26" w:name="_控制表、状态表数据类型:"/>
      <w:bookmarkEnd w:id="26"/>
    </w:p>
    <w:p w:rsidR="00E7482D" w:rsidRDefault="00E7482D" w:rsidP="0043353B">
      <w:pPr>
        <w:rPr>
          <w:rFonts w:ascii="Consolas" w:hAnsi="Consolas"/>
          <w:sz w:val="18"/>
          <w:szCs w:val="18"/>
        </w:rPr>
      </w:pPr>
      <w:r>
        <w:rPr>
          <w:rFonts w:ascii="Consolas" w:hAnsi="Consolas" w:hint="eastAsia"/>
          <w:sz w:val="18"/>
          <w:szCs w:val="18"/>
        </w:rPr>
        <w:t>*</w:t>
      </w:r>
      <w:r>
        <w:rPr>
          <w:rFonts w:ascii="Consolas" w:hAnsi="Consolas" w:hint="eastAsia"/>
          <w:sz w:val="18"/>
          <w:szCs w:val="18"/>
        </w:rPr>
        <w:t>注</w:t>
      </w:r>
      <w:r>
        <w:rPr>
          <w:rFonts w:ascii="Consolas" w:hAnsi="Consolas"/>
          <w:sz w:val="18"/>
          <w:szCs w:val="18"/>
        </w:rPr>
        <w:t>：所有</w:t>
      </w:r>
      <w:r>
        <w:rPr>
          <w:rFonts w:ascii="Consolas" w:hAnsi="Consolas" w:hint="eastAsia"/>
          <w:sz w:val="18"/>
          <w:szCs w:val="18"/>
        </w:rPr>
        <w:t>状态</w:t>
      </w:r>
      <w:r>
        <w:rPr>
          <w:rFonts w:ascii="Consolas" w:hAnsi="Consolas"/>
          <w:sz w:val="18"/>
          <w:szCs w:val="18"/>
        </w:rPr>
        <w:t>报文的</w:t>
      </w:r>
      <w:r w:rsidRPr="000420D0">
        <w:rPr>
          <w:rFonts w:ascii="Consolas" w:hAnsi="Consolas" w:hint="eastAsia"/>
          <w:sz w:val="18"/>
          <w:szCs w:val="18"/>
        </w:rPr>
        <w:t>FROM_GUID</w:t>
      </w:r>
      <w:r w:rsidRPr="000420D0">
        <w:rPr>
          <w:rFonts w:ascii="Consolas" w:hAnsi="Consolas" w:hint="eastAsia"/>
          <w:sz w:val="18"/>
          <w:szCs w:val="18"/>
        </w:rPr>
        <w:t>为</w:t>
      </w:r>
      <w:r w:rsidRPr="000420D0">
        <w:rPr>
          <w:rFonts w:ascii="Consolas" w:hAnsi="Consolas"/>
          <w:sz w:val="18"/>
          <w:szCs w:val="18"/>
        </w:rPr>
        <w:t>发送方</w:t>
      </w:r>
      <w:r w:rsidRPr="000420D0">
        <w:rPr>
          <w:rFonts w:ascii="Consolas" w:hAnsi="Consolas"/>
          <w:sz w:val="18"/>
          <w:szCs w:val="18"/>
        </w:rPr>
        <w:t>GUID</w:t>
      </w:r>
      <w:r w:rsidRPr="000420D0">
        <w:rPr>
          <w:rFonts w:ascii="Consolas" w:hAnsi="Consolas"/>
          <w:sz w:val="18"/>
          <w:szCs w:val="18"/>
        </w:rPr>
        <w:t>，</w:t>
      </w:r>
      <w:r w:rsidRPr="000420D0">
        <w:rPr>
          <w:rFonts w:ascii="Consolas" w:hAnsi="Consolas" w:hint="eastAsia"/>
          <w:sz w:val="18"/>
          <w:szCs w:val="18"/>
        </w:rPr>
        <w:t>TO_GUID</w:t>
      </w:r>
      <w:r w:rsidRPr="000420D0">
        <w:rPr>
          <w:rFonts w:ascii="Consolas" w:hAnsi="Consolas" w:hint="eastAsia"/>
          <w:sz w:val="18"/>
          <w:szCs w:val="18"/>
        </w:rPr>
        <w:t>为</w:t>
      </w:r>
      <w:r>
        <w:rPr>
          <w:rFonts w:ascii="Consolas" w:hAnsi="Consolas" w:hint="eastAsia"/>
          <w:sz w:val="18"/>
          <w:szCs w:val="18"/>
        </w:rPr>
        <w:t>所属</w:t>
      </w:r>
      <w:r>
        <w:rPr>
          <w:rFonts w:ascii="Consolas" w:hAnsi="Consolas"/>
          <w:sz w:val="18"/>
          <w:szCs w:val="18"/>
        </w:rPr>
        <w:t>网关的</w:t>
      </w:r>
      <w:r w:rsidRPr="000420D0">
        <w:rPr>
          <w:rFonts w:ascii="Consolas" w:hAnsi="Consolas"/>
          <w:sz w:val="18"/>
          <w:szCs w:val="18"/>
        </w:rPr>
        <w:t>GUID</w:t>
      </w:r>
      <w:r>
        <w:rPr>
          <w:rFonts w:ascii="Consolas" w:hAnsi="Consolas" w:hint="eastAsia"/>
          <w:sz w:val="18"/>
          <w:szCs w:val="18"/>
        </w:rPr>
        <w:t>（手机</w:t>
      </w:r>
      <w:r>
        <w:rPr>
          <w:rFonts w:ascii="Consolas" w:hAnsi="Consolas"/>
          <w:sz w:val="18"/>
          <w:szCs w:val="18"/>
        </w:rPr>
        <w:t>和虚拟设备的网关为云网关）</w:t>
      </w:r>
    </w:p>
    <w:p w:rsidR="0043353B" w:rsidRDefault="0043353B" w:rsidP="00585275">
      <w:pPr>
        <w:pStyle w:val="2"/>
        <w:numPr>
          <w:ilvl w:val="0"/>
          <w:numId w:val="15"/>
        </w:numPr>
        <w:spacing w:before="0" w:after="0"/>
        <w:rPr>
          <w:rFonts w:ascii="Consolas" w:hAnsi="Consolas"/>
          <w:sz w:val="18"/>
          <w:szCs w:val="18"/>
        </w:rPr>
      </w:pPr>
      <w:bookmarkStart w:id="27" w:name="_设备表:"/>
      <w:bookmarkStart w:id="28" w:name="_控制描述表:_(纯字符串，各个条目用::分隔)"/>
      <w:bookmarkStart w:id="29" w:name="_状态描述表:_(纯字符串，各个条目用::分隔)"/>
      <w:bookmarkEnd w:id="27"/>
      <w:bookmarkEnd w:id="28"/>
      <w:bookmarkEnd w:id="29"/>
      <w:r>
        <w:rPr>
          <w:rFonts w:ascii="Consolas" w:hAnsi="Consolas"/>
          <w:sz w:val="18"/>
          <w:szCs w:val="18"/>
        </w:rPr>
        <w:t>状态</w:t>
      </w:r>
      <w:r w:rsidR="00481372">
        <w:rPr>
          <w:rFonts w:ascii="Consolas" w:hAnsi="Consolas" w:hint="eastAsia"/>
          <w:sz w:val="18"/>
          <w:szCs w:val="18"/>
        </w:rPr>
        <w:t>表项</w:t>
      </w:r>
      <w:r>
        <w:rPr>
          <w:rFonts w:ascii="Consolas" w:hAnsi="Consolas"/>
          <w:sz w:val="18"/>
          <w:szCs w:val="18"/>
        </w:rPr>
        <w:t>: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397"/>
        <w:gridCol w:w="2918"/>
        <w:gridCol w:w="2039"/>
        <w:gridCol w:w="2435"/>
        <w:gridCol w:w="2679"/>
        <w:gridCol w:w="1305"/>
        <w:gridCol w:w="1175"/>
      </w:tblGrid>
      <w:tr w:rsidR="0043353B" w:rsidTr="00843A1E">
        <w:tc>
          <w:tcPr>
            <w:tcW w:w="507" w:type="pct"/>
            <w:shd w:val="pct10" w:color="auto" w:fill="auto"/>
          </w:tcPr>
          <w:p w:rsidR="0043353B" w:rsidRDefault="0043353B" w:rsidP="00B65E09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ID(1)</w:t>
            </w:r>
          </w:p>
        </w:tc>
        <w:tc>
          <w:tcPr>
            <w:tcW w:w="1052" w:type="pct"/>
            <w:shd w:val="pct10" w:color="auto" w:fill="auto"/>
          </w:tcPr>
          <w:p w:rsidR="0043353B" w:rsidRDefault="0043353B" w:rsidP="00B65E09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TRIGGER(12)</w:t>
            </w:r>
          </w:p>
        </w:tc>
        <w:tc>
          <w:tcPr>
            <w:tcW w:w="737" w:type="pct"/>
            <w:shd w:val="pct10" w:color="auto" w:fill="auto"/>
          </w:tcPr>
          <w:p w:rsidR="0043353B" w:rsidRDefault="0043353B" w:rsidP="00B65E09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TIME(4)</w:t>
            </w:r>
          </w:p>
        </w:tc>
        <w:tc>
          <w:tcPr>
            <w:tcW w:w="879" w:type="pct"/>
            <w:shd w:val="clear" w:color="auto" w:fill="4BACC6"/>
          </w:tcPr>
          <w:p w:rsidR="0043353B" w:rsidRDefault="0043353B" w:rsidP="00B65E09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DATA_COUNT(1)</w:t>
            </w:r>
          </w:p>
        </w:tc>
        <w:tc>
          <w:tcPr>
            <w:tcW w:w="966" w:type="pct"/>
            <w:shd w:val="clear" w:color="auto" w:fill="F79646"/>
          </w:tcPr>
          <w:p w:rsidR="0043353B" w:rsidRDefault="00E309C5" w:rsidP="00B65E09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DATA_TYPE(1</w:t>
            </w:r>
            <w:r w:rsidR="0043353B">
              <w:rPr>
                <w:rFonts w:ascii="Consolas" w:hAnsi="Consolas" w:hint="eastAsia"/>
                <w:sz w:val="18"/>
                <w:szCs w:val="18"/>
              </w:rPr>
              <w:t>)</w:t>
            </w:r>
          </w:p>
        </w:tc>
        <w:tc>
          <w:tcPr>
            <w:tcW w:w="432" w:type="pct"/>
            <w:shd w:val="clear" w:color="auto" w:fill="F79646"/>
          </w:tcPr>
          <w:p w:rsidR="0043353B" w:rsidRDefault="00E309C5" w:rsidP="00B65E09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DATA_LEN(2</w:t>
            </w:r>
            <w:r w:rsidR="0043353B" w:rsidRPr="00EF0C72">
              <w:rPr>
                <w:rFonts w:ascii="Consolas" w:hAnsi="Consolas"/>
                <w:sz w:val="18"/>
                <w:szCs w:val="18"/>
              </w:rPr>
              <w:t>)</w:t>
            </w:r>
          </w:p>
        </w:tc>
        <w:tc>
          <w:tcPr>
            <w:tcW w:w="428" w:type="pct"/>
            <w:shd w:val="clear" w:color="auto" w:fill="F79646"/>
          </w:tcPr>
          <w:p w:rsidR="0043353B" w:rsidRDefault="0043353B" w:rsidP="00B65E09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DATA</w:t>
            </w:r>
          </w:p>
        </w:tc>
      </w:tr>
    </w:tbl>
    <w:p w:rsidR="0043353B" w:rsidRDefault="0043353B" w:rsidP="0043353B">
      <w:pPr>
        <w:pStyle w:val="10"/>
        <w:numPr>
          <w:ilvl w:val="0"/>
          <w:numId w:val="5"/>
        </w:numPr>
        <w:ind w:firstLineChars="0"/>
        <w:jc w:val="center"/>
        <w:rPr>
          <w:rFonts w:ascii="Consolas" w:hAnsi="Consolas"/>
          <w:sz w:val="18"/>
          <w:szCs w:val="18"/>
        </w:rPr>
      </w:pPr>
      <w:r>
        <w:rPr>
          <w:rFonts w:ascii="Consolas" w:hAnsi="Consolas" w:hint="eastAsia"/>
          <w:sz w:val="18"/>
          <w:szCs w:val="18"/>
        </w:rPr>
        <w:t>状态表描述报文</w:t>
      </w:r>
    </w:p>
    <w:p w:rsidR="00781752" w:rsidRDefault="00781752" w:rsidP="00AE038E">
      <w:pPr>
        <w:pStyle w:val="10"/>
        <w:ind w:firstLineChars="0" w:firstLine="0"/>
        <w:rPr>
          <w:rFonts w:ascii="Consolas" w:hAnsi="Consolas"/>
          <w:sz w:val="18"/>
          <w:szCs w:val="18"/>
        </w:rPr>
      </w:pPr>
    </w:p>
    <w:p w:rsidR="0043353B" w:rsidRPr="002F1DF1" w:rsidDel="00D174CC" w:rsidRDefault="0043353B" w:rsidP="0043353B">
      <w:pPr>
        <w:rPr>
          <w:del w:id="30" w:author="wisper" w:date="2014-09-23T15:04:00Z"/>
          <w:rFonts w:ascii="Consolas" w:hAnsi="Consolas"/>
          <w:sz w:val="18"/>
          <w:szCs w:val="18"/>
        </w:rPr>
      </w:pPr>
      <w:r w:rsidRPr="002F1DF1">
        <w:rPr>
          <w:rFonts w:ascii="Consolas" w:hAnsi="Consolas"/>
          <w:sz w:val="18"/>
          <w:szCs w:val="18"/>
        </w:rPr>
        <w:t>ID</w:t>
      </w:r>
      <w:r>
        <w:rPr>
          <w:rFonts w:ascii="Consolas" w:hAnsi="Consolas" w:hint="eastAsia"/>
          <w:sz w:val="18"/>
          <w:szCs w:val="18"/>
        </w:rPr>
        <w:t>：</w:t>
      </w:r>
      <w:r w:rsidRPr="002F1DF1">
        <w:rPr>
          <w:rFonts w:ascii="Consolas" w:hAnsi="Consolas"/>
          <w:sz w:val="18"/>
          <w:szCs w:val="18"/>
        </w:rPr>
        <w:t>代表设备具体的一个状态编号，</w:t>
      </w:r>
      <w:del w:id="31" w:author="wisper" w:date="2014-09-23T15:04:00Z">
        <w:r w:rsidRPr="002F1DF1" w:rsidDel="00D174CC">
          <w:rPr>
            <w:rFonts w:ascii="Consolas" w:hAnsi="Consolas" w:hint="eastAsia"/>
            <w:sz w:val="18"/>
            <w:szCs w:val="18"/>
          </w:rPr>
          <w:delText>ID</w:delText>
        </w:r>
        <w:r w:rsidRPr="002F1DF1" w:rsidDel="00D174CC">
          <w:rPr>
            <w:rFonts w:ascii="Consolas" w:hAnsi="Consolas" w:hint="eastAsia"/>
            <w:sz w:val="18"/>
            <w:szCs w:val="18"/>
          </w:rPr>
          <w:delText>最高位如果置位，表明此表项是一个隐藏表项（隐藏表项不呈现给用户）。</w:delText>
        </w:r>
      </w:del>
    </w:p>
    <w:p w:rsidR="0043353B" w:rsidRDefault="0043353B" w:rsidP="0043353B">
      <w:r w:rsidRPr="008814E7">
        <w:rPr>
          <w:rFonts w:ascii="Consolas" w:hAnsi="Consolas" w:hint="eastAsia"/>
          <w:sz w:val="18"/>
          <w:szCs w:val="18"/>
        </w:rPr>
        <w:t>ID</w:t>
      </w:r>
      <w:r w:rsidRPr="008814E7">
        <w:rPr>
          <w:rFonts w:ascii="Consolas" w:hAnsi="Consolas" w:hint="eastAsia"/>
          <w:sz w:val="18"/>
          <w:szCs w:val="18"/>
        </w:rPr>
        <w:t>编号有效范围</w:t>
      </w:r>
      <w:r w:rsidRPr="008814E7">
        <w:rPr>
          <w:rFonts w:ascii="Consolas" w:hAnsi="Consolas" w:hint="eastAsia"/>
          <w:sz w:val="18"/>
          <w:szCs w:val="18"/>
        </w:rPr>
        <w:t>1-</w:t>
      </w:r>
      <w:r w:rsidRPr="008814E7">
        <w:rPr>
          <w:rFonts w:ascii="Consolas" w:hAnsi="Consolas"/>
          <w:sz w:val="18"/>
          <w:szCs w:val="18"/>
        </w:rPr>
        <w:t>255</w:t>
      </w:r>
      <w:r w:rsidRPr="008814E7">
        <w:rPr>
          <w:rFonts w:ascii="Consolas" w:hAnsi="Consolas" w:hint="eastAsia"/>
          <w:sz w:val="18"/>
          <w:szCs w:val="18"/>
        </w:rPr>
        <w:t>。</w:t>
      </w:r>
      <w:r w:rsidRPr="008814E7">
        <w:rPr>
          <w:rFonts w:ascii="Consolas" w:hAnsi="Consolas" w:hint="eastAsia"/>
          <w:sz w:val="18"/>
          <w:szCs w:val="18"/>
        </w:rPr>
        <w:t>ID</w:t>
      </w:r>
      <w:r w:rsidRPr="008814E7">
        <w:rPr>
          <w:rFonts w:ascii="Consolas" w:hAnsi="Consolas" w:hint="eastAsia"/>
          <w:sz w:val="18"/>
          <w:szCs w:val="18"/>
        </w:rPr>
        <w:t>编号</w:t>
      </w:r>
      <w:r w:rsidRPr="008814E7">
        <w:rPr>
          <w:rFonts w:ascii="Consolas" w:hAnsi="Consolas"/>
          <w:sz w:val="18"/>
          <w:szCs w:val="18"/>
        </w:rPr>
        <w:t>0</w:t>
      </w:r>
      <w:r w:rsidRPr="008814E7">
        <w:rPr>
          <w:rFonts w:ascii="Consolas" w:hAnsi="Consolas" w:hint="eastAsia"/>
          <w:sz w:val="18"/>
          <w:szCs w:val="18"/>
        </w:rPr>
        <w:t>xF0-</w:t>
      </w:r>
      <w:r w:rsidRPr="008814E7">
        <w:rPr>
          <w:rFonts w:ascii="Consolas" w:hAnsi="Consolas"/>
          <w:sz w:val="18"/>
          <w:szCs w:val="18"/>
        </w:rPr>
        <w:t>0xFF</w:t>
      </w:r>
      <w:r w:rsidRPr="008814E7">
        <w:rPr>
          <w:rFonts w:ascii="Consolas" w:hAnsi="Consolas" w:hint="eastAsia"/>
          <w:sz w:val="18"/>
          <w:szCs w:val="18"/>
        </w:rPr>
        <w:t>为</w:t>
      </w:r>
      <w:r w:rsidRPr="008814E7">
        <w:rPr>
          <w:rFonts w:ascii="Consolas" w:hAnsi="Consolas"/>
          <w:sz w:val="18"/>
          <w:szCs w:val="18"/>
        </w:rPr>
        <w:t>公共</w:t>
      </w:r>
      <w:r w:rsidRPr="008814E7">
        <w:rPr>
          <w:rFonts w:ascii="Consolas" w:hAnsi="Consolas"/>
          <w:sz w:val="18"/>
          <w:szCs w:val="18"/>
        </w:rPr>
        <w:t>ID</w:t>
      </w:r>
      <w:r w:rsidRPr="008814E7">
        <w:rPr>
          <w:rFonts w:ascii="Consolas" w:hAnsi="Consolas" w:hint="eastAsia"/>
          <w:sz w:val="18"/>
          <w:szCs w:val="18"/>
        </w:rPr>
        <w:t>。</w:t>
      </w:r>
      <w:r w:rsidRPr="008814E7">
        <w:rPr>
          <w:rFonts w:ascii="Consolas" w:hAnsi="Consolas" w:hint="eastAsia"/>
          <w:sz w:val="18"/>
          <w:szCs w:val="18"/>
        </w:rPr>
        <w:t>ID</w:t>
      </w:r>
      <w:r w:rsidRPr="008814E7">
        <w:rPr>
          <w:rFonts w:ascii="Consolas" w:hAnsi="Consolas" w:hint="eastAsia"/>
          <w:sz w:val="18"/>
          <w:szCs w:val="18"/>
        </w:rPr>
        <w:t>编号</w:t>
      </w:r>
      <w:r w:rsidRPr="008814E7">
        <w:rPr>
          <w:rFonts w:ascii="Consolas" w:hAnsi="Consolas" w:hint="eastAsia"/>
          <w:sz w:val="18"/>
          <w:szCs w:val="18"/>
        </w:rPr>
        <w:t>0</w:t>
      </w:r>
      <w:r w:rsidRPr="008814E7">
        <w:rPr>
          <w:rFonts w:ascii="Consolas" w:hAnsi="Consolas" w:hint="eastAsia"/>
          <w:sz w:val="18"/>
          <w:szCs w:val="18"/>
        </w:rPr>
        <w:t>是一个特殊</w:t>
      </w:r>
      <w:r w:rsidRPr="008814E7">
        <w:rPr>
          <w:rFonts w:ascii="Consolas" w:hAnsi="Consolas" w:hint="eastAsia"/>
          <w:sz w:val="18"/>
          <w:szCs w:val="18"/>
        </w:rPr>
        <w:t>ID</w:t>
      </w:r>
      <w:r w:rsidRPr="008814E7">
        <w:rPr>
          <w:rFonts w:ascii="Consolas" w:hAnsi="Consolas" w:hint="eastAsia"/>
          <w:sz w:val="18"/>
          <w:szCs w:val="18"/>
        </w:rPr>
        <w:t>，用于代表所有</w:t>
      </w:r>
      <w:r w:rsidRPr="008814E7">
        <w:rPr>
          <w:rFonts w:ascii="Consolas" w:hAnsi="Consolas" w:hint="eastAsia"/>
          <w:sz w:val="18"/>
          <w:szCs w:val="18"/>
        </w:rPr>
        <w:t>ID</w:t>
      </w:r>
      <w:r w:rsidRPr="008814E7">
        <w:rPr>
          <w:rFonts w:ascii="Consolas" w:hAnsi="Consolas" w:hint="eastAsia"/>
          <w:sz w:val="18"/>
          <w:szCs w:val="18"/>
        </w:rPr>
        <w:t>。</w:t>
      </w:r>
    </w:p>
    <w:p w:rsidR="0043353B" w:rsidRDefault="0043353B" w:rsidP="0043353B">
      <w:pPr>
        <w:rPr>
          <w:rFonts w:ascii="Consolas" w:hAnsi="Consolas"/>
          <w:sz w:val="18"/>
          <w:szCs w:val="18"/>
        </w:rPr>
      </w:pPr>
      <w:r>
        <w:rPr>
          <w:rFonts w:ascii="Consolas" w:hAnsi="Consolas" w:hint="eastAsia"/>
          <w:sz w:val="18"/>
          <w:szCs w:val="18"/>
        </w:rPr>
        <w:t>TRIGGER</w:t>
      </w:r>
      <w:r>
        <w:rPr>
          <w:rFonts w:ascii="Consolas" w:hAnsi="Consolas" w:hint="eastAsia"/>
          <w:sz w:val="18"/>
          <w:szCs w:val="18"/>
        </w:rPr>
        <w:t>：存储一个</w:t>
      </w:r>
      <w:r>
        <w:rPr>
          <w:rFonts w:ascii="Consolas" w:hAnsi="Consolas" w:hint="eastAsia"/>
          <w:sz w:val="18"/>
          <w:szCs w:val="18"/>
        </w:rPr>
        <w:t>GUID</w:t>
      </w:r>
      <w:r>
        <w:rPr>
          <w:rFonts w:ascii="Consolas" w:hAnsi="Consolas" w:hint="eastAsia"/>
          <w:sz w:val="18"/>
          <w:szCs w:val="18"/>
        </w:rPr>
        <w:t>，记录了此次状态更新是谁引起的，以方便状态更新时显示设备是由谁做的操作。</w:t>
      </w:r>
    </w:p>
    <w:p w:rsidR="0043353B" w:rsidRDefault="0043353B" w:rsidP="0043353B">
      <w:pPr>
        <w:rPr>
          <w:ins w:id="32" w:author="wisper" w:date="2014-09-23T15:14:00Z"/>
          <w:rFonts w:ascii="Consolas" w:hAnsi="Consolas"/>
          <w:sz w:val="18"/>
          <w:szCs w:val="18"/>
        </w:rPr>
      </w:pPr>
      <w:r>
        <w:rPr>
          <w:rFonts w:ascii="Consolas" w:hAnsi="Consolas" w:hint="eastAsia"/>
          <w:sz w:val="18"/>
          <w:szCs w:val="18"/>
        </w:rPr>
        <w:t>TIME</w:t>
      </w:r>
      <w:r>
        <w:rPr>
          <w:rFonts w:ascii="Consolas" w:hAnsi="Consolas" w:hint="eastAsia"/>
          <w:sz w:val="18"/>
          <w:szCs w:val="18"/>
        </w:rPr>
        <w:t>：记录操作时的时间。</w:t>
      </w:r>
    </w:p>
    <w:p w:rsidR="0043353B" w:rsidRDefault="0043353B" w:rsidP="0043353B">
      <w:pPr>
        <w:rPr>
          <w:rFonts w:ascii="Consolas" w:hAnsi="Consolas"/>
          <w:sz w:val="18"/>
          <w:szCs w:val="18"/>
        </w:rPr>
      </w:pPr>
      <w:r>
        <w:rPr>
          <w:rFonts w:ascii="Consolas" w:hAnsi="Consolas" w:hint="eastAsia"/>
          <w:sz w:val="18"/>
          <w:szCs w:val="18"/>
        </w:rPr>
        <w:t>DATA_COUNT</w:t>
      </w:r>
      <w:r>
        <w:rPr>
          <w:rFonts w:ascii="Consolas" w:hAnsi="Consolas" w:hint="eastAsia"/>
          <w:sz w:val="18"/>
          <w:szCs w:val="18"/>
        </w:rPr>
        <w:t>：代表了后面橙色字段的个数。每一个橙色字段代表了一个数据块。</w:t>
      </w:r>
    </w:p>
    <w:p w:rsidR="00D27798" w:rsidRDefault="00D27798" w:rsidP="00D27798">
      <w:pPr>
        <w:rPr>
          <w:rFonts w:ascii="Consolas" w:hAnsi="Consolas"/>
          <w:sz w:val="18"/>
          <w:szCs w:val="18"/>
        </w:rPr>
      </w:pPr>
      <w:r>
        <w:rPr>
          <w:rFonts w:ascii="Consolas" w:hAnsi="Consolas" w:hint="eastAsia"/>
          <w:sz w:val="18"/>
          <w:szCs w:val="18"/>
        </w:rPr>
        <w:t>DATE_TYPE:</w:t>
      </w:r>
      <w:r>
        <w:rPr>
          <w:rFonts w:ascii="Consolas" w:hAnsi="Consolas"/>
          <w:sz w:val="18"/>
          <w:szCs w:val="18"/>
        </w:rPr>
        <w:t>数据</w:t>
      </w:r>
      <w:r>
        <w:rPr>
          <w:rFonts w:ascii="Consolas" w:hAnsi="Consolas" w:hint="eastAsia"/>
          <w:sz w:val="18"/>
          <w:szCs w:val="18"/>
        </w:rPr>
        <w:t>DATA</w:t>
      </w:r>
      <w:r>
        <w:rPr>
          <w:rFonts w:ascii="Consolas" w:hAnsi="Consolas"/>
          <w:sz w:val="18"/>
          <w:szCs w:val="18"/>
        </w:rPr>
        <w:t>的表现形式</w:t>
      </w:r>
      <w:r>
        <w:rPr>
          <w:rFonts w:ascii="Consolas" w:hAnsi="Consolas" w:hint="eastAsia"/>
          <w:sz w:val="18"/>
          <w:szCs w:val="18"/>
        </w:rPr>
        <w:t>。</w:t>
      </w:r>
    </w:p>
    <w:p w:rsidR="0043353B" w:rsidRDefault="00D27798" w:rsidP="00D27798">
      <w:pPr>
        <w:rPr>
          <w:rFonts w:ascii="Consolas" w:hAnsi="Consolas"/>
          <w:sz w:val="18"/>
          <w:szCs w:val="18"/>
        </w:rPr>
      </w:pPr>
      <w:r>
        <w:rPr>
          <w:rFonts w:ascii="Consolas" w:hAnsi="Consolas" w:hint="eastAsia"/>
          <w:sz w:val="18"/>
          <w:szCs w:val="18"/>
        </w:rPr>
        <w:t>DATE_LEN</w:t>
      </w:r>
      <w:r>
        <w:rPr>
          <w:rFonts w:ascii="Consolas" w:hAnsi="Consolas"/>
          <w:sz w:val="18"/>
          <w:szCs w:val="18"/>
        </w:rPr>
        <w:t>：单个橙色数据块</w:t>
      </w:r>
      <w:r>
        <w:rPr>
          <w:rFonts w:ascii="Consolas" w:hAnsi="Consolas" w:hint="eastAsia"/>
          <w:sz w:val="18"/>
          <w:szCs w:val="18"/>
        </w:rPr>
        <w:t>中</w:t>
      </w:r>
      <w:r>
        <w:rPr>
          <w:rFonts w:ascii="Consolas" w:hAnsi="Consolas"/>
          <w:sz w:val="18"/>
          <w:szCs w:val="18"/>
        </w:rPr>
        <w:t>DATA</w:t>
      </w:r>
      <w:r>
        <w:rPr>
          <w:rFonts w:ascii="Consolas" w:hAnsi="Consolas"/>
          <w:sz w:val="18"/>
          <w:szCs w:val="18"/>
        </w:rPr>
        <w:t>的长度</w:t>
      </w:r>
      <w:r>
        <w:rPr>
          <w:rFonts w:ascii="Consolas" w:hAnsi="Consolas" w:hint="eastAsia"/>
          <w:sz w:val="18"/>
          <w:szCs w:val="18"/>
        </w:rPr>
        <w:t>。</w:t>
      </w:r>
    </w:p>
    <w:p w:rsidR="00D27798" w:rsidRPr="000E161C" w:rsidRDefault="00D27798" w:rsidP="00D27798">
      <w:pPr>
        <w:rPr>
          <w:rFonts w:ascii="Consolas" w:hAnsi="Consolas"/>
          <w:sz w:val="18"/>
          <w:szCs w:val="18"/>
        </w:rPr>
      </w:pPr>
    </w:p>
    <w:p w:rsidR="0043353B" w:rsidRDefault="0043353B" w:rsidP="0043353B">
      <w:pPr>
        <w:rPr>
          <w:rFonts w:ascii="Consolas" w:hAnsi="Consolas"/>
          <w:sz w:val="18"/>
          <w:szCs w:val="18"/>
        </w:rPr>
      </w:pPr>
      <w:r>
        <w:rPr>
          <w:rFonts w:ascii="Consolas" w:hAnsi="Consolas" w:hint="eastAsia"/>
          <w:sz w:val="18"/>
          <w:szCs w:val="18"/>
        </w:rPr>
        <w:t>如果此次更新是设备自己引起的那么填</w:t>
      </w:r>
      <w:ins w:id="33" w:author="wisper" w:date="2014-09-23T15:13:00Z">
        <w:r>
          <w:rPr>
            <w:rFonts w:ascii="Consolas" w:hAnsi="Consolas" w:hint="eastAsia"/>
            <w:sz w:val="18"/>
            <w:szCs w:val="18"/>
          </w:rPr>
          <w:t>自己</w:t>
        </w:r>
      </w:ins>
      <w:ins w:id="34" w:author="wisper" w:date="2014-09-23T15:14:00Z">
        <w:r>
          <w:rPr>
            <w:rFonts w:ascii="Consolas" w:hAnsi="Consolas" w:hint="eastAsia"/>
            <w:sz w:val="18"/>
            <w:szCs w:val="18"/>
          </w:rPr>
          <w:t>的</w:t>
        </w:r>
        <w:r>
          <w:rPr>
            <w:rFonts w:ascii="Consolas" w:hAnsi="Consolas"/>
            <w:sz w:val="18"/>
            <w:szCs w:val="18"/>
          </w:rPr>
          <w:t>LUID</w:t>
        </w:r>
      </w:ins>
      <w:del w:id="35" w:author="wisper" w:date="2014-09-23T15:13:00Z">
        <w:r w:rsidDel="00FF60E0">
          <w:rPr>
            <w:rFonts w:ascii="Consolas" w:hAnsi="Consolas" w:hint="eastAsia"/>
            <w:sz w:val="18"/>
            <w:szCs w:val="18"/>
          </w:rPr>
          <w:delText>写“</w:delText>
        </w:r>
        <w:r w:rsidDel="00FF60E0">
          <w:rPr>
            <w:rFonts w:ascii="Consolas" w:hAnsi="Consolas" w:hint="eastAsia"/>
            <w:sz w:val="18"/>
            <w:szCs w:val="18"/>
          </w:rPr>
          <w:delText>SYSTEM</w:delText>
        </w:r>
        <w:r w:rsidDel="00FF60E0">
          <w:rPr>
            <w:rFonts w:ascii="Consolas" w:hAnsi="Consolas" w:hint="eastAsia"/>
            <w:sz w:val="18"/>
            <w:szCs w:val="18"/>
          </w:rPr>
          <w:delText>”</w:delText>
        </w:r>
      </w:del>
      <w:r>
        <w:rPr>
          <w:rFonts w:ascii="Consolas" w:hAnsi="Consolas" w:hint="eastAsia"/>
          <w:sz w:val="18"/>
          <w:szCs w:val="18"/>
        </w:rPr>
        <w:t>，</w:t>
      </w:r>
      <w:r>
        <w:rPr>
          <w:rFonts w:ascii="Consolas" w:hAnsi="Consolas" w:hint="eastAsia"/>
          <w:sz w:val="18"/>
          <w:szCs w:val="18"/>
        </w:rPr>
        <w:t>TIME</w:t>
      </w:r>
      <w:r>
        <w:rPr>
          <w:rFonts w:ascii="Consolas" w:hAnsi="Consolas" w:hint="eastAsia"/>
          <w:sz w:val="18"/>
          <w:szCs w:val="18"/>
        </w:rPr>
        <w:t>置</w:t>
      </w:r>
      <w:r>
        <w:rPr>
          <w:rFonts w:ascii="Consolas" w:hAnsi="Consolas" w:hint="eastAsia"/>
          <w:sz w:val="18"/>
          <w:szCs w:val="18"/>
        </w:rPr>
        <w:t>0</w:t>
      </w:r>
      <w:r>
        <w:rPr>
          <w:rFonts w:ascii="Consolas" w:hAnsi="Consolas" w:hint="eastAsia"/>
          <w:sz w:val="18"/>
          <w:szCs w:val="18"/>
        </w:rPr>
        <w:t>交由</w:t>
      </w:r>
      <w:r>
        <w:rPr>
          <w:rFonts w:ascii="Consolas" w:hAnsi="Consolas"/>
          <w:sz w:val="18"/>
          <w:szCs w:val="18"/>
        </w:rPr>
        <w:t>网关填写。</w:t>
      </w:r>
      <w:r>
        <w:rPr>
          <w:rFonts w:ascii="Consolas" w:hAnsi="Consolas" w:hint="eastAsia"/>
          <w:sz w:val="18"/>
          <w:szCs w:val="18"/>
        </w:rPr>
        <w:t>否则必然是某个用户</w:t>
      </w:r>
      <w:r>
        <w:rPr>
          <w:rFonts w:ascii="Consolas" w:hAnsi="Consolas" w:hint="eastAsia"/>
          <w:sz w:val="18"/>
          <w:szCs w:val="18"/>
        </w:rPr>
        <w:t>(</w:t>
      </w:r>
      <w:r>
        <w:rPr>
          <w:rFonts w:ascii="Consolas" w:hAnsi="Consolas" w:hint="eastAsia"/>
          <w:sz w:val="18"/>
          <w:szCs w:val="18"/>
        </w:rPr>
        <w:t>设备</w:t>
      </w:r>
      <w:r>
        <w:rPr>
          <w:rFonts w:ascii="Consolas" w:hAnsi="Consolas" w:hint="eastAsia"/>
          <w:sz w:val="18"/>
          <w:szCs w:val="18"/>
        </w:rPr>
        <w:t>)</w:t>
      </w:r>
      <w:r>
        <w:rPr>
          <w:rFonts w:ascii="Consolas" w:hAnsi="Consolas" w:hint="eastAsia"/>
          <w:sz w:val="18"/>
          <w:szCs w:val="18"/>
        </w:rPr>
        <w:t>的控制报文引起，则复制控制报文中的</w:t>
      </w:r>
      <w:r>
        <w:rPr>
          <w:rFonts w:ascii="Consolas" w:hAnsi="Consolas"/>
          <w:sz w:val="18"/>
          <w:szCs w:val="18"/>
        </w:rPr>
        <w:t>FROM</w:t>
      </w:r>
      <w:r>
        <w:rPr>
          <w:rFonts w:ascii="Consolas" w:hAnsi="Consolas" w:hint="eastAsia"/>
          <w:sz w:val="18"/>
          <w:szCs w:val="18"/>
        </w:rPr>
        <w:t>字段到此报文中的</w:t>
      </w:r>
      <w:r>
        <w:rPr>
          <w:rFonts w:ascii="Consolas" w:hAnsi="Consolas" w:hint="eastAsia"/>
          <w:sz w:val="18"/>
          <w:szCs w:val="18"/>
        </w:rPr>
        <w:t>TRIGGER</w:t>
      </w:r>
      <w:r>
        <w:rPr>
          <w:rFonts w:ascii="Consolas" w:hAnsi="Consolas" w:hint="eastAsia"/>
          <w:sz w:val="18"/>
          <w:szCs w:val="18"/>
        </w:rPr>
        <w:t>字段，复制控制报文中的</w:t>
      </w:r>
      <w:r>
        <w:rPr>
          <w:rFonts w:ascii="Consolas" w:hAnsi="Consolas" w:hint="eastAsia"/>
          <w:sz w:val="18"/>
          <w:szCs w:val="18"/>
        </w:rPr>
        <w:t>TIME</w:t>
      </w:r>
      <w:r>
        <w:rPr>
          <w:rFonts w:ascii="Consolas" w:hAnsi="Consolas" w:hint="eastAsia"/>
          <w:sz w:val="18"/>
          <w:szCs w:val="18"/>
        </w:rPr>
        <w:t>字段到此报文的</w:t>
      </w:r>
      <w:r>
        <w:rPr>
          <w:rFonts w:ascii="Consolas" w:hAnsi="Consolas" w:hint="eastAsia"/>
          <w:sz w:val="18"/>
          <w:szCs w:val="18"/>
        </w:rPr>
        <w:t>TIME</w:t>
      </w:r>
      <w:r>
        <w:rPr>
          <w:rFonts w:ascii="Consolas" w:hAnsi="Consolas" w:hint="eastAsia"/>
          <w:sz w:val="18"/>
          <w:szCs w:val="18"/>
        </w:rPr>
        <w:t>字段</w:t>
      </w:r>
      <w:r>
        <w:rPr>
          <w:rFonts w:ascii="Consolas" w:hAnsi="Consolas" w:hint="eastAsia"/>
          <w:sz w:val="18"/>
          <w:szCs w:val="18"/>
        </w:rPr>
        <w:t>(</w:t>
      </w:r>
      <w:r>
        <w:rPr>
          <w:rFonts w:ascii="Consolas" w:hAnsi="Consolas" w:hint="eastAsia"/>
          <w:sz w:val="18"/>
          <w:szCs w:val="18"/>
        </w:rPr>
        <w:t>即国际标准时间</w:t>
      </w:r>
      <w:r>
        <w:rPr>
          <w:rFonts w:ascii="Consolas" w:hAnsi="Consolas" w:hint="eastAsia"/>
          <w:sz w:val="18"/>
          <w:szCs w:val="18"/>
        </w:rPr>
        <w:t>(</w:t>
      </w:r>
      <w:r>
        <w:rPr>
          <w:rFonts w:ascii="Consolas" w:hAnsi="Consolas"/>
          <w:sz w:val="18"/>
          <w:szCs w:val="18"/>
        </w:rPr>
        <w:t>UTC</w:t>
      </w:r>
      <w:r>
        <w:rPr>
          <w:rFonts w:ascii="Consolas" w:hAnsi="Consolas" w:hint="eastAsia"/>
          <w:sz w:val="18"/>
          <w:szCs w:val="18"/>
        </w:rPr>
        <w:t>)</w:t>
      </w:r>
      <w:r>
        <w:rPr>
          <w:rFonts w:ascii="Consolas" w:hAnsi="Consolas" w:hint="eastAsia"/>
          <w:sz w:val="18"/>
          <w:szCs w:val="18"/>
        </w:rPr>
        <w:t>公元</w:t>
      </w:r>
      <w:r>
        <w:rPr>
          <w:rFonts w:ascii="Consolas" w:hAnsi="Consolas" w:hint="eastAsia"/>
          <w:sz w:val="18"/>
          <w:szCs w:val="18"/>
        </w:rPr>
        <w:t>1970</w:t>
      </w:r>
      <w:r>
        <w:rPr>
          <w:rFonts w:ascii="Consolas" w:hAnsi="Consolas" w:hint="eastAsia"/>
          <w:sz w:val="18"/>
          <w:szCs w:val="18"/>
        </w:rPr>
        <w:t>年</w:t>
      </w:r>
      <w:r>
        <w:rPr>
          <w:rFonts w:ascii="Consolas" w:hAnsi="Consolas" w:hint="eastAsia"/>
          <w:sz w:val="18"/>
          <w:szCs w:val="18"/>
        </w:rPr>
        <w:t>1</w:t>
      </w:r>
      <w:r>
        <w:rPr>
          <w:rFonts w:ascii="Consolas" w:hAnsi="Consolas" w:hint="eastAsia"/>
          <w:sz w:val="18"/>
          <w:szCs w:val="18"/>
        </w:rPr>
        <w:t>月</w:t>
      </w:r>
      <w:r>
        <w:rPr>
          <w:rFonts w:ascii="Consolas" w:hAnsi="Consolas" w:hint="eastAsia"/>
          <w:sz w:val="18"/>
          <w:szCs w:val="18"/>
        </w:rPr>
        <w:t>1</w:t>
      </w:r>
      <w:r>
        <w:rPr>
          <w:rFonts w:ascii="Consolas" w:hAnsi="Consolas" w:hint="eastAsia"/>
          <w:sz w:val="18"/>
          <w:szCs w:val="18"/>
        </w:rPr>
        <w:t>日</w:t>
      </w:r>
      <w:r>
        <w:rPr>
          <w:rFonts w:ascii="Consolas" w:hAnsi="Consolas" w:hint="eastAsia"/>
          <w:sz w:val="18"/>
          <w:szCs w:val="18"/>
        </w:rPr>
        <w:t>00 : 00 : 00</w:t>
      </w:r>
      <w:r>
        <w:rPr>
          <w:rFonts w:ascii="Consolas" w:hAnsi="Consolas" w:hint="eastAsia"/>
          <w:sz w:val="18"/>
          <w:szCs w:val="18"/>
        </w:rPr>
        <w:t>以来经过的秒数</w:t>
      </w:r>
      <w:r>
        <w:rPr>
          <w:rFonts w:ascii="Consolas" w:hAnsi="Consolas" w:hint="eastAsia"/>
          <w:sz w:val="18"/>
          <w:szCs w:val="18"/>
        </w:rPr>
        <w:t>)</w:t>
      </w:r>
      <w:r>
        <w:rPr>
          <w:rFonts w:ascii="Consolas" w:hAnsi="Consolas" w:hint="eastAsia"/>
          <w:sz w:val="18"/>
          <w:szCs w:val="18"/>
        </w:rPr>
        <w:t>。</w:t>
      </w:r>
    </w:p>
    <w:p w:rsidR="0043353B" w:rsidRDefault="0043353B" w:rsidP="00585275">
      <w:pPr>
        <w:pStyle w:val="2"/>
        <w:numPr>
          <w:ilvl w:val="0"/>
          <w:numId w:val="15"/>
        </w:numPr>
        <w:spacing w:before="0" w:after="0"/>
        <w:rPr>
          <w:rFonts w:ascii="Consolas" w:hAnsi="Consolas"/>
          <w:sz w:val="18"/>
          <w:szCs w:val="18"/>
        </w:rPr>
      </w:pPr>
      <w:r>
        <w:rPr>
          <w:rFonts w:ascii="Consolas" w:hAnsi="Consolas" w:hint="eastAsia"/>
          <w:sz w:val="18"/>
          <w:szCs w:val="18"/>
        </w:rPr>
        <w:t>公共</w:t>
      </w:r>
      <w:r>
        <w:rPr>
          <w:rFonts w:ascii="Consolas" w:hAnsi="Consolas"/>
          <w:sz w:val="18"/>
          <w:szCs w:val="18"/>
        </w:rPr>
        <w:t>状态</w:t>
      </w:r>
      <w:r>
        <w:rPr>
          <w:rFonts w:ascii="Consolas" w:hAnsi="Consolas"/>
          <w:sz w:val="18"/>
          <w:szCs w:val="18"/>
        </w:rPr>
        <w:t>ID: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492"/>
        <w:gridCol w:w="3155"/>
        <w:gridCol w:w="9301"/>
      </w:tblGrid>
      <w:tr w:rsidR="00520AD7" w:rsidTr="00843A1E">
        <w:tc>
          <w:tcPr>
            <w:tcW w:w="535" w:type="pct"/>
            <w:shd w:val="pct10" w:color="auto" w:fill="auto"/>
          </w:tcPr>
          <w:p w:rsidR="00520AD7" w:rsidRDefault="00520AD7" w:rsidP="00B65E09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ID(1)</w:t>
            </w:r>
          </w:p>
        </w:tc>
        <w:tc>
          <w:tcPr>
            <w:tcW w:w="1131" w:type="pct"/>
            <w:shd w:val="clear" w:color="auto" w:fill="4BACC6"/>
          </w:tcPr>
          <w:p w:rsidR="00520AD7" w:rsidRDefault="00520AD7" w:rsidP="00B65E09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DATA_COUNT(1)</w:t>
            </w:r>
          </w:p>
        </w:tc>
        <w:tc>
          <w:tcPr>
            <w:tcW w:w="3333" w:type="pct"/>
            <w:shd w:val="clear" w:color="auto" w:fill="F79646"/>
          </w:tcPr>
          <w:p w:rsidR="00520AD7" w:rsidRDefault="00520AD7" w:rsidP="00B65E09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DATA</w:t>
            </w:r>
          </w:p>
        </w:tc>
      </w:tr>
      <w:tr w:rsidR="008E2271" w:rsidTr="00843A1E">
        <w:tc>
          <w:tcPr>
            <w:tcW w:w="535" w:type="pct"/>
            <w:shd w:val="pct10" w:color="auto" w:fill="auto"/>
          </w:tcPr>
          <w:p w:rsidR="008E2271" w:rsidRDefault="008E2271" w:rsidP="00B65E09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0</w:t>
            </w:r>
            <w:r>
              <w:rPr>
                <w:rFonts w:ascii="Consolas" w:hAnsi="Consolas"/>
                <w:sz w:val="18"/>
                <w:szCs w:val="18"/>
              </w:rPr>
              <w:t>xFF</w:t>
            </w:r>
          </w:p>
        </w:tc>
        <w:tc>
          <w:tcPr>
            <w:tcW w:w="1131" w:type="pct"/>
            <w:shd w:val="clear" w:color="auto" w:fill="4BACC6"/>
          </w:tcPr>
          <w:p w:rsidR="008E2271" w:rsidRDefault="008E2271" w:rsidP="00B65E09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1</w:t>
            </w:r>
          </w:p>
        </w:tc>
        <w:tc>
          <w:tcPr>
            <w:tcW w:w="3333" w:type="pct"/>
            <w:shd w:val="clear" w:color="auto" w:fill="F79646"/>
          </w:tcPr>
          <w:p w:rsidR="008E2271" w:rsidRDefault="008E2271" w:rsidP="008E2271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设备名</w:t>
            </w:r>
            <w:r w:rsidR="00ED7EF6">
              <w:rPr>
                <w:rFonts w:ascii="Consolas" w:hAnsi="Consolas" w:hint="eastAsia"/>
                <w:sz w:val="18"/>
                <w:szCs w:val="18"/>
              </w:rPr>
              <w:t>,</w:t>
            </w:r>
            <w:r w:rsidR="00ED7EF6">
              <w:rPr>
                <w:rFonts w:ascii="Consolas" w:hAnsi="Consolas" w:hint="eastAsia"/>
                <w:sz w:val="18"/>
                <w:szCs w:val="18"/>
              </w:rPr>
              <w:t>格式</w:t>
            </w:r>
            <w:r w:rsidR="00ED7EF6">
              <w:rPr>
                <w:rFonts w:ascii="Consolas" w:hAnsi="Consolas"/>
                <w:sz w:val="18"/>
                <w:szCs w:val="18"/>
              </w:rPr>
              <w:t>为</w:t>
            </w:r>
            <w:r w:rsidR="00ED7EF6">
              <w:rPr>
                <w:rFonts w:ascii="Consolas" w:hAnsi="Consolas"/>
                <w:sz w:val="18"/>
                <w:szCs w:val="18"/>
              </w:rPr>
              <w:t>”</w:t>
            </w:r>
            <w:r w:rsidR="00ED7EF6">
              <w:rPr>
                <w:rFonts w:ascii="Consolas" w:hAnsi="Consolas" w:hint="eastAsia"/>
                <w:sz w:val="18"/>
                <w:szCs w:val="18"/>
              </w:rPr>
              <w:t>区域</w:t>
            </w:r>
            <w:r w:rsidR="00ED7EF6">
              <w:rPr>
                <w:rFonts w:ascii="Consolas" w:hAnsi="Consolas" w:hint="eastAsia"/>
                <w:sz w:val="18"/>
                <w:szCs w:val="18"/>
              </w:rPr>
              <w:t>.</w:t>
            </w:r>
            <w:r w:rsidR="00ED7EF6">
              <w:rPr>
                <w:rFonts w:ascii="Consolas" w:hAnsi="Consolas" w:hint="eastAsia"/>
                <w:sz w:val="18"/>
                <w:szCs w:val="18"/>
              </w:rPr>
              <w:t>名称</w:t>
            </w:r>
            <w:r w:rsidR="001B408D">
              <w:rPr>
                <w:rFonts w:ascii="Consolas" w:hAnsi="Consolas" w:hint="eastAsia"/>
                <w:sz w:val="18"/>
                <w:szCs w:val="18"/>
              </w:rPr>
              <w:t>.</w:t>
            </w:r>
            <w:r w:rsidR="001B408D">
              <w:rPr>
                <w:rFonts w:ascii="Consolas" w:hAnsi="Consolas"/>
                <w:sz w:val="18"/>
                <w:szCs w:val="18"/>
              </w:rPr>
              <w:t>ICON</w:t>
            </w:r>
            <w:r w:rsidR="001B408D">
              <w:rPr>
                <w:rFonts w:ascii="Consolas" w:hAnsi="Consolas" w:hint="eastAsia"/>
                <w:sz w:val="18"/>
                <w:szCs w:val="18"/>
              </w:rPr>
              <w:t>编号</w:t>
            </w:r>
            <w:r w:rsidR="00ED7EF6">
              <w:rPr>
                <w:rFonts w:ascii="Consolas" w:hAnsi="Consolas"/>
                <w:sz w:val="18"/>
                <w:szCs w:val="18"/>
              </w:rPr>
              <w:t>”</w:t>
            </w:r>
            <w:r w:rsidR="00584BAC" w:rsidRPr="00973F03">
              <w:rPr>
                <w:rFonts w:ascii="Consolas" w:hAnsi="Consolas"/>
                <w:color w:val="FFFF00"/>
                <w:sz w:val="18"/>
                <w:szCs w:val="18"/>
              </w:rPr>
              <w:t>(</w:t>
            </w:r>
            <w:r w:rsidR="00584BAC" w:rsidRPr="00973F03">
              <w:rPr>
                <w:rFonts w:ascii="Consolas" w:hAnsi="Consolas" w:hint="eastAsia"/>
                <w:color w:val="FFFF00"/>
                <w:sz w:val="18"/>
                <w:szCs w:val="18"/>
              </w:rPr>
              <w:t>节点</w:t>
            </w:r>
            <w:r w:rsidR="00584BAC" w:rsidRPr="00973F03">
              <w:rPr>
                <w:rFonts w:ascii="Consolas" w:hAnsi="Consolas"/>
                <w:color w:val="FFFF00"/>
                <w:sz w:val="18"/>
                <w:szCs w:val="18"/>
              </w:rPr>
              <w:t>和网关不允许发送此状态更新，</w:t>
            </w:r>
            <w:r w:rsidR="00584BAC" w:rsidRPr="00973F03">
              <w:rPr>
                <w:rFonts w:ascii="Consolas" w:hAnsi="Consolas" w:hint="eastAsia"/>
                <w:color w:val="FFFF00"/>
                <w:sz w:val="18"/>
                <w:szCs w:val="18"/>
              </w:rPr>
              <w:t>由</w:t>
            </w:r>
            <w:r w:rsidR="00584BAC" w:rsidRPr="00973F03">
              <w:rPr>
                <w:rFonts w:ascii="Consolas" w:hAnsi="Consolas"/>
                <w:color w:val="FFFF00"/>
                <w:sz w:val="18"/>
                <w:szCs w:val="18"/>
              </w:rPr>
              <w:t>手机进行发送</w:t>
            </w:r>
            <w:r w:rsidR="00584BAC" w:rsidRPr="00973F03">
              <w:rPr>
                <w:rFonts w:ascii="Consolas" w:hAnsi="Consolas"/>
                <w:color w:val="FFFF00"/>
                <w:sz w:val="18"/>
                <w:szCs w:val="18"/>
              </w:rPr>
              <w:t>)</w:t>
            </w:r>
          </w:p>
        </w:tc>
      </w:tr>
      <w:tr w:rsidR="00520AD7" w:rsidTr="00843A1E">
        <w:tc>
          <w:tcPr>
            <w:tcW w:w="535" w:type="pct"/>
            <w:shd w:val="pct10" w:color="auto" w:fill="auto"/>
          </w:tcPr>
          <w:p w:rsidR="00520AD7" w:rsidRDefault="00520AD7" w:rsidP="00B65E09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0</w:t>
            </w:r>
            <w:r>
              <w:rPr>
                <w:rFonts w:ascii="Consolas" w:hAnsi="Consolas"/>
                <w:sz w:val="18"/>
                <w:szCs w:val="18"/>
              </w:rPr>
              <w:t>x</w:t>
            </w:r>
            <w:r>
              <w:rPr>
                <w:rFonts w:ascii="Consolas" w:hAnsi="Consolas" w:hint="eastAsia"/>
                <w:sz w:val="18"/>
                <w:szCs w:val="18"/>
              </w:rPr>
              <w:t>FE</w:t>
            </w:r>
          </w:p>
        </w:tc>
        <w:tc>
          <w:tcPr>
            <w:tcW w:w="1131" w:type="pct"/>
            <w:shd w:val="clear" w:color="auto" w:fill="4BACC6"/>
          </w:tcPr>
          <w:p w:rsidR="00520AD7" w:rsidRDefault="00520AD7" w:rsidP="00B65E09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1</w:t>
            </w:r>
          </w:p>
        </w:tc>
        <w:tc>
          <w:tcPr>
            <w:tcW w:w="3333" w:type="pct"/>
            <w:shd w:val="clear" w:color="auto" w:fill="F79646"/>
          </w:tcPr>
          <w:p w:rsidR="00520AD7" w:rsidRDefault="00520AD7" w:rsidP="00B65E09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1</w:t>
            </w:r>
            <w:r>
              <w:rPr>
                <w:rFonts w:ascii="Consolas" w:hAnsi="Consolas" w:hint="eastAsia"/>
                <w:sz w:val="18"/>
                <w:szCs w:val="18"/>
              </w:rPr>
              <w:t>代表设备在线，</w:t>
            </w:r>
            <w:r>
              <w:rPr>
                <w:rFonts w:ascii="Consolas" w:hAnsi="Consolas" w:hint="eastAsia"/>
                <w:sz w:val="18"/>
                <w:szCs w:val="18"/>
              </w:rPr>
              <w:t>2</w:t>
            </w:r>
            <w:r>
              <w:rPr>
                <w:rFonts w:ascii="Consolas" w:hAnsi="Consolas" w:hint="eastAsia"/>
                <w:sz w:val="18"/>
                <w:szCs w:val="18"/>
              </w:rPr>
              <w:t>代表设备休眠，</w:t>
            </w:r>
            <w:r>
              <w:rPr>
                <w:rFonts w:ascii="Consolas" w:hAnsi="Consolas" w:hint="eastAsia"/>
                <w:sz w:val="18"/>
                <w:szCs w:val="18"/>
              </w:rPr>
              <w:t>0</w:t>
            </w:r>
            <w:r>
              <w:rPr>
                <w:rFonts w:ascii="Consolas" w:hAnsi="Consolas" w:hint="eastAsia"/>
                <w:sz w:val="18"/>
                <w:szCs w:val="18"/>
              </w:rPr>
              <w:t>代表设备离线。</w:t>
            </w:r>
          </w:p>
        </w:tc>
      </w:tr>
      <w:tr w:rsidR="00520AD7" w:rsidTr="00843A1E">
        <w:tc>
          <w:tcPr>
            <w:tcW w:w="535" w:type="pct"/>
            <w:shd w:val="pct10" w:color="auto" w:fill="auto"/>
          </w:tcPr>
          <w:p w:rsidR="00520AD7" w:rsidRDefault="00520AD7" w:rsidP="00B65E09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0xFD</w:t>
            </w:r>
          </w:p>
        </w:tc>
        <w:tc>
          <w:tcPr>
            <w:tcW w:w="1131" w:type="pct"/>
            <w:shd w:val="clear" w:color="auto" w:fill="4BACC6"/>
          </w:tcPr>
          <w:p w:rsidR="00520AD7" w:rsidRDefault="00520AD7" w:rsidP="00B65E09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1</w:t>
            </w:r>
          </w:p>
        </w:tc>
        <w:tc>
          <w:tcPr>
            <w:tcW w:w="3333" w:type="pct"/>
            <w:shd w:val="clear" w:color="auto" w:fill="F79646"/>
          </w:tcPr>
          <w:p w:rsidR="00520AD7" w:rsidRDefault="00520AD7" w:rsidP="00B65E09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设备电量信息，</w:t>
            </w:r>
            <w:r>
              <w:rPr>
                <w:rFonts w:ascii="Consolas" w:hAnsi="Consolas"/>
                <w:sz w:val="18"/>
                <w:szCs w:val="18"/>
              </w:rPr>
              <w:t>0xFF</w:t>
            </w:r>
            <w:r>
              <w:rPr>
                <w:rFonts w:ascii="Consolas" w:hAnsi="Consolas" w:hint="eastAsia"/>
                <w:sz w:val="18"/>
                <w:szCs w:val="18"/>
              </w:rPr>
              <w:t>正常</w:t>
            </w:r>
            <w:r>
              <w:rPr>
                <w:rFonts w:ascii="Consolas" w:hAnsi="Consolas"/>
                <w:sz w:val="18"/>
                <w:szCs w:val="18"/>
              </w:rPr>
              <w:t>，</w:t>
            </w:r>
            <w:r>
              <w:rPr>
                <w:rFonts w:ascii="Consolas" w:hAnsi="Consolas" w:hint="eastAsia"/>
                <w:sz w:val="18"/>
                <w:szCs w:val="18"/>
              </w:rPr>
              <w:t>0</w:t>
            </w:r>
            <w:r>
              <w:rPr>
                <w:rFonts w:ascii="Consolas" w:hAnsi="Consolas"/>
                <w:sz w:val="18"/>
                <w:szCs w:val="18"/>
              </w:rPr>
              <w:t>x00</w:t>
            </w:r>
            <w:r>
              <w:rPr>
                <w:rFonts w:ascii="Consolas" w:hAnsi="Consolas"/>
                <w:sz w:val="18"/>
                <w:szCs w:val="18"/>
              </w:rPr>
              <w:t>电量</w:t>
            </w:r>
            <w:r>
              <w:rPr>
                <w:rFonts w:ascii="Consolas" w:hAnsi="Consolas" w:hint="eastAsia"/>
                <w:sz w:val="18"/>
                <w:szCs w:val="18"/>
              </w:rPr>
              <w:t>低</w:t>
            </w:r>
          </w:p>
        </w:tc>
      </w:tr>
    </w:tbl>
    <w:p w:rsidR="0043353B" w:rsidRDefault="0043353B" w:rsidP="0043353B">
      <w:pPr>
        <w:pStyle w:val="10"/>
        <w:numPr>
          <w:ilvl w:val="0"/>
          <w:numId w:val="5"/>
        </w:numPr>
        <w:ind w:firstLineChars="0"/>
        <w:jc w:val="center"/>
        <w:rPr>
          <w:rFonts w:ascii="Consolas" w:hAnsi="Consolas"/>
          <w:sz w:val="18"/>
          <w:szCs w:val="18"/>
        </w:rPr>
      </w:pPr>
      <w:r>
        <w:rPr>
          <w:rFonts w:ascii="Consolas" w:hAnsi="Consolas" w:hint="eastAsia"/>
          <w:sz w:val="18"/>
          <w:szCs w:val="18"/>
        </w:rPr>
        <w:t>公共状态</w:t>
      </w:r>
      <w:r>
        <w:rPr>
          <w:rFonts w:ascii="Consolas" w:hAnsi="Consolas"/>
          <w:sz w:val="18"/>
          <w:szCs w:val="18"/>
        </w:rPr>
        <w:t>ID</w:t>
      </w:r>
      <w:r>
        <w:rPr>
          <w:rFonts w:ascii="Consolas" w:hAnsi="Consolas" w:hint="eastAsia"/>
          <w:sz w:val="18"/>
          <w:szCs w:val="18"/>
        </w:rPr>
        <w:t>报文</w:t>
      </w:r>
    </w:p>
    <w:p w:rsidR="0043353B" w:rsidRDefault="0043353B" w:rsidP="0043353B">
      <w:pPr>
        <w:pStyle w:val="10"/>
        <w:ind w:left="420" w:firstLineChars="0" w:firstLine="0"/>
        <w:rPr>
          <w:rFonts w:ascii="Consolas" w:hAnsi="Consolas"/>
          <w:sz w:val="18"/>
          <w:szCs w:val="18"/>
        </w:rPr>
      </w:pPr>
      <w:r>
        <w:rPr>
          <w:rFonts w:ascii="Consolas" w:hAnsi="Consolas" w:hint="eastAsia"/>
          <w:sz w:val="18"/>
          <w:szCs w:val="18"/>
        </w:rPr>
        <w:t>设备</w:t>
      </w:r>
      <w:r>
        <w:rPr>
          <w:rFonts w:ascii="Consolas" w:hAnsi="Consolas"/>
          <w:sz w:val="18"/>
          <w:szCs w:val="18"/>
        </w:rPr>
        <w:t>类型</w:t>
      </w:r>
      <w:r>
        <w:rPr>
          <w:rFonts w:ascii="Consolas" w:hAnsi="Consolas" w:hint="eastAsia"/>
          <w:sz w:val="18"/>
          <w:szCs w:val="18"/>
        </w:rPr>
        <w:t>由本公司统一</w:t>
      </w:r>
      <w:r w:rsidR="00682F0D">
        <w:rPr>
          <w:rFonts w:ascii="Consolas" w:hAnsi="Consolas"/>
          <w:sz w:val="18"/>
          <w:szCs w:val="18"/>
        </w:rPr>
        <w:t>分配给</w:t>
      </w:r>
      <w:r>
        <w:rPr>
          <w:rFonts w:ascii="Consolas" w:hAnsi="Consolas"/>
          <w:sz w:val="18"/>
          <w:szCs w:val="18"/>
        </w:rPr>
        <w:t>第三方</w:t>
      </w:r>
      <w:r>
        <w:rPr>
          <w:rFonts w:ascii="Consolas" w:hAnsi="Consolas" w:hint="eastAsia"/>
          <w:sz w:val="18"/>
          <w:szCs w:val="18"/>
        </w:rPr>
        <w:t>公司。设备</w:t>
      </w:r>
      <w:r>
        <w:rPr>
          <w:rFonts w:ascii="Consolas" w:hAnsi="Consolas"/>
          <w:sz w:val="18"/>
          <w:szCs w:val="18"/>
        </w:rPr>
        <w:t>类型由两</w:t>
      </w:r>
      <w:r>
        <w:rPr>
          <w:rFonts w:ascii="Consolas" w:hAnsi="Consolas" w:hint="eastAsia"/>
          <w:sz w:val="18"/>
          <w:szCs w:val="18"/>
        </w:rPr>
        <w:t>部分</w:t>
      </w:r>
      <w:r>
        <w:rPr>
          <w:rFonts w:ascii="Consolas" w:hAnsi="Consolas"/>
          <w:sz w:val="18"/>
          <w:szCs w:val="18"/>
        </w:rPr>
        <w:t>构成</w:t>
      </w:r>
      <w:r>
        <w:rPr>
          <w:rFonts w:ascii="Consolas" w:hAnsi="Consolas" w:hint="eastAsia"/>
          <w:sz w:val="18"/>
          <w:szCs w:val="18"/>
        </w:rPr>
        <w:t>，</w:t>
      </w:r>
      <w:r>
        <w:rPr>
          <w:rFonts w:ascii="Consolas" w:hAnsi="Consolas"/>
          <w:sz w:val="18"/>
          <w:szCs w:val="18"/>
        </w:rPr>
        <w:t>前面</w:t>
      </w:r>
      <w:r>
        <w:rPr>
          <w:rFonts w:ascii="Consolas" w:hAnsi="Consolas" w:hint="eastAsia"/>
          <w:sz w:val="18"/>
          <w:szCs w:val="18"/>
        </w:rPr>
        <w:t>两字节</w:t>
      </w:r>
      <w:r>
        <w:rPr>
          <w:rFonts w:ascii="Consolas" w:hAnsi="Consolas"/>
          <w:sz w:val="18"/>
          <w:szCs w:val="18"/>
        </w:rPr>
        <w:t>代表公司编号，后面两字节代表设备类型。</w:t>
      </w:r>
    </w:p>
    <w:p w:rsidR="0043353B" w:rsidRDefault="0043353B" w:rsidP="0043353B">
      <w:pPr>
        <w:pStyle w:val="10"/>
        <w:ind w:left="420" w:firstLineChars="0" w:firstLine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本公司</w:t>
      </w:r>
      <w:r>
        <w:rPr>
          <w:rFonts w:ascii="Consolas" w:hAnsi="Consolas" w:hint="eastAsia"/>
          <w:sz w:val="18"/>
          <w:szCs w:val="18"/>
        </w:rPr>
        <w:t>对应</w:t>
      </w:r>
      <w:r>
        <w:rPr>
          <w:rFonts w:ascii="Consolas" w:hAnsi="Consolas"/>
          <w:sz w:val="18"/>
          <w:szCs w:val="18"/>
        </w:rPr>
        <w:t>的公司编号为</w:t>
      </w:r>
      <w:r w:rsidR="001E1B41">
        <w:rPr>
          <w:rFonts w:ascii="Consolas" w:hAnsi="Consolas"/>
          <w:sz w:val="18"/>
          <w:szCs w:val="18"/>
        </w:rPr>
        <w:t>0x0001</w:t>
      </w:r>
      <w:r>
        <w:rPr>
          <w:rFonts w:ascii="Consolas" w:hAnsi="Consolas" w:hint="eastAsia"/>
          <w:sz w:val="18"/>
          <w:szCs w:val="18"/>
        </w:rPr>
        <w:t>，</w:t>
      </w:r>
      <w:r>
        <w:rPr>
          <w:rFonts w:ascii="Consolas" w:hAnsi="Consolas"/>
          <w:sz w:val="18"/>
          <w:szCs w:val="18"/>
        </w:rPr>
        <w:t>本公司对应的设备编号如下：</w:t>
      </w:r>
    </w:p>
    <w:p w:rsidR="0043353B" w:rsidRDefault="0043353B" w:rsidP="0043353B">
      <w:pPr>
        <w:pStyle w:val="10"/>
        <w:ind w:left="420" w:firstLineChars="0" w:firstLine="0"/>
        <w:rPr>
          <w:rFonts w:ascii="Consolas" w:hAnsi="Consolas"/>
          <w:sz w:val="18"/>
          <w:szCs w:val="18"/>
        </w:rPr>
      </w:pPr>
    </w:p>
    <w:tbl>
      <w:tblPr>
        <w:tblStyle w:val="ad"/>
        <w:tblW w:w="0" w:type="auto"/>
        <w:tblInd w:w="420" w:type="dxa"/>
        <w:tblLook w:val="04A0" w:firstRow="1" w:lastRow="0" w:firstColumn="1" w:lastColumn="0" w:noHBand="0" w:noVBand="1"/>
      </w:tblPr>
      <w:tblGrid>
        <w:gridCol w:w="6764"/>
        <w:gridCol w:w="6764"/>
      </w:tblGrid>
      <w:tr w:rsidR="0043353B" w:rsidTr="00B65E09">
        <w:tc>
          <w:tcPr>
            <w:tcW w:w="6764" w:type="dxa"/>
          </w:tcPr>
          <w:p w:rsidR="0043353B" w:rsidRPr="00952F34" w:rsidRDefault="0043353B" w:rsidP="00B65E09">
            <w:pPr>
              <w:pStyle w:val="10"/>
              <w:ind w:firstLineChars="0" w:firstLine="0"/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 w:rsidRPr="00952F34">
              <w:rPr>
                <w:rFonts w:ascii="Consolas" w:hAnsi="Consolas" w:hint="eastAsia"/>
                <w:b/>
                <w:sz w:val="18"/>
                <w:szCs w:val="18"/>
              </w:rPr>
              <w:t>公司</w:t>
            </w:r>
            <w:r w:rsidRPr="00952F34">
              <w:rPr>
                <w:rFonts w:ascii="Consolas" w:hAnsi="Consolas"/>
                <w:b/>
                <w:sz w:val="18"/>
                <w:szCs w:val="18"/>
              </w:rPr>
              <w:t>编号</w:t>
            </w:r>
          </w:p>
        </w:tc>
        <w:tc>
          <w:tcPr>
            <w:tcW w:w="6764" w:type="dxa"/>
          </w:tcPr>
          <w:p w:rsidR="0043353B" w:rsidRPr="00952F34" w:rsidRDefault="0043353B" w:rsidP="00B65E09">
            <w:pPr>
              <w:pStyle w:val="10"/>
              <w:ind w:firstLineChars="0" w:firstLine="0"/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 w:rsidRPr="00952F34">
              <w:rPr>
                <w:rFonts w:ascii="Consolas" w:hAnsi="Consolas" w:hint="eastAsia"/>
                <w:b/>
                <w:sz w:val="18"/>
                <w:szCs w:val="18"/>
              </w:rPr>
              <w:t>设备</w:t>
            </w:r>
            <w:r w:rsidRPr="00952F34">
              <w:rPr>
                <w:rFonts w:ascii="Consolas" w:hAnsi="Consolas"/>
                <w:b/>
                <w:sz w:val="18"/>
                <w:szCs w:val="18"/>
              </w:rPr>
              <w:t>编号</w:t>
            </w:r>
          </w:p>
        </w:tc>
      </w:tr>
      <w:tr w:rsidR="0087184A" w:rsidTr="00B65E09">
        <w:tc>
          <w:tcPr>
            <w:tcW w:w="6764" w:type="dxa"/>
          </w:tcPr>
          <w:p w:rsidR="0087184A" w:rsidRPr="0050778A" w:rsidRDefault="0087184A" w:rsidP="0050778A">
            <w:pPr>
              <w:rPr>
                <w:rFonts w:ascii="Consolas" w:hAnsi="Consolas"/>
                <w:sz w:val="18"/>
                <w:szCs w:val="18"/>
              </w:rPr>
            </w:pPr>
            <w:r w:rsidRPr="0050778A">
              <w:rPr>
                <w:rFonts w:ascii="Consolas" w:hAnsi="Consolas" w:hint="eastAsia"/>
                <w:sz w:val="18"/>
                <w:szCs w:val="18"/>
              </w:rPr>
              <w:t>0x0000</w:t>
            </w:r>
          </w:p>
        </w:tc>
        <w:tc>
          <w:tcPr>
            <w:tcW w:w="6764" w:type="dxa"/>
          </w:tcPr>
          <w:p w:rsidR="0087184A" w:rsidRPr="0050778A" w:rsidRDefault="0087184A" w:rsidP="00B779FA">
            <w:pPr>
              <w:ind w:firstLineChars="200" w:firstLine="360"/>
              <w:rPr>
                <w:rFonts w:ascii="Consolas" w:hAnsi="Consolas"/>
                <w:sz w:val="18"/>
                <w:szCs w:val="18"/>
              </w:rPr>
            </w:pPr>
            <w:r w:rsidRPr="0050778A">
              <w:rPr>
                <w:rFonts w:ascii="Consolas" w:hAnsi="Consolas" w:hint="eastAsia"/>
                <w:sz w:val="18"/>
                <w:szCs w:val="18"/>
              </w:rPr>
              <w:t>0x0001</w:t>
            </w:r>
            <w:r w:rsidRPr="0050778A">
              <w:rPr>
                <w:rFonts w:ascii="Consolas" w:hAnsi="Consolas" w:hint="eastAsia"/>
                <w:sz w:val="18"/>
                <w:szCs w:val="18"/>
              </w:rPr>
              <w:t>手机</w:t>
            </w:r>
          </w:p>
        </w:tc>
      </w:tr>
      <w:tr w:rsidR="00EC2E9E" w:rsidTr="00B65E09">
        <w:tc>
          <w:tcPr>
            <w:tcW w:w="6764" w:type="dxa"/>
          </w:tcPr>
          <w:p w:rsidR="00EC2E9E" w:rsidRPr="00E23C05" w:rsidRDefault="0087184A" w:rsidP="00B65E09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lastRenderedPageBreak/>
              <w:t>0x0001</w:t>
            </w:r>
          </w:p>
        </w:tc>
        <w:tc>
          <w:tcPr>
            <w:tcW w:w="6764" w:type="dxa"/>
          </w:tcPr>
          <w:p w:rsidR="00EC2E9E" w:rsidRPr="00BB7FF9" w:rsidRDefault="0087184A" w:rsidP="00B65E09">
            <w:pPr>
              <w:pStyle w:val="10"/>
              <w:ind w:firstLine="360"/>
              <w:jc w:val="lef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0x0001</w:t>
            </w:r>
            <w:r w:rsidR="00EC2E9E">
              <w:rPr>
                <w:rFonts w:ascii="Consolas" w:hAnsi="Consolas" w:hint="eastAsia"/>
                <w:sz w:val="18"/>
                <w:szCs w:val="18"/>
              </w:rPr>
              <w:t>网关</w:t>
            </w:r>
          </w:p>
        </w:tc>
      </w:tr>
      <w:tr w:rsidR="0043353B" w:rsidTr="00B65E09">
        <w:tc>
          <w:tcPr>
            <w:tcW w:w="6764" w:type="dxa"/>
          </w:tcPr>
          <w:p w:rsidR="0043353B" w:rsidRDefault="0043353B" w:rsidP="00B65E09">
            <w:r w:rsidRPr="00E23C05">
              <w:rPr>
                <w:rFonts w:ascii="Consolas" w:hAnsi="Consolas"/>
                <w:sz w:val="18"/>
                <w:szCs w:val="18"/>
              </w:rPr>
              <w:t>0x</w:t>
            </w:r>
            <w:r w:rsidRPr="00E23C05">
              <w:rPr>
                <w:rFonts w:ascii="Consolas" w:hAnsi="Consolas" w:hint="eastAsia"/>
                <w:sz w:val="18"/>
                <w:szCs w:val="18"/>
              </w:rPr>
              <w:t>00</w:t>
            </w:r>
            <w:r w:rsidR="0087184A">
              <w:rPr>
                <w:rFonts w:ascii="Consolas" w:hAnsi="Consolas"/>
                <w:sz w:val="18"/>
                <w:szCs w:val="18"/>
              </w:rPr>
              <w:t>01</w:t>
            </w:r>
          </w:p>
        </w:tc>
        <w:tc>
          <w:tcPr>
            <w:tcW w:w="6764" w:type="dxa"/>
          </w:tcPr>
          <w:p w:rsidR="0043353B" w:rsidRPr="00BB7FF9" w:rsidRDefault="0043353B" w:rsidP="00B65E09">
            <w:pPr>
              <w:pStyle w:val="10"/>
              <w:ind w:firstLine="360"/>
              <w:jc w:val="left"/>
              <w:rPr>
                <w:rFonts w:ascii="Consolas" w:hAnsi="Consolas"/>
                <w:sz w:val="18"/>
                <w:szCs w:val="18"/>
              </w:rPr>
            </w:pPr>
            <w:r w:rsidRPr="00BB7FF9">
              <w:rPr>
                <w:rFonts w:ascii="Consolas" w:hAnsi="Consolas"/>
                <w:sz w:val="18"/>
                <w:szCs w:val="18"/>
              </w:rPr>
              <w:t>0x</w:t>
            </w:r>
            <w:r w:rsidR="0087184A">
              <w:rPr>
                <w:rFonts w:ascii="Consolas" w:hAnsi="Consolas" w:hint="eastAsia"/>
                <w:sz w:val="18"/>
                <w:szCs w:val="18"/>
              </w:rPr>
              <w:t>0011</w:t>
            </w:r>
            <w:r w:rsidRPr="00BB7FF9">
              <w:rPr>
                <w:rFonts w:ascii="Consolas" w:hAnsi="Consolas" w:hint="eastAsia"/>
                <w:sz w:val="18"/>
                <w:szCs w:val="18"/>
              </w:rPr>
              <w:t>单联</w:t>
            </w:r>
            <w:r w:rsidRPr="00BB7FF9">
              <w:rPr>
                <w:rFonts w:ascii="Consolas" w:hAnsi="Consolas"/>
                <w:sz w:val="18"/>
                <w:szCs w:val="18"/>
              </w:rPr>
              <w:t>单火线开关</w:t>
            </w:r>
          </w:p>
        </w:tc>
      </w:tr>
      <w:tr w:rsidR="0043353B" w:rsidTr="00B65E09">
        <w:tc>
          <w:tcPr>
            <w:tcW w:w="6764" w:type="dxa"/>
          </w:tcPr>
          <w:p w:rsidR="0043353B" w:rsidRDefault="0043353B" w:rsidP="00B65E09">
            <w:r w:rsidRPr="00E23C05">
              <w:rPr>
                <w:rFonts w:ascii="Consolas" w:hAnsi="Consolas"/>
                <w:sz w:val="18"/>
                <w:szCs w:val="18"/>
              </w:rPr>
              <w:t>0x</w:t>
            </w:r>
            <w:r w:rsidRPr="00E23C05">
              <w:rPr>
                <w:rFonts w:ascii="Consolas" w:hAnsi="Consolas" w:hint="eastAsia"/>
                <w:sz w:val="18"/>
                <w:szCs w:val="18"/>
              </w:rPr>
              <w:t>00</w:t>
            </w:r>
            <w:r w:rsidR="0087184A">
              <w:rPr>
                <w:rFonts w:ascii="Consolas" w:hAnsi="Consolas"/>
                <w:sz w:val="18"/>
                <w:szCs w:val="18"/>
              </w:rPr>
              <w:t>01</w:t>
            </w:r>
          </w:p>
        </w:tc>
        <w:tc>
          <w:tcPr>
            <w:tcW w:w="6764" w:type="dxa"/>
          </w:tcPr>
          <w:p w:rsidR="0043353B" w:rsidRPr="00BB7FF9" w:rsidRDefault="0043353B" w:rsidP="00B65E09">
            <w:pPr>
              <w:pStyle w:val="10"/>
              <w:ind w:firstLine="360"/>
              <w:jc w:val="left"/>
              <w:rPr>
                <w:rFonts w:ascii="Consolas" w:hAnsi="Consolas"/>
                <w:sz w:val="18"/>
                <w:szCs w:val="18"/>
              </w:rPr>
            </w:pPr>
            <w:r w:rsidRPr="00BB7FF9">
              <w:rPr>
                <w:rFonts w:ascii="Consolas" w:hAnsi="Consolas"/>
                <w:sz w:val="18"/>
                <w:szCs w:val="18"/>
              </w:rPr>
              <w:t>0x</w:t>
            </w:r>
            <w:r w:rsidR="0087184A">
              <w:rPr>
                <w:rFonts w:ascii="Consolas" w:hAnsi="Consolas" w:hint="eastAsia"/>
                <w:sz w:val="18"/>
                <w:szCs w:val="18"/>
              </w:rPr>
              <w:t>0012</w:t>
            </w:r>
            <w:r w:rsidRPr="00BB7FF9">
              <w:rPr>
                <w:rFonts w:ascii="Consolas" w:hAnsi="Consolas" w:hint="eastAsia"/>
                <w:sz w:val="18"/>
                <w:szCs w:val="18"/>
              </w:rPr>
              <w:t>双联</w:t>
            </w:r>
            <w:r w:rsidRPr="00BB7FF9">
              <w:rPr>
                <w:rFonts w:ascii="Consolas" w:hAnsi="Consolas"/>
                <w:sz w:val="18"/>
                <w:szCs w:val="18"/>
              </w:rPr>
              <w:t>单火线开关</w:t>
            </w:r>
          </w:p>
        </w:tc>
      </w:tr>
      <w:tr w:rsidR="0043353B" w:rsidTr="00B65E09">
        <w:tc>
          <w:tcPr>
            <w:tcW w:w="6764" w:type="dxa"/>
          </w:tcPr>
          <w:p w:rsidR="0043353B" w:rsidRDefault="0043353B" w:rsidP="00B65E09">
            <w:r w:rsidRPr="00E23C05">
              <w:rPr>
                <w:rFonts w:ascii="Consolas" w:hAnsi="Consolas"/>
                <w:sz w:val="18"/>
                <w:szCs w:val="18"/>
              </w:rPr>
              <w:t>0x</w:t>
            </w:r>
            <w:r w:rsidRPr="00E23C05">
              <w:rPr>
                <w:rFonts w:ascii="Consolas" w:hAnsi="Consolas" w:hint="eastAsia"/>
                <w:sz w:val="18"/>
                <w:szCs w:val="18"/>
              </w:rPr>
              <w:t>00</w:t>
            </w:r>
            <w:r w:rsidR="0087184A">
              <w:rPr>
                <w:rFonts w:ascii="Consolas" w:hAnsi="Consolas"/>
                <w:sz w:val="18"/>
                <w:szCs w:val="18"/>
              </w:rPr>
              <w:t>01</w:t>
            </w:r>
          </w:p>
        </w:tc>
        <w:tc>
          <w:tcPr>
            <w:tcW w:w="6764" w:type="dxa"/>
          </w:tcPr>
          <w:p w:rsidR="0043353B" w:rsidRPr="00BB7FF9" w:rsidRDefault="0043353B" w:rsidP="00B65E09">
            <w:pPr>
              <w:pStyle w:val="10"/>
              <w:ind w:firstLine="360"/>
              <w:jc w:val="left"/>
              <w:rPr>
                <w:rFonts w:ascii="Consolas" w:hAnsi="Consolas"/>
                <w:sz w:val="18"/>
                <w:szCs w:val="18"/>
              </w:rPr>
            </w:pPr>
            <w:r w:rsidRPr="00BB7FF9">
              <w:rPr>
                <w:rFonts w:ascii="Consolas" w:hAnsi="Consolas"/>
                <w:sz w:val="18"/>
                <w:szCs w:val="18"/>
              </w:rPr>
              <w:t>0x</w:t>
            </w:r>
            <w:r w:rsidR="0087184A">
              <w:rPr>
                <w:rFonts w:ascii="Consolas" w:hAnsi="Consolas" w:hint="eastAsia"/>
                <w:sz w:val="18"/>
                <w:szCs w:val="18"/>
              </w:rPr>
              <w:t>0013</w:t>
            </w:r>
            <w:r w:rsidRPr="00BB7FF9">
              <w:rPr>
                <w:rFonts w:ascii="Consolas" w:hAnsi="Consolas" w:hint="eastAsia"/>
                <w:sz w:val="18"/>
                <w:szCs w:val="18"/>
              </w:rPr>
              <w:t>三联</w:t>
            </w:r>
            <w:r w:rsidRPr="00BB7FF9">
              <w:rPr>
                <w:rFonts w:ascii="Consolas" w:hAnsi="Consolas"/>
                <w:sz w:val="18"/>
                <w:szCs w:val="18"/>
              </w:rPr>
              <w:t>单火线开关</w:t>
            </w:r>
          </w:p>
        </w:tc>
      </w:tr>
      <w:tr w:rsidR="0043353B" w:rsidTr="00B65E09">
        <w:tc>
          <w:tcPr>
            <w:tcW w:w="6764" w:type="dxa"/>
          </w:tcPr>
          <w:p w:rsidR="0043353B" w:rsidRDefault="0043353B" w:rsidP="00B65E09">
            <w:r w:rsidRPr="00E23C05">
              <w:rPr>
                <w:rFonts w:ascii="Consolas" w:hAnsi="Consolas"/>
                <w:sz w:val="18"/>
                <w:szCs w:val="18"/>
              </w:rPr>
              <w:t>0x</w:t>
            </w:r>
            <w:r w:rsidRPr="00E23C05">
              <w:rPr>
                <w:rFonts w:ascii="Consolas" w:hAnsi="Consolas" w:hint="eastAsia"/>
                <w:sz w:val="18"/>
                <w:szCs w:val="18"/>
              </w:rPr>
              <w:t>00</w:t>
            </w:r>
            <w:r w:rsidR="0087184A">
              <w:rPr>
                <w:rFonts w:ascii="Consolas" w:hAnsi="Consolas"/>
                <w:sz w:val="18"/>
                <w:szCs w:val="18"/>
              </w:rPr>
              <w:t>01</w:t>
            </w:r>
          </w:p>
        </w:tc>
        <w:tc>
          <w:tcPr>
            <w:tcW w:w="6764" w:type="dxa"/>
          </w:tcPr>
          <w:p w:rsidR="0043353B" w:rsidRPr="00BB7FF9" w:rsidRDefault="0043353B" w:rsidP="00B65E09">
            <w:pPr>
              <w:pStyle w:val="10"/>
              <w:ind w:firstLine="360"/>
              <w:jc w:val="left"/>
              <w:rPr>
                <w:rFonts w:ascii="Consolas" w:hAnsi="Consolas"/>
                <w:sz w:val="18"/>
                <w:szCs w:val="18"/>
              </w:rPr>
            </w:pPr>
            <w:r w:rsidRPr="00BB7FF9">
              <w:rPr>
                <w:rFonts w:ascii="Consolas" w:hAnsi="Consolas"/>
                <w:sz w:val="18"/>
                <w:szCs w:val="18"/>
              </w:rPr>
              <w:t>0x</w:t>
            </w:r>
            <w:r w:rsidR="0087184A">
              <w:rPr>
                <w:rFonts w:ascii="Consolas" w:hAnsi="Consolas" w:hint="eastAsia"/>
                <w:sz w:val="18"/>
                <w:szCs w:val="18"/>
              </w:rPr>
              <w:t>0014</w:t>
            </w:r>
            <w:r w:rsidRPr="00BB7FF9">
              <w:rPr>
                <w:rFonts w:ascii="Consolas" w:hAnsi="Consolas" w:hint="eastAsia"/>
                <w:sz w:val="18"/>
                <w:szCs w:val="18"/>
              </w:rPr>
              <w:t>四联</w:t>
            </w:r>
            <w:r w:rsidRPr="00BB7FF9">
              <w:rPr>
                <w:rFonts w:ascii="Consolas" w:hAnsi="Consolas"/>
                <w:sz w:val="18"/>
                <w:szCs w:val="18"/>
              </w:rPr>
              <w:t>单火线开关</w:t>
            </w:r>
          </w:p>
        </w:tc>
      </w:tr>
      <w:tr w:rsidR="0043353B" w:rsidTr="00B65E09">
        <w:tc>
          <w:tcPr>
            <w:tcW w:w="6764" w:type="dxa"/>
          </w:tcPr>
          <w:p w:rsidR="0043353B" w:rsidRDefault="0043353B" w:rsidP="00B65E09">
            <w:r w:rsidRPr="00E23C05">
              <w:rPr>
                <w:rFonts w:ascii="Consolas" w:hAnsi="Consolas"/>
                <w:sz w:val="18"/>
                <w:szCs w:val="18"/>
              </w:rPr>
              <w:t>0x</w:t>
            </w:r>
            <w:r w:rsidRPr="00E23C05">
              <w:rPr>
                <w:rFonts w:ascii="Consolas" w:hAnsi="Consolas" w:hint="eastAsia"/>
                <w:sz w:val="18"/>
                <w:szCs w:val="18"/>
              </w:rPr>
              <w:t>00</w:t>
            </w:r>
            <w:r w:rsidR="0087184A">
              <w:rPr>
                <w:rFonts w:ascii="Consolas" w:hAnsi="Consolas"/>
                <w:sz w:val="18"/>
                <w:szCs w:val="18"/>
              </w:rPr>
              <w:t>01</w:t>
            </w:r>
          </w:p>
        </w:tc>
        <w:tc>
          <w:tcPr>
            <w:tcW w:w="6764" w:type="dxa"/>
          </w:tcPr>
          <w:p w:rsidR="0043353B" w:rsidRPr="00BB7FF9" w:rsidRDefault="0043353B" w:rsidP="00B65E09">
            <w:pPr>
              <w:pStyle w:val="10"/>
              <w:ind w:firstLine="360"/>
              <w:jc w:val="left"/>
              <w:rPr>
                <w:rFonts w:ascii="Consolas" w:hAnsi="Consolas"/>
                <w:sz w:val="18"/>
                <w:szCs w:val="18"/>
              </w:rPr>
            </w:pPr>
            <w:r w:rsidRPr="00BB7FF9">
              <w:rPr>
                <w:rFonts w:ascii="Consolas" w:hAnsi="Consolas"/>
                <w:sz w:val="18"/>
                <w:szCs w:val="18"/>
              </w:rPr>
              <w:t>0x</w:t>
            </w:r>
            <w:r w:rsidR="0087184A">
              <w:rPr>
                <w:rFonts w:ascii="Consolas" w:hAnsi="Consolas" w:hint="eastAsia"/>
                <w:sz w:val="18"/>
                <w:szCs w:val="18"/>
              </w:rPr>
              <w:t>0021</w:t>
            </w:r>
            <w:r w:rsidRPr="00BB7FF9">
              <w:rPr>
                <w:rFonts w:ascii="Consolas" w:hAnsi="Consolas" w:hint="eastAsia"/>
                <w:sz w:val="18"/>
                <w:szCs w:val="18"/>
              </w:rPr>
              <w:t>单联零</w:t>
            </w:r>
            <w:r w:rsidRPr="00BB7FF9">
              <w:rPr>
                <w:rFonts w:ascii="Consolas" w:hAnsi="Consolas"/>
                <w:sz w:val="18"/>
                <w:szCs w:val="18"/>
              </w:rPr>
              <w:t>火线开关</w:t>
            </w:r>
          </w:p>
        </w:tc>
      </w:tr>
      <w:tr w:rsidR="0043353B" w:rsidTr="00B65E09">
        <w:tc>
          <w:tcPr>
            <w:tcW w:w="6764" w:type="dxa"/>
          </w:tcPr>
          <w:p w:rsidR="0043353B" w:rsidRDefault="0043353B" w:rsidP="00B65E09">
            <w:r w:rsidRPr="00E23C05">
              <w:rPr>
                <w:rFonts w:ascii="Consolas" w:hAnsi="Consolas"/>
                <w:sz w:val="18"/>
                <w:szCs w:val="18"/>
              </w:rPr>
              <w:t>0x</w:t>
            </w:r>
            <w:r w:rsidRPr="00E23C05">
              <w:rPr>
                <w:rFonts w:ascii="Consolas" w:hAnsi="Consolas" w:hint="eastAsia"/>
                <w:sz w:val="18"/>
                <w:szCs w:val="18"/>
              </w:rPr>
              <w:t>00</w:t>
            </w:r>
            <w:r w:rsidR="0087184A">
              <w:rPr>
                <w:rFonts w:ascii="Consolas" w:hAnsi="Consolas"/>
                <w:sz w:val="18"/>
                <w:szCs w:val="18"/>
              </w:rPr>
              <w:t>01</w:t>
            </w:r>
          </w:p>
        </w:tc>
        <w:tc>
          <w:tcPr>
            <w:tcW w:w="6764" w:type="dxa"/>
          </w:tcPr>
          <w:p w:rsidR="0043353B" w:rsidRPr="00BB7FF9" w:rsidRDefault="0043353B" w:rsidP="00B65E09">
            <w:pPr>
              <w:pStyle w:val="10"/>
              <w:ind w:firstLine="360"/>
              <w:jc w:val="left"/>
              <w:rPr>
                <w:rFonts w:ascii="Consolas" w:hAnsi="Consolas"/>
                <w:sz w:val="18"/>
                <w:szCs w:val="18"/>
              </w:rPr>
            </w:pPr>
            <w:r w:rsidRPr="00BB7FF9">
              <w:rPr>
                <w:rFonts w:ascii="Consolas" w:hAnsi="Consolas"/>
                <w:sz w:val="18"/>
                <w:szCs w:val="18"/>
              </w:rPr>
              <w:t>0x</w:t>
            </w:r>
            <w:r w:rsidR="0087184A">
              <w:rPr>
                <w:rFonts w:ascii="Consolas" w:hAnsi="Consolas" w:hint="eastAsia"/>
                <w:sz w:val="18"/>
                <w:szCs w:val="18"/>
              </w:rPr>
              <w:t>0022</w:t>
            </w:r>
            <w:r w:rsidRPr="00BB7FF9">
              <w:rPr>
                <w:rFonts w:ascii="Consolas" w:hAnsi="Consolas" w:hint="eastAsia"/>
                <w:sz w:val="18"/>
                <w:szCs w:val="18"/>
              </w:rPr>
              <w:t>双联零</w:t>
            </w:r>
            <w:r w:rsidRPr="00BB7FF9">
              <w:rPr>
                <w:rFonts w:ascii="Consolas" w:hAnsi="Consolas"/>
                <w:sz w:val="18"/>
                <w:szCs w:val="18"/>
              </w:rPr>
              <w:t>火线开关</w:t>
            </w:r>
          </w:p>
        </w:tc>
      </w:tr>
      <w:tr w:rsidR="0043353B" w:rsidTr="00B65E09">
        <w:tc>
          <w:tcPr>
            <w:tcW w:w="6764" w:type="dxa"/>
          </w:tcPr>
          <w:p w:rsidR="0043353B" w:rsidRDefault="0043353B" w:rsidP="00B65E09">
            <w:r w:rsidRPr="00E23C05">
              <w:rPr>
                <w:rFonts w:ascii="Consolas" w:hAnsi="Consolas"/>
                <w:sz w:val="18"/>
                <w:szCs w:val="18"/>
              </w:rPr>
              <w:t>0x</w:t>
            </w:r>
            <w:r w:rsidRPr="00E23C05">
              <w:rPr>
                <w:rFonts w:ascii="Consolas" w:hAnsi="Consolas" w:hint="eastAsia"/>
                <w:sz w:val="18"/>
                <w:szCs w:val="18"/>
              </w:rPr>
              <w:t>00</w:t>
            </w:r>
            <w:r w:rsidR="0087184A">
              <w:rPr>
                <w:rFonts w:ascii="Consolas" w:hAnsi="Consolas"/>
                <w:sz w:val="18"/>
                <w:szCs w:val="18"/>
              </w:rPr>
              <w:t>01</w:t>
            </w:r>
          </w:p>
        </w:tc>
        <w:tc>
          <w:tcPr>
            <w:tcW w:w="6764" w:type="dxa"/>
          </w:tcPr>
          <w:p w:rsidR="0043353B" w:rsidRPr="00BB7FF9" w:rsidRDefault="0043353B" w:rsidP="00B65E09">
            <w:pPr>
              <w:pStyle w:val="10"/>
              <w:ind w:firstLine="360"/>
              <w:jc w:val="left"/>
              <w:rPr>
                <w:rFonts w:ascii="Consolas" w:hAnsi="Consolas"/>
                <w:sz w:val="18"/>
                <w:szCs w:val="18"/>
              </w:rPr>
            </w:pPr>
            <w:r w:rsidRPr="00BB7FF9">
              <w:rPr>
                <w:rFonts w:ascii="Consolas" w:hAnsi="Consolas"/>
                <w:sz w:val="18"/>
                <w:szCs w:val="18"/>
              </w:rPr>
              <w:t>0x</w:t>
            </w:r>
            <w:r w:rsidR="0087184A">
              <w:rPr>
                <w:rFonts w:ascii="Consolas" w:hAnsi="Consolas" w:hint="eastAsia"/>
                <w:sz w:val="18"/>
                <w:szCs w:val="18"/>
              </w:rPr>
              <w:t>0023</w:t>
            </w:r>
            <w:r w:rsidRPr="00BB7FF9">
              <w:rPr>
                <w:rFonts w:ascii="Consolas" w:hAnsi="Consolas" w:hint="eastAsia"/>
                <w:sz w:val="18"/>
                <w:szCs w:val="18"/>
              </w:rPr>
              <w:t>三联零</w:t>
            </w:r>
            <w:r w:rsidRPr="00BB7FF9">
              <w:rPr>
                <w:rFonts w:ascii="Consolas" w:hAnsi="Consolas"/>
                <w:sz w:val="18"/>
                <w:szCs w:val="18"/>
              </w:rPr>
              <w:t>火线开关</w:t>
            </w:r>
          </w:p>
        </w:tc>
      </w:tr>
      <w:tr w:rsidR="0043353B" w:rsidTr="00B65E09">
        <w:tc>
          <w:tcPr>
            <w:tcW w:w="6764" w:type="dxa"/>
          </w:tcPr>
          <w:p w:rsidR="0043353B" w:rsidRDefault="0043353B" w:rsidP="00B65E09">
            <w:r w:rsidRPr="00E23C05">
              <w:rPr>
                <w:rFonts w:ascii="Consolas" w:hAnsi="Consolas"/>
                <w:sz w:val="18"/>
                <w:szCs w:val="18"/>
              </w:rPr>
              <w:t>0x</w:t>
            </w:r>
            <w:r w:rsidRPr="00E23C05">
              <w:rPr>
                <w:rFonts w:ascii="Consolas" w:hAnsi="Consolas" w:hint="eastAsia"/>
                <w:sz w:val="18"/>
                <w:szCs w:val="18"/>
              </w:rPr>
              <w:t>00</w:t>
            </w:r>
            <w:r w:rsidR="0087184A">
              <w:rPr>
                <w:rFonts w:ascii="Consolas" w:hAnsi="Consolas"/>
                <w:sz w:val="18"/>
                <w:szCs w:val="18"/>
              </w:rPr>
              <w:t>01</w:t>
            </w:r>
          </w:p>
        </w:tc>
        <w:tc>
          <w:tcPr>
            <w:tcW w:w="6764" w:type="dxa"/>
          </w:tcPr>
          <w:p w:rsidR="0043353B" w:rsidRPr="00BB7FF9" w:rsidRDefault="0043353B" w:rsidP="00B65E09">
            <w:pPr>
              <w:pStyle w:val="10"/>
              <w:ind w:firstLine="360"/>
              <w:jc w:val="left"/>
              <w:rPr>
                <w:rFonts w:ascii="Consolas" w:hAnsi="Consolas"/>
                <w:sz w:val="18"/>
                <w:szCs w:val="18"/>
              </w:rPr>
            </w:pPr>
            <w:r w:rsidRPr="00BB7FF9">
              <w:rPr>
                <w:rFonts w:ascii="Consolas" w:hAnsi="Consolas"/>
                <w:sz w:val="18"/>
                <w:szCs w:val="18"/>
              </w:rPr>
              <w:t>0x</w:t>
            </w:r>
            <w:r w:rsidR="0087184A">
              <w:rPr>
                <w:rFonts w:ascii="Consolas" w:hAnsi="Consolas" w:hint="eastAsia"/>
                <w:sz w:val="18"/>
                <w:szCs w:val="18"/>
              </w:rPr>
              <w:t>0024</w:t>
            </w:r>
            <w:r w:rsidRPr="00BB7FF9">
              <w:rPr>
                <w:rFonts w:ascii="Consolas" w:hAnsi="Consolas" w:hint="eastAsia"/>
                <w:sz w:val="18"/>
                <w:szCs w:val="18"/>
              </w:rPr>
              <w:t>四联零</w:t>
            </w:r>
            <w:r w:rsidRPr="00BB7FF9">
              <w:rPr>
                <w:rFonts w:ascii="Consolas" w:hAnsi="Consolas"/>
                <w:sz w:val="18"/>
                <w:szCs w:val="18"/>
              </w:rPr>
              <w:t>火线开关</w:t>
            </w:r>
          </w:p>
        </w:tc>
      </w:tr>
      <w:tr w:rsidR="0043353B" w:rsidTr="00B65E09">
        <w:tc>
          <w:tcPr>
            <w:tcW w:w="6764" w:type="dxa"/>
          </w:tcPr>
          <w:p w:rsidR="0043353B" w:rsidRDefault="0043353B" w:rsidP="00B65E09">
            <w:r w:rsidRPr="00E23C05">
              <w:rPr>
                <w:rFonts w:ascii="Consolas" w:hAnsi="Consolas"/>
                <w:sz w:val="18"/>
                <w:szCs w:val="18"/>
              </w:rPr>
              <w:t>0x</w:t>
            </w:r>
            <w:r w:rsidRPr="00E23C05">
              <w:rPr>
                <w:rFonts w:ascii="Consolas" w:hAnsi="Consolas" w:hint="eastAsia"/>
                <w:sz w:val="18"/>
                <w:szCs w:val="18"/>
              </w:rPr>
              <w:t>00</w:t>
            </w:r>
            <w:r w:rsidR="0087184A">
              <w:rPr>
                <w:rFonts w:ascii="Consolas" w:hAnsi="Consolas"/>
                <w:sz w:val="18"/>
                <w:szCs w:val="18"/>
              </w:rPr>
              <w:t>01</w:t>
            </w:r>
          </w:p>
        </w:tc>
        <w:tc>
          <w:tcPr>
            <w:tcW w:w="6764" w:type="dxa"/>
          </w:tcPr>
          <w:p w:rsidR="0043353B" w:rsidRPr="00BB7FF9" w:rsidRDefault="0043353B" w:rsidP="00B65E09">
            <w:pPr>
              <w:pStyle w:val="10"/>
              <w:ind w:firstLine="360"/>
              <w:jc w:val="left"/>
              <w:rPr>
                <w:rFonts w:ascii="Consolas" w:hAnsi="Consolas"/>
                <w:sz w:val="18"/>
                <w:szCs w:val="18"/>
              </w:rPr>
            </w:pPr>
            <w:r w:rsidRPr="00BB7FF9">
              <w:rPr>
                <w:rFonts w:ascii="Consolas" w:hAnsi="Consolas"/>
                <w:sz w:val="18"/>
                <w:szCs w:val="18"/>
              </w:rPr>
              <w:t>0x</w:t>
            </w:r>
            <w:r w:rsidR="0087184A">
              <w:rPr>
                <w:rFonts w:ascii="Consolas" w:hAnsi="Consolas" w:hint="eastAsia"/>
                <w:sz w:val="18"/>
                <w:szCs w:val="18"/>
              </w:rPr>
              <w:t>0030</w:t>
            </w:r>
            <w:r w:rsidRPr="00BB7FF9">
              <w:rPr>
                <w:rFonts w:ascii="Consolas" w:hAnsi="Consolas" w:hint="eastAsia"/>
                <w:sz w:val="18"/>
                <w:szCs w:val="18"/>
              </w:rPr>
              <w:t>门磁</w:t>
            </w:r>
          </w:p>
        </w:tc>
      </w:tr>
      <w:tr w:rsidR="0043353B" w:rsidTr="00B65E09">
        <w:tc>
          <w:tcPr>
            <w:tcW w:w="6764" w:type="dxa"/>
          </w:tcPr>
          <w:p w:rsidR="0043353B" w:rsidRDefault="0043353B" w:rsidP="00B65E09">
            <w:r w:rsidRPr="00E23C05">
              <w:rPr>
                <w:rFonts w:ascii="Consolas" w:hAnsi="Consolas"/>
                <w:sz w:val="18"/>
                <w:szCs w:val="18"/>
              </w:rPr>
              <w:t>0x</w:t>
            </w:r>
            <w:r w:rsidRPr="00E23C05">
              <w:rPr>
                <w:rFonts w:ascii="Consolas" w:hAnsi="Consolas" w:hint="eastAsia"/>
                <w:sz w:val="18"/>
                <w:szCs w:val="18"/>
              </w:rPr>
              <w:t>00</w:t>
            </w:r>
            <w:r w:rsidR="0087184A">
              <w:rPr>
                <w:rFonts w:ascii="Consolas" w:hAnsi="Consolas"/>
                <w:sz w:val="18"/>
                <w:szCs w:val="18"/>
              </w:rPr>
              <w:t>01</w:t>
            </w:r>
          </w:p>
        </w:tc>
        <w:tc>
          <w:tcPr>
            <w:tcW w:w="6764" w:type="dxa"/>
          </w:tcPr>
          <w:p w:rsidR="0043353B" w:rsidRPr="00BB7FF9" w:rsidRDefault="0043353B" w:rsidP="00B65E09">
            <w:pPr>
              <w:pStyle w:val="10"/>
              <w:ind w:firstLine="360"/>
              <w:jc w:val="left"/>
              <w:rPr>
                <w:rFonts w:ascii="Consolas" w:hAnsi="Consolas"/>
                <w:sz w:val="18"/>
                <w:szCs w:val="18"/>
              </w:rPr>
            </w:pPr>
            <w:r w:rsidRPr="00BB7FF9">
              <w:rPr>
                <w:rFonts w:ascii="Consolas" w:hAnsi="Consolas"/>
                <w:sz w:val="18"/>
                <w:szCs w:val="18"/>
              </w:rPr>
              <w:t>0x</w:t>
            </w:r>
            <w:r w:rsidR="0087184A">
              <w:rPr>
                <w:rFonts w:ascii="Consolas" w:hAnsi="Consolas" w:hint="eastAsia"/>
                <w:sz w:val="18"/>
                <w:szCs w:val="18"/>
              </w:rPr>
              <w:t>0040</w:t>
            </w:r>
            <w:r w:rsidRPr="00BB7FF9">
              <w:rPr>
                <w:rFonts w:ascii="Consolas" w:hAnsi="Consolas" w:hint="eastAsia"/>
                <w:sz w:val="18"/>
                <w:szCs w:val="18"/>
              </w:rPr>
              <w:t>被动</w:t>
            </w:r>
            <w:r w:rsidRPr="00BB7FF9">
              <w:rPr>
                <w:rFonts w:ascii="Consolas" w:hAnsi="Consolas"/>
                <w:sz w:val="18"/>
                <w:szCs w:val="18"/>
              </w:rPr>
              <w:t>红外探测器</w:t>
            </w:r>
          </w:p>
        </w:tc>
      </w:tr>
      <w:tr w:rsidR="0043353B" w:rsidTr="00B65E09">
        <w:tc>
          <w:tcPr>
            <w:tcW w:w="6764" w:type="dxa"/>
          </w:tcPr>
          <w:p w:rsidR="0043353B" w:rsidRDefault="0043353B" w:rsidP="00B65E09">
            <w:r w:rsidRPr="00E23C05">
              <w:rPr>
                <w:rFonts w:ascii="Consolas" w:hAnsi="Consolas"/>
                <w:sz w:val="18"/>
                <w:szCs w:val="18"/>
              </w:rPr>
              <w:t>0x</w:t>
            </w:r>
            <w:r w:rsidRPr="00E23C05">
              <w:rPr>
                <w:rFonts w:ascii="Consolas" w:hAnsi="Consolas" w:hint="eastAsia"/>
                <w:sz w:val="18"/>
                <w:szCs w:val="18"/>
              </w:rPr>
              <w:t>00</w:t>
            </w:r>
            <w:r w:rsidR="0087184A">
              <w:rPr>
                <w:rFonts w:ascii="Consolas" w:hAnsi="Consolas"/>
                <w:sz w:val="18"/>
                <w:szCs w:val="18"/>
              </w:rPr>
              <w:t>01</w:t>
            </w:r>
          </w:p>
        </w:tc>
        <w:tc>
          <w:tcPr>
            <w:tcW w:w="6764" w:type="dxa"/>
          </w:tcPr>
          <w:p w:rsidR="0043353B" w:rsidRPr="00BB7FF9" w:rsidRDefault="0043353B" w:rsidP="00B65E09">
            <w:pPr>
              <w:pStyle w:val="10"/>
              <w:ind w:firstLine="360"/>
              <w:jc w:val="left"/>
              <w:rPr>
                <w:rFonts w:ascii="Consolas" w:hAnsi="Consolas"/>
                <w:sz w:val="18"/>
                <w:szCs w:val="18"/>
              </w:rPr>
            </w:pPr>
            <w:r w:rsidRPr="00BB7FF9">
              <w:rPr>
                <w:rFonts w:ascii="Consolas" w:hAnsi="Consolas"/>
                <w:sz w:val="18"/>
                <w:szCs w:val="18"/>
              </w:rPr>
              <w:t>0x</w:t>
            </w:r>
            <w:r w:rsidR="0087184A">
              <w:rPr>
                <w:rFonts w:ascii="Consolas" w:hAnsi="Consolas" w:hint="eastAsia"/>
                <w:sz w:val="18"/>
                <w:szCs w:val="18"/>
              </w:rPr>
              <w:t>0050</w:t>
            </w:r>
            <w:r w:rsidRPr="00BB7FF9">
              <w:rPr>
                <w:rFonts w:ascii="Consolas" w:hAnsi="Consolas" w:hint="eastAsia"/>
                <w:sz w:val="18"/>
                <w:szCs w:val="18"/>
              </w:rPr>
              <w:t>摄像头</w:t>
            </w:r>
          </w:p>
        </w:tc>
      </w:tr>
      <w:tr w:rsidR="0043353B" w:rsidTr="00B65E09">
        <w:tc>
          <w:tcPr>
            <w:tcW w:w="6764" w:type="dxa"/>
          </w:tcPr>
          <w:p w:rsidR="0043353B" w:rsidRDefault="0043353B" w:rsidP="00B65E09">
            <w:r w:rsidRPr="00E23C05">
              <w:rPr>
                <w:rFonts w:ascii="Consolas" w:hAnsi="Consolas"/>
                <w:sz w:val="18"/>
                <w:szCs w:val="18"/>
              </w:rPr>
              <w:t>0x</w:t>
            </w:r>
            <w:r w:rsidRPr="00E23C05">
              <w:rPr>
                <w:rFonts w:ascii="Consolas" w:hAnsi="Consolas" w:hint="eastAsia"/>
                <w:sz w:val="18"/>
                <w:szCs w:val="18"/>
              </w:rPr>
              <w:t>00</w:t>
            </w:r>
            <w:r w:rsidR="0087184A">
              <w:rPr>
                <w:rFonts w:ascii="Consolas" w:hAnsi="Consolas"/>
                <w:sz w:val="18"/>
                <w:szCs w:val="18"/>
              </w:rPr>
              <w:t>01</w:t>
            </w:r>
          </w:p>
        </w:tc>
        <w:tc>
          <w:tcPr>
            <w:tcW w:w="6764" w:type="dxa"/>
          </w:tcPr>
          <w:p w:rsidR="0043353B" w:rsidRPr="00BB7FF9" w:rsidRDefault="0043353B" w:rsidP="006605B5">
            <w:pPr>
              <w:pStyle w:val="10"/>
              <w:ind w:firstLine="360"/>
              <w:jc w:val="left"/>
              <w:rPr>
                <w:rFonts w:ascii="Consolas" w:hAnsi="Consolas"/>
                <w:sz w:val="18"/>
                <w:szCs w:val="18"/>
              </w:rPr>
            </w:pPr>
            <w:r w:rsidRPr="00BB7FF9">
              <w:rPr>
                <w:rFonts w:ascii="Consolas" w:hAnsi="Consolas" w:hint="eastAsia"/>
                <w:sz w:val="18"/>
                <w:szCs w:val="18"/>
              </w:rPr>
              <w:t>0</w:t>
            </w:r>
            <w:r w:rsidR="0087184A">
              <w:rPr>
                <w:rFonts w:ascii="Consolas" w:hAnsi="Consolas"/>
                <w:sz w:val="18"/>
                <w:szCs w:val="18"/>
              </w:rPr>
              <w:t>x0060</w:t>
            </w:r>
            <w:r w:rsidRPr="00BB7FF9">
              <w:rPr>
                <w:rFonts w:ascii="Consolas" w:hAnsi="Consolas" w:hint="eastAsia"/>
                <w:sz w:val="18"/>
                <w:szCs w:val="18"/>
              </w:rPr>
              <w:t>红外</w:t>
            </w:r>
            <w:r w:rsidR="006605B5">
              <w:rPr>
                <w:rFonts w:ascii="Consolas" w:hAnsi="Consolas" w:hint="eastAsia"/>
                <w:sz w:val="18"/>
                <w:szCs w:val="18"/>
              </w:rPr>
              <w:t>发射器</w:t>
            </w:r>
          </w:p>
        </w:tc>
      </w:tr>
      <w:tr w:rsidR="0043353B" w:rsidTr="00B65E09">
        <w:tc>
          <w:tcPr>
            <w:tcW w:w="6764" w:type="dxa"/>
          </w:tcPr>
          <w:p w:rsidR="0043353B" w:rsidRDefault="0043353B" w:rsidP="00B65E09">
            <w:r w:rsidRPr="00E23C05">
              <w:rPr>
                <w:rFonts w:ascii="Consolas" w:hAnsi="Consolas"/>
                <w:sz w:val="18"/>
                <w:szCs w:val="18"/>
              </w:rPr>
              <w:t>0x</w:t>
            </w:r>
            <w:r w:rsidRPr="00E23C05">
              <w:rPr>
                <w:rFonts w:ascii="Consolas" w:hAnsi="Consolas" w:hint="eastAsia"/>
                <w:sz w:val="18"/>
                <w:szCs w:val="18"/>
              </w:rPr>
              <w:t>00</w:t>
            </w:r>
            <w:r w:rsidR="0087184A">
              <w:rPr>
                <w:rFonts w:ascii="Consolas" w:hAnsi="Consolas"/>
                <w:sz w:val="18"/>
                <w:szCs w:val="18"/>
              </w:rPr>
              <w:t>01</w:t>
            </w:r>
          </w:p>
        </w:tc>
        <w:tc>
          <w:tcPr>
            <w:tcW w:w="6764" w:type="dxa"/>
          </w:tcPr>
          <w:p w:rsidR="0043353B" w:rsidRPr="00BB7FF9" w:rsidRDefault="0043353B" w:rsidP="00B65E09">
            <w:pPr>
              <w:pStyle w:val="10"/>
              <w:ind w:firstLine="360"/>
              <w:jc w:val="left"/>
              <w:rPr>
                <w:rFonts w:ascii="Consolas" w:hAnsi="Consolas"/>
                <w:sz w:val="18"/>
                <w:szCs w:val="18"/>
              </w:rPr>
            </w:pPr>
            <w:r w:rsidRPr="00BB7FF9">
              <w:rPr>
                <w:rFonts w:ascii="Consolas" w:hAnsi="Consolas" w:hint="eastAsia"/>
                <w:sz w:val="18"/>
                <w:szCs w:val="18"/>
              </w:rPr>
              <w:t>0</w:t>
            </w:r>
            <w:r w:rsidR="0087184A">
              <w:rPr>
                <w:rFonts w:ascii="Consolas" w:hAnsi="Consolas"/>
                <w:sz w:val="18"/>
                <w:szCs w:val="18"/>
              </w:rPr>
              <w:t>x0070</w:t>
            </w:r>
            <w:r w:rsidRPr="00BB7FF9">
              <w:rPr>
                <w:rFonts w:ascii="Consolas" w:hAnsi="Consolas" w:hint="eastAsia"/>
                <w:sz w:val="18"/>
                <w:szCs w:val="18"/>
              </w:rPr>
              <w:t>电动</w:t>
            </w:r>
            <w:r w:rsidRPr="00BB7FF9">
              <w:rPr>
                <w:rFonts w:ascii="Consolas" w:hAnsi="Consolas"/>
                <w:sz w:val="18"/>
                <w:szCs w:val="18"/>
              </w:rPr>
              <w:t>窗帘</w:t>
            </w:r>
          </w:p>
        </w:tc>
      </w:tr>
      <w:tr w:rsidR="0043353B" w:rsidTr="00B65E09">
        <w:tc>
          <w:tcPr>
            <w:tcW w:w="6764" w:type="dxa"/>
          </w:tcPr>
          <w:p w:rsidR="0043353B" w:rsidRDefault="0043353B" w:rsidP="00B65E09">
            <w:r w:rsidRPr="00E23C05">
              <w:rPr>
                <w:rFonts w:ascii="Consolas" w:hAnsi="Consolas"/>
                <w:sz w:val="18"/>
                <w:szCs w:val="18"/>
              </w:rPr>
              <w:t>0x</w:t>
            </w:r>
            <w:r w:rsidRPr="00E23C05">
              <w:rPr>
                <w:rFonts w:ascii="Consolas" w:hAnsi="Consolas" w:hint="eastAsia"/>
                <w:sz w:val="18"/>
                <w:szCs w:val="18"/>
              </w:rPr>
              <w:t>00</w:t>
            </w:r>
            <w:r w:rsidR="0087184A">
              <w:rPr>
                <w:rFonts w:ascii="Consolas" w:hAnsi="Consolas"/>
                <w:sz w:val="18"/>
                <w:szCs w:val="18"/>
              </w:rPr>
              <w:t>01</w:t>
            </w:r>
          </w:p>
        </w:tc>
        <w:tc>
          <w:tcPr>
            <w:tcW w:w="6764" w:type="dxa"/>
          </w:tcPr>
          <w:p w:rsidR="0043353B" w:rsidRPr="00BB7FF9" w:rsidRDefault="0087184A" w:rsidP="00B65E09">
            <w:pPr>
              <w:pStyle w:val="10"/>
              <w:ind w:firstLine="360"/>
              <w:jc w:val="lef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0x0081</w:t>
            </w:r>
            <w:r w:rsidR="0043353B" w:rsidRPr="00BB7FF9">
              <w:rPr>
                <w:rFonts w:ascii="Consolas" w:hAnsi="Consolas" w:hint="eastAsia"/>
                <w:sz w:val="18"/>
                <w:szCs w:val="18"/>
              </w:rPr>
              <w:t>单口插座</w:t>
            </w:r>
          </w:p>
        </w:tc>
      </w:tr>
      <w:tr w:rsidR="0043353B" w:rsidTr="00B65E09">
        <w:tc>
          <w:tcPr>
            <w:tcW w:w="6764" w:type="dxa"/>
          </w:tcPr>
          <w:p w:rsidR="0043353B" w:rsidRDefault="0043353B" w:rsidP="00B65E09">
            <w:r w:rsidRPr="00E23C05">
              <w:rPr>
                <w:rFonts w:ascii="Consolas" w:hAnsi="Consolas"/>
                <w:sz w:val="18"/>
                <w:szCs w:val="18"/>
              </w:rPr>
              <w:t>0x</w:t>
            </w:r>
            <w:r w:rsidRPr="00E23C05">
              <w:rPr>
                <w:rFonts w:ascii="Consolas" w:hAnsi="Consolas" w:hint="eastAsia"/>
                <w:sz w:val="18"/>
                <w:szCs w:val="18"/>
              </w:rPr>
              <w:t>00</w:t>
            </w:r>
            <w:r w:rsidR="0087184A">
              <w:rPr>
                <w:rFonts w:ascii="Consolas" w:hAnsi="Consolas"/>
                <w:sz w:val="18"/>
                <w:szCs w:val="18"/>
              </w:rPr>
              <w:t>01</w:t>
            </w:r>
          </w:p>
        </w:tc>
        <w:tc>
          <w:tcPr>
            <w:tcW w:w="6764" w:type="dxa"/>
          </w:tcPr>
          <w:p w:rsidR="0043353B" w:rsidRPr="00BB7FF9" w:rsidRDefault="0087184A" w:rsidP="00B65E09">
            <w:pPr>
              <w:pStyle w:val="10"/>
              <w:ind w:firstLine="360"/>
              <w:jc w:val="lef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0x0082</w:t>
            </w:r>
            <w:r w:rsidR="0043353B" w:rsidRPr="00BB7FF9">
              <w:rPr>
                <w:rFonts w:ascii="Consolas" w:hAnsi="Consolas" w:hint="eastAsia"/>
                <w:sz w:val="18"/>
                <w:szCs w:val="18"/>
              </w:rPr>
              <w:t>双口插座</w:t>
            </w:r>
          </w:p>
        </w:tc>
      </w:tr>
      <w:tr w:rsidR="0043353B" w:rsidTr="00B65E09">
        <w:tc>
          <w:tcPr>
            <w:tcW w:w="6764" w:type="dxa"/>
          </w:tcPr>
          <w:p w:rsidR="0043353B" w:rsidRDefault="0043353B" w:rsidP="00B65E09">
            <w:r w:rsidRPr="00E23C05">
              <w:rPr>
                <w:rFonts w:ascii="Consolas" w:hAnsi="Consolas"/>
                <w:sz w:val="18"/>
                <w:szCs w:val="18"/>
              </w:rPr>
              <w:t>0x</w:t>
            </w:r>
            <w:r w:rsidRPr="00E23C05">
              <w:rPr>
                <w:rFonts w:ascii="Consolas" w:hAnsi="Consolas" w:hint="eastAsia"/>
                <w:sz w:val="18"/>
                <w:szCs w:val="18"/>
              </w:rPr>
              <w:t>00</w:t>
            </w:r>
            <w:r w:rsidR="0087184A">
              <w:rPr>
                <w:rFonts w:ascii="Consolas" w:hAnsi="Consolas"/>
                <w:sz w:val="18"/>
                <w:szCs w:val="18"/>
              </w:rPr>
              <w:t>01</w:t>
            </w:r>
          </w:p>
        </w:tc>
        <w:tc>
          <w:tcPr>
            <w:tcW w:w="6764" w:type="dxa"/>
          </w:tcPr>
          <w:p w:rsidR="0043353B" w:rsidRPr="00BB7FF9" w:rsidRDefault="0087184A" w:rsidP="00B65E09">
            <w:pPr>
              <w:pStyle w:val="10"/>
              <w:ind w:firstLine="360"/>
              <w:jc w:val="lef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0x0083</w:t>
            </w:r>
            <w:r w:rsidR="0043353B" w:rsidRPr="00BB7FF9">
              <w:rPr>
                <w:rFonts w:ascii="Consolas" w:hAnsi="Consolas" w:hint="eastAsia"/>
                <w:sz w:val="18"/>
                <w:szCs w:val="18"/>
              </w:rPr>
              <w:t>三口插座</w:t>
            </w:r>
          </w:p>
        </w:tc>
      </w:tr>
      <w:tr w:rsidR="0043353B" w:rsidTr="00B65E09">
        <w:tc>
          <w:tcPr>
            <w:tcW w:w="6764" w:type="dxa"/>
          </w:tcPr>
          <w:p w:rsidR="0043353B" w:rsidRDefault="0043353B" w:rsidP="00B65E09">
            <w:r w:rsidRPr="00E23C05">
              <w:rPr>
                <w:rFonts w:ascii="Consolas" w:hAnsi="Consolas"/>
                <w:sz w:val="18"/>
                <w:szCs w:val="18"/>
              </w:rPr>
              <w:t>0x</w:t>
            </w:r>
            <w:r w:rsidRPr="00E23C05">
              <w:rPr>
                <w:rFonts w:ascii="Consolas" w:hAnsi="Consolas" w:hint="eastAsia"/>
                <w:sz w:val="18"/>
                <w:szCs w:val="18"/>
              </w:rPr>
              <w:t>00</w:t>
            </w:r>
            <w:r w:rsidR="0087184A">
              <w:rPr>
                <w:rFonts w:ascii="Consolas" w:hAnsi="Consolas"/>
                <w:sz w:val="18"/>
                <w:szCs w:val="18"/>
              </w:rPr>
              <w:t>01</w:t>
            </w:r>
          </w:p>
        </w:tc>
        <w:tc>
          <w:tcPr>
            <w:tcW w:w="6764" w:type="dxa"/>
          </w:tcPr>
          <w:p w:rsidR="0043353B" w:rsidRPr="00BB7FF9" w:rsidRDefault="0087184A" w:rsidP="00B65E09">
            <w:pPr>
              <w:pStyle w:val="10"/>
              <w:ind w:firstLine="360"/>
              <w:jc w:val="lef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0x0084</w:t>
            </w:r>
            <w:r w:rsidR="0043353B" w:rsidRPr="00BB7FF9">
              <w:rPr>
                <w:rFonts w:ascii="Consolas" w:hAnsi="Consolas" w:hint="eastAsia"/>
                <w:sz w:val="18"/>
                <w:szCs w:val="18"/>
              </w:rPr>
              <w:t>四口插座</w:t>
            </w:r>
          </w:p>
        </w:tc>
      </w:tr>
      <w:tr w:rsidR="002272B3" w:rsidTr="00B65E09">
        <w:tc>
          <w:tcPr>
            <w:tcW w:w="6764" w:type="dxa"/>
          </w:tcPr>
          <w:p w:rsidR="002272B3" w:rsidRPr="00E23C05" w:rsidRDefault="00745E21" w:rsidP="00B65E09">
            <w:pPr>
              <w:rPr>
                <w:rFonts w:ascii="Consolas" w:hAnsi="Consolas"/>
                <w:sz w:val="18"/>
                <w:szCs w:val="18"/>
              </w:rPr>
            </w:pPr>
            <w:r w:rsidRPr="00E23C05">
              <w:rPr>
                <w:rFonts w:ascii="Consolas" w:hAnsi="Consolas"/>
                <w:sz w:val="18"/>
                <w:szCs w:val="18"/>
              </w:rPr>
              <w:t>0x</w:t>
            </w:r>
            <w:r w:rsidRPr="00E23C05">
              <w:rPr>
                <w:rFonts w:ascii="Consolas" w:hAnsi="Consolas" w:hint="eastAsia"/>
                <w:sz w:val="18"/>
                <w:szCs w:val="18"/>
              </w:rPr>
              <w:t>00</w:t>
            </w:r>
            <w:r w:rsidR="0087184A">
              <w:rPr>
                <w:rFonts w:ascii="Consolas" w:hAnsi="Consolas"/>
                <w:sz w:val="18"/>
                <w:szCs w:val="18"/>
              </w:rPr>
              <w:t>01</w:t>
            </w:r>
          </w:p>
        </w:tc>
        <w:tc>
          <w:tcPr>
            <w:tcW w:w="6764" w:type="dxa"/>
          </w:tcPr>
          <w:p w:rsidR="002272B3" w:rsidRPr="00BB7FF9" w:rsidRDefault="0087184A" w:rsidP="00B65E09">
            <w:pPr>
              <w:pStyle w:val="10"/>
              <w:ind w:firstLine="360"/>
              <w:jc w:val="lef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0x0090</w:t>
            </w:r>
            <w:r w:rsidR="002272B3">
              <w:rPr>
                <w:rFonts w:ascii="Consolas" w:hAnsi="Consolas" w:hint="eastAsia"/>
                <w:sz w:val="18"/>
                <w:szCs w:val="18"/>
              </w:rPr>
              <w:t>烟雾</w:t>
            </w:r>
            <w:r w:rsidR="002272B3">
              <w:rPr>
                <w:rFonts w:ascii="Consolas" w:hAnsi="Consolas"/>
                <w:sz w:val="18"/>
                <w:szCs w:val="18"/>
              </w:rPr>
              <w:t>探测器</w:t>
            </w:r>
          </w:p>
        </w:tc>
      </w:tr>
      <w:tr w:rsidR="002272B3" w:rsidTr="00B65E09">
        <w:tc>
          <w:tcPr>
            <w:tcW w:w="6764" w:type="dxa"/>
          </w:tcPr>
          <w:p w:rsidR="002272B3" w:rsidRPr="00E23C05" w:rsidRDefault="00745E21" w:rsidP="00B65E09">
            <w:pPr>
              <w:rPr>
                <w:rFonts w:ascii="Consolas" w:hAnsi="Consolas"/>
                <w:sz w:val="18"/>
                <w:szCs w:val="18"/>
              </w:rPr>
            </w:pPr>
            <w:r w:rsidRPr="00E23C05">
              <w:rPr>
                <w:rFonts w:ascii="Consolas" w:hAnsi="Consolas"/>
                <w:sz w:val="18"/>
                <w:szCs w:val="18"/>
              </w:rPr>
              <w:t>0x</w:t>
            </w:r>
            <w:r w:rsidRPr="00E23C05">
              <w:rPr>
                <w:rFonts w:ascii="Consolas" w:hAnsi="Consolas" w:hint="eastAsia"/>
                <w:sz w:val="18"/>
                <w:szCs w:val="18"/>
              </w:rPr>
              <w:t>00</w:t>
            </w:r>
            <w:r w:rsidR="0087184A">
              <w:rPr>
                <w:rFonts w:ascii="Consolas" w:hAnsi="Consolas"/>
                <w:sz w:val="18"/>
                <w:szCs w:val="18"/>
              </w:rPr>
              <w:t>01</w:t>
            </w:r>
          </w:p>
        </w:tc>
        <w:tc>
          <w:tcPr>
            <w:tcW w:w="6764" w:type="dxa"/>
          </w:tcPr>
          <w:p w:rsidR="002272B3" w:rsidRDefault="0087184A" w:rsidP="00B65E09">
            <w:pPr>
              <w:pStyle w:val="10"/>
              <w:ind w:firstLine="360"/>
              <w:jc w:val="lef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0x00A0</w:t>
            </w:r>
            <w:r w:rsidR="002272B3">
              <w:rPr>
                <w:rFonts w:ascii="Consolas" w:hAnsi="Consolas" w:hint="eastAsia"/>
                <w:sz w:val="18"/>
                <w:szCs w:val="18"/>
              </w:rPr>
              <w:t>空气</w:t>
            </w:r>
            <w:r w:rsidR="002272B3">
              <w:rPr>
                <w:rFonts w:ascii="Consolas" w:hAnsi="Consolas"/>
                <w:sz w:val="18"/>
                <w:szCs w:val="18"/>
              </w:rPr>
              <w:t>质量检测器</w:t>
            </w:r>
          </w:p>
        </w:tc>
      </w:tr>
      <w:tr w:rsidR="00893886" w:rsidTr="00B65E09">
        <w:tc>
          <w:tcPr>
            <w:tcW w:w="6764" w:type="dxa"/>
          </w:tcPr>
          <w:p w:rsidR="00893886" w:rsidRPr="00E23C05" w:rsidRDefault="00893886" w:rsidP="00B65E09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0x0002</w:t>
            </w:r>
          </w:p>
        </w:tc>
        <w:tc>
          <w:tcPr>
            <w:tcW w:w="6764" w:type="dxa"/>
          </w:tcPr>
          <w:p w:rsidR="00893886" w:rsidRDefault="00893886" w:rsidP="00B65E09">
            <w:pPr>
              <w:pStyle w:val="10"/>
              <w:ind w:firstLine="360"/>
              <w:jc w:val="lef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0x0010</w:t>
            </w:r>
            <w:r w:rsidR="00DB242B">
              <w:rPr>
                <w:rFonts w:ascii="Consolas" w:hAnsi="Consolas" w:hint="eastAsia"/>
                <w:sz w:val="18"/>
                <w:szCs w:val="18"/>
              </w:rPr>
              <w:t>大华摄像头</w:t>
            </w:r>
          </w:p>
        </w:tc>
      </w:tr>
    </w:tbl>
    <w:p w:rsidR="0043353B" w:rsidRDefault="0043353B" w:rsidP="0043353B">
      <w:pPr>
        <w:pStyle w:val="10"/>
        <w:numPr>
          <w:ilvl w:val="0"/>
          <w:numId w:val="5"/>
        </w:numPr>
        <w:ind w:firstLineChars="0"/>
        <w:jc w:val="center"/>
        <w:rPr>
          <w:rFonts w:ascii="Consolas" w:hAnsi="Consolas"/>
          <w:sz w:val="18"/>
          <w:szCs w:val="18"/>
        </w:rPr>
      </w:pPr>
      <w:r>
        <w:rPr>
          <w:rFonts w:ascii="Consolas" w:hAnsi="Consolas" w:hint="eastAsia"/>
          <w:sz w:val="18"/>
          <w:szCs w:val="18"/>
        </w:rPr>
        <w:t>设备</w:t>
      </w:r>
      <w:r>
        <w:rPr>
          <w:rFonts w:ascii="Consolas" w:hAnsi="Consolas"/>
          <w:sz w:val="18"/>
          <w:szCs w:val="18"/>
        </w:rPr>
        <w:t>类型映射表</w:t>
      </w:r>
    </w:p>
    <w:p w:rsidR="0043353B" w:rsidRDefault="0043353B" w:rsidP="0043353B">
      <w:pPr>
        <w:pStyle w:val="10"/>
        <w:ind w:left="420" w:firstLineChars="0" w:firstLine="0"/>
        <w:rPr>
          <w:rFonts w:ascii="Consolas" w:hAnsi="Consolas"/>
          <w:sz w:val="18"/>
          <w:szCs w:val="18"/>
        </w:rPr>
      </w:pPr>
    </w:p>
    <w:p w:rsidR="00FE1DAB" w:rsidRDefault="00FE1DAB" w:rsidP="00FE1DAB">
      <w:pPr>
        <w:pStyle w:val="2"/>
        <w:numPr>
          <w:ilvl w:val="0"/>
          <w:numId w:val="7"/>
        </w:numPr>
        <w:spacing w:before="0"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PKT_</w:t>
      </w:r>
      <w:r>
        <w:rPr>
          <w:rFonts w:ascii="Consolas" w:hAnsi="Consolas" w:hint="eastAsia"/>
          <w:sz w:val="18"/>
          <w:szCs w:val="18"/>
        </w:rPr>
        <w:t>TYPE_</w:t>
      </w:r>
      <w:r>
        <w:rPr>
          <w:rFonts w:ascii="Consolas" w:hAnsi="Consolas"/>
          <w:sz w:val="18"/>
          <w:szCs w:val="18"/>
        </w:rPr>
        <w:t>IM: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601"/>
        <w:gridCol w:w="1395"/>
        <w:gridCol w:w="2215"/>
        <w:gridCol w:w="1495"/>
        <w:gridCol w:w="1191"/>
        <w:gridCol w:w="985"/>
        <w:gridCol w:w="1601"/>
        <w:gridCol w:w="1395"/>
        <w:gridCol w:w="1395"/>
        <w:gridCol w:w="675"/>
      </w:tblGrid>
      <w:tr w:rsidR="00AB3245" w:rsidTr="00843A1E">
        <w:tc>
          <w:tcPr>
            <w:tcW w:w="574" w:type="pct"/>
            <w:shd w:val="clear" w:color="C0504D" w:fill="auto"/>
          </w:tcPr>
          <w:p w:rsidR="00AB3245" w:rsidRDefault="00AB3245" w:rsidP="00EE5965">
            <w:pPr>
              <w:rPr>
                <w:rFonts w:ascii="Consolas" w:hAnsi="Consolas"/>
                <w:sz w:val="15"/>
                <w:szCs w:val="15"/>
              </w:rPr>
            </w:pPr>
            <w:r>
              <w:rPr>
                <w:rFonts w:ascii="Consolas" w:hAnsi="Consolas" w:hint="eastAsia"/>
                <w:sz w:val="15"/>
                <w:szCs w:val="15"/>
              </w:rPr>
              <w:t>FROM_GUID(12)</w:t>
            </w:r>
          </w:p>
        </w:tc>
        <w:tc>
          <w:tcPr>
            <w:tcW w:w="500" w:type="pct"/>
            <w:shd w:val="clear" w:color="C0504D" w:fill="auto"/>
          </w:tcPr>
          <w:p w:rsidR="00AB3245" w:rsidRDefault="00AB3245" w:rsidP="00EE5965">
            <w:pPr>
              <w:rPr>
                <w:rFonts w:ascii="Consolas" w:hAnsi="Consolas"/>
                <w:sz w:val="15"/>
                <w:szCs w:val="15"/>
              </w:rPr>
            </w:pPr>
            <w:r>
              <w:rPr>
                <w:rFonts w:ascii="Consolas" w:hAnsi="Consolas" w:hint="eastAsia"/>
                <w:sz w:val="15"/>
                <w:szCs w:val="15"/>
              </w:rPr>
              <w:t>TO_GUID(12)</w:t>
            </w:r>
          </w:p>
        </w:tc>
        <w:tc>
          <w:tcPr>
            <w:tcW w:w="794" w:type="pct"/>
            <w:shd w:val="clear" w:color="C0504D" w:fill="auto"/>
          </w:tcPr>
          <w:p w:rsidR="00AB3245" w:rsidRDefault="00AB3245" w:rsidP="00EE5965">
            <w:pPr>
              <w:rPr>
                <w:rFonts w:ascii="Consolas" w:hAnsi="Consolas"/>
                <w:sz w:val="15"/>
                <w:szCs w:val="15"/>
              </w:rPr>
            </w:pPr>
            <w:r>
              <w:rPr>
                <w:rFonts w:ascii="Consolas" w:hAnsi="Consolas"/>
                <w:sz w:val="15"/>
                <w:szCs w:val="15"/>
              </w:rPr>
              <w:t>PKT_</w:t>
            </w:r>
            <w:r>
              <w:rPr>
                <w:rFonts w:ascii="Consolas" w:hAnsi="Consolas" w:hint="eastAsia"/>
                <w:sz w:val="15"/>
                <w:szCs w:val="15"/>
              </w:rPr>
              <w:t>TYPE_</w:t>
            </w:r>
            <w:r>
              <w:rPr>
                <w:rFonts w:ascii="Consolas" w:hAnsi="Consolas"/>
                <w:sz w:val="15"/>
                <w:szCs w:val="15"/>
              </w:rPr>
              <w:t>CONTROL(</w:t>
            </w:r>
            <w:r>
              <w:rPr>
                <w:rFonts w:ascii="Consolas" w:hAnsi="Consolas" w:hint="eastAsia"/>
                <w:sz w:val="15"/>
                <w:szCs w:val="15"/>
              </w:rPr>
              <w:t>1</w:t>
            </w:r>
            <w:r>
              <w:rPr>
                <w:rFonts w:ascii="Consolas" w:hAnsi="Consolas"/>
                <w:sz w:val="15"/>
                <w:szCs w:val="15"/>
              </w:rPr>
              <w:t>)</w:t>
            </w:r>
          </w:p>
        </w:tc>
        <w:tc>
          <w:tcPr>
            <w:tcW w:w="536" w:type="pct"/>
            <w:shd w:val="clear" w:color="C0504D" w:fill="auto"/>
          </w:tcPr>
          <w:p w:rsidR="00AB3245" w:rsidRDefault="00AB3245" w:rsidP="00EE5965">
            <w:pPr>
              <w:rPr>
                <w:rFonts w:ascii="Consolas" w:hAnsi="Consolas"/>
                <w:sz w:val="15"/>
                <w:szCs w:val="15"/>
              </w:rPr>
            </w:pPr>
            <w:r>
              <w:rPr>
                <w:rFonts w:ascii="Consolas" w:hAnsi="Consolas" w:hint="eastAsia"/>
                <w:sz w:val="15"/>
                <w:szCs w:val="15"/>
              </w:rPr>
              <w:t>MAGIC_NUM(2)</w:t>
            </w:r>
          </w:p>
        </w:tc>
        <w:tc>
          <w:tcPr>
            <w:tcW w:w="427" w:type="pct"/>
            <w:shd w:val="clear" w:color="C0504D" w:fill="auto"/>
          </w:tcPr>
          <w:p w:rsidR="00AB3245" w:rsidRDefault="00AB3245" w:rsidP="00EE5965">
            <w:pPr>
              <w:rPr>
                <w:rFonts w:ascii="Consolas" w:hAnsi="Consolas"/>
                <w:sz w:val="15"/>
                <w:szCs w:val="15"/>
              </w:rPr>
            </w:pPr>
            <w:r>
              <w:rPr>
                <w:rFonts w:ascii="Consolas" w:hAnsi="Consolas"/>
                <w:sz w:val="15"/>
                <w:szCs w:val="15"/>
              </w:rPr>
              <w:t>LENGTH(2)</w:t>
            </w:r>
          </w:p>
        </w:tc>
        <w:tc>
          <w:tcPr>
            <w:tcW w:w="353" w:type="pct"/>
            <w:tcBorders>
              <w:right w:val="single" w:sz="4" w:space="0" w:color="000000"/>
            </w:tcBorders>
            <w:shd w:val="clear" w:color="31849B" w:fill="auto"/>
          </w:tcPr>
          <w:p w:rsidR="00AB3245" w:rsidRDefault="00AB3245" w:rsidP="00EE5965">
            <w:pPr>
              <w:rPr>
                <w:rFonts w:ascii="Consolas" w:hAnsi="Consolas"/>
                <w:sz w:val="15"/>
                <w:szCs w:val="15"/>
              </w:rPr>
            </w:pPr>
            <w:r>
              <w:rPr>
                <w:rFonts w:ascii="Consolas" w:hAnsi="Consolas" w:hint="eastAsia"/>
                <w:sz w:val="15"/>
                <w:szCs w:val="15"/>
              </w:rPr>
              <w:t>TIME(4)</w:t>
            </w:r>
          </w:p>
        </w:tc>
        <w:tc>
          <w:tcPr>
            <w:tcW w:w="574" w:type="pct"/>
            <w:tcBorders>
              <w:left w:val="single" w:sz="4" w:space="0" w:color="000000"/>
            </w:tcBorders>
            <w:shd w:val="clear" w:color="31849B" w:fill="4BACC6"/>
          </w:tcPr>
          <w:p w:rsidR="00AB3245" w:rsidRDefault="00AB3245" w:rsidP="00EE5965">
            <w:pPr>
              <w:jc w:val="center"/>
              <w:rPr>
                <w:rFonts w:ascii="Consolas" w:hAnsi="Consolas"/>
                <w:sz w:val="15"/>
                <w:szCs w:val="15"/>
              </w:rPr>
            </w:pPr>
            <w:r>
              <w:rPr>
                <w:rFonts w:ascii="Consolas" w:hAnsi="Consolas" w:hint="eastAsia"/>
                <w:sz w:val="15"/>
                <w:szCs w:val="15"/>
              </w:rPr>
              <w:t>DATA_COUNT(1)</w:t>
            </w:r>
          </w:p>
        </w:tc>
        <w:tc>
          <w:tcPr>
            <w:tcW w:w="500" w:type="pct"/>
            <w:shd w:val="clear" w:color="31849B" w:fill="F79646"/>
          </w:tcPr>
          <w:p w:rsidR="00AB3245" w:rsidRDefault="008701B8" w:rsidP="00EE5965">
            <w:pPr>
              <w:jc w:val="center"/>
              <w:rPr>
                <w:rFonts w:ascii="Consolas" w:hAnsi="Consolas"/>
                <w:sz w:val="15"/>
                <w:szCs w:val="15"/>
              </w:rPr>
            </w:pPr>
            <w:hyperlink w:anchor="_数据类型" w:history="1">
              <w:r w:rsidR="00AB3245" w:rsidRPr="009362B0">
                <w:rPr>
                  <w:rStyle w:val="a9"/>
                  <w:rFonts w:ascii="Consolas" w:hAnsi="Consolas" w:hint="eastAsia"/>
                  <w:sz w:val="15"/>
                  <w:szCs w:val="15"/>
                </w:rPr>
                <w:t>DATA_TYPE</w:t>
              </w:r>
            </w:hyperlink>
            <w:r w:rsidR="00AB3245">
              <w:rPr>
                <w:rFonts w:ascii="Consolas" w:hAnsi="Consolas" w:hint="eastAsia"/>
                <w:sz w:val="15"/>
                <w:szCs w:val="15"/>
              </w:rPr>
              <w:t>(</w:t>
            </w:r>
            <w:r w:rsidR="00AB3245">
              <w:rPr>
                <w:rFonts w:ascii="Consolas" w:hAnsi="Consolas"/>
                <w:sz w:val="15"/>
                <w:szCs w:val="15"/>
              </w:rPr>
              <w:t>1</w:t>
            </w:r>
            <w:r w:rsidR="00AB3245">
              <w:rPr>
                <w:rFonts w:ascii="Consolas" w:hAnsi="Consolas" w:hint="eastAsia"/>
                <w:sz w:val="15"/>
                <w:szCs w:val="15"/>
              </w:rPr>
              <w:t>)</w:t>
            </w:r>
          </w:p>
        </w:tc>
        <w:tc>
          <w:tcPr>
            <w:tcW w:w="500" w:type="pct"/>
            <w:shd w:val="clear" w:color="31849B" w:fill="F79646"/>
          </w:tcPr>
          <w:p w:rsidR="00AB3245" w:rsidRDefault="008A3C33" w:rsidP="00EE5965">
            <w:pPr>
              <w:jc w:val="center"/>
              <w:rPr>
                <w:rFonts w:ascii="Consolas" w:hAnsi="Consolas"/>
                <w:sz w:val="15"/>
                <w:szCs w:val="15"/>
              </w:rPr>
            </w:pPr>
            <w:r>
              <w:rPr>
                <w:rFonts w:ascii="Consolas" w:hAnsi="Consolas" w:hint="eastAsia"/>
                <w:sz w:val="15"/>
                <w:szCs w:val="15"/>
              </w:rPr>
              <w:t>DATA_LEN</w:t>
            </w:r>
            <w:r w:rsidR="00AB3245">
              <w:rPr>
                <w:rFonts w:ascii="Consolas" w:hAnsi="Consolas" w:hint="eastAsia"/>
                <w:sz w:val="15"/>
                <w:szCs w:val="15"/>
              </w:rPr>
              <w:t>(2)</w:t>
            </w:r>
          </w:p>
        </w:tc>
        <w:tc>
          <w:tcPr>
            <w:tcW w:w="242" w:type="pct"/>
            <w:shd w:val="clear" w:color="31849B" w:fill="F79646"/>
          </w:tcPr>
          <w:p w:rsidR="00AB3245" w:rsidRDefault="00AB3245" w:rsidP="00EE5965">
            <w:pPr>
              <w:jc w:val="center"/>
              <w:rPr>
                <w:rFonts w:ascii="Consolas" w:hAnsi="Consolas"/>
                <w:sz w:val="15"/>
                <w:szCs w:val="15"/>
              </w:rPr>
            </w:pPr>
            <w:r>
              <w:rPr>
                <w:rFonts w:ascii="Consolas" w:hAnsi="Consolas"/>
                <w:sz w:val="15"/>
                <w:szCs w:val="15"/>
              </w:rPr>
              <w:t>DATA</w:t>
            </w:r>
          </w:p>
        </w:tc>
      </w:tr>
    </w:tbl>
    <w:p w:rsidR="00EE40BA" w:rsidRDefault="00D97738" w:rsidP="00D97738">
      <w:pPr>
        <w:pStyle w:val="10"/>
        <w:numPr>
          <w:ilvl w:val="0"/>
          <w:numId w:val="5"/>
        </w:numPr>
        <w:ind w:firstLineChars="0"/>
        <w:jc w:val="center"/>
        <w:rPr>
          <w:rFonts w:ascii="Consolas" w:hAnsi="Consolas"/>
          <w:sz w:val="18"/>
          <w:szCs w:val="18"/>
        </w:rPr>
      </w:pPr>
      <w:r>
        <w:rPr>
          <w:rFonts w:ascii="Consolas" w:hAnsi="Consolas" w:hint="eastAsia"/>
          <w:sz w:val="18"/>
          <w:szCs w:val="18"/>
        </w:rPr>
        <w:t>IM</w:t>
      </w:r>
      <w:r>
        <w:rPr>
          <w:rFonts w:ascii="Consolas" w:hAnsi="Consolas"/>
          <w:sz w:val="18"/>
          <w:szCs w:val="18"/>
        </w:rPr>
        <w:t>消息</w:t>
      </w:r>
      <w:r w:rsidR="00EE40BA">
        <w:rPr>
          <w:rFonts w:ascii="Consolas" w:hAnsi="Consolas" w:hint="eastAsia"/>
          <w:sz w:val="18"/>
          <w:szCs w:val="18"/>
        </w:rPr>
        <w:t>报文</w:t>
      </w:r>
    </w:p>
    <w:p w:rsidR="002F7001" w:rsidRDefault="002F7001" w:rsidP="002F7001">
      <w:pPr>
        <w:pStyle w:val="10"/>
        <w:ind w:left="420" w:firstLineChars="0" w:firstLine="0"/>
        <w:rPr>
          <w:rFonts w:ascii="Consolas" w:hAnsi="Consolas"/>
          <w:sz w:val="18"/>
          <w:szCs w:val="18"/>
        </w:rPr>
      </w:pPr>
    </w:p>
    <w:p w:rsidR="00736B78" w:rsidRDefault="00736B78" w:rsidP="00736B78">
      <w:pPr>
        <w:rPr>
          <w:rFonts w:ascii="Consolas" w:hAnsi="Consolas"/>
          <w:sz w:val="18"/>
          <w:szCs w:val="18"/>
        </w:rPr>
      </w:pPr>
      <w:r>
        <w:rPr>
          <w:rFonts w:ascii="Consolas" w:hAnsi="Consolas" w:hint="eastAsia"/>
          <w:sz w:val="18"/>
          <w:szCs w:val="18"/>
        </w:rPr>
        <w:t>TIME</w:t>
      </w:r>
      <w:r>
        <w:rPr>
          <w:rFonts w:ascii="Consolas" w:hAnsi="Consolas" w:hint="eastAsia"/>
          <w:sz w:val="18"/>
          <w:szCs w:val="18"/>
        </w:rPr>
        <w:t>记录此次操作的时间</w:t>
      </w:r>
      <w:r>
        <w:rPr>
          <w:rFonts w:ascii="Consolas" w:hAnsi="Consolas" w:hint="eastAsia"/>
          <w:sz w:val="18"/>
          <w:szCs w:val="18"/>
        </w:rPr>
        <w:t>(</w:t>
      </w:r>
      <w:r>
        <w:rPr>
          <w:rFonts w:ascii="Consolas" w:hAnsi="Consolas" w:hint="eastAsia"/>
          <w:sz w:val="18"/>
          <w:szCs w:val="18"/>
        </w:rPr>
        <w:t>即国际标准时间</w:t>
      </w:r>
      <w:r>
        <w:rPr>
          <w:rFonts w:ascii="Consolas" w:hAnsi="Consolas" w:hint="eastAsia"/>
          <w:sz w:val="18"/>
          <w:szCs w:val="18"/>
        </w:rPr>
        <w:t>(</w:t>
      </w:r>
      <w:r>
        <w:rPr>
          <w:rFonts w:ascii="Consolas" w:hAnsi="Consolas"/>
          <w:sz w:val="18"/>
          <w:szCs w:val="18"/>
        </w:rPr>
        <w:t>UTC</w:t>
      </w:r>
      <w:r>
        <w:rPr>
          <w:rFonts w:ascii="Consolas" w:hAnsi="Consolas" w:hint="eastAsia"/>
          <w:sz w:val="18"/>
          <w:szCs w:val="18"/>
        </w:rPr>
        <w:t>)</w:t>
      </w:r>
      <w:r>
        <w:rPr>
          <w:rFonts w:ascii="Consolas" w:hAnsi="Consolas" w:hint="eastAsia"/>
          <w:sz w:val="18"/>
          <w:szCs w:val="18"/>
        </w:rPr>
        <w:t>公元</w:t>
      </w:r>
      <w:r>
        <w:rPr>
          <w:rFonts w:ascii="Consolas" w:hAnsi="Consolas" w:hint="eastAsia"/>
          <w:sz w:val="18"/>
          <w:szCs w:val="18"/>
        </w:rPr>
        <w:t>1970</w:t>
      </w:r>
      <w:r>
        <w:rPr>
          <w:rFonts w:ascii="Consolas" w:hAnsi="Consolas" w:hint="eastAsia"/>
          <w:sz w:val="18"/>
          <w:szCs w:val="18"/>
        </w:rPr>
        <w:t>年</w:t>
      </w:r>
      <w:r>
        <w:rPr>
          <w:rFonts w:ascii="Consolas" w:hAnsi="Consolas" w:hint="eastAsia"/>
          <w:sz w:val="18"/>
          <w:szCs w:val="18"/>
        </w:rPr>
        <w:t>1</w:t>
      </w:r>
      <w:r>
        <w:rPr>
          <w:rFonts w:ascii="Consolas" w:hAnsi="Consolas" w:hint="eastAsia"/>
          <w:sz w:val="18"/>
          <w:szCs w:val="18"/>
        </w:rPr>
        <w:t>月</w:t>
      </w:r>
      <w:r>
        <w:rPr>
          <w:rFonts w:ascii="Consolas" w:hAnsi="Consolas" w:hint="eastAsia"/>
          <w:sz w:val="18"/>
          <w:szCs w:val="18"/>
        </w:rPr>
        <w:t>1</w:t>
      </w:r>
      <w:r>
        <w:rPr>
          <w:rFonts w:ascii="Consolas" w:hAnsi="Consolas" w:hint="eastAsia"/>
          <w:sz w:val="18"/>
          <w:szCs w:val="18"/>
        </w:rPr>
        <w:t>日</w:t>
      </w:r>
      <w:r>
        <w:rPr>
          <w:rFonts w:ascii="Consolas" w:hAnsi="Consolas" w:hint="eastAsia"/>
          <w:sz w:val="18"/>
          <w:szCs w:val="18"/>
        </w:rPr>
        <w:t>00 : 00 : 00</w:t>
      </w:r>
      <w:r>
        <w:rPr>
          <w:rFonts w:ascii="Consolas" w:hAnsi="Consolas" w:hint="eastAsia"/>
          <w:sz w:val="18"/>
          <w:szCs w:val="18"/>
        </w:rPr>
        <w:t>至今经过的秒数</w:t>
      </w:r>
      <w:r>
        <w:rPr>
          <w:rFonts w:ascii="Consolas" w:hAnsi="Consolas" w:hint="eastAsia"/>
          <w:sz w:val="18"/>
          <w:szCs w:val="18"/>
        </w:rPr>
        <w:t>)</w:t>
      </w:r>
      <w:r>
        <w:rPr>
          <w:rFonts w:ascii="Consolas" w:hAnsi="Consolas" w:hint="eastAsia"/>
          <w:sz w:val="18"/>
          <w:szCs w:val="18"/>
        </w:rPr>
        <w:t>。</w:t>
      </w:r>
    </w:p>
    <w:p w:rsidR="00736B78" w:rsidRDefault="00736B78" w:rsidP="00736B78">
      <w:pPr>
        <w:rPr>
          <w:rFonts w:ascii="Consolas" w:hAnsi="Consolas"/>
          <w:sz w:val="18"/>
          <w:szCs w:val="18"/>
        </w:rPr>
      </w:pPr>
      <w:r>
        <w:rPr>
          <w:rFonts w:ascii="Consolas" w:hAnsi="Consolas" w:hint="eastAsia"/>
          <w:sz w:val="18"/>
          <w:szCs w:val="18"/>
        </w:rPr>
        <w:t>DATA_COUNT:</w:t>
      </w:r>
      <w:r>
        <w:rPr>
          <w:rFonts w:ascii="Consolas" w:hAnsi="Consolas" w:hint="eastAsia"/>
          <w:sz w:val="18"/>
          <w:szCs w:val="18"/>
        </w:rPr>
        <w:t>后续</w:t>
      </w:r>
      <w:r>
        <w:rPr>
          <w:rFonts w:ascii="Consolas" w:hAnsi="Consolas"/>
          <w:sz w:val="18"/>
          <w:szCs w:val="18"/>
        </w:rPr>
        <w:t>橙色字段的个数</w:t>
      </w:r>
      <w:r>
        <w:rPr>
          <w:rFonts w:ascii="Consolas" w:hAnsi="Consolas" w:hint="eastAsia"/>
          <w:sz w:val="18"/>
          <w:szCs w:val="18"/>
        </w:rPr>
        <w:t>，每一个橙色字段代表了一个数据块。</w:t>
      </w:r>
    </w:p>
    <w:p w:rsidR="00736B78" w:rsidRDefault="00736B78" w:rsidP="00736B78">
      <w:pPr>
        <w:rPr>
          <w:rFonts w:ascii="Consolas" w:hAnsi="Consolas"/>
          <w:sz w:val="18"/>
          <w:szCs w:val="18"/>
        </w:rPr>
      </w:pPr>
      <w:r>
        <w:rPr>
          <w:rFonts w:ascii="Consolas" w:hAnsi="Consolas" w:hint="eastAsia"/>
          <w:sz w:val="18"/>
          <w:szCs w:val="18"/>
        </w:rPr>
        <w:t>DATE_TYPE:</w:t>
      </w:r>
      <w:r>
        <w:rPr>
          <w:rFonts w:ascii="Consolas" w:hAnsi="Consolas"/>
          <w:sz w:val="18"/>
          <w:szCs w:val="18"/>
        </w:rPr>
        <w:t>数据</w:t>
      </w:r>
      <w:r>
        <w:rPr>
          <w:rFonts w:ascii="Consolas" w:hAnsi="Consolas" w:hint="eastAsia"/>
          <w:sz w:val="18"/>
          <w:szCs w:val="18"/>
        </w:rPr>
        <w:t>DATA</w:t>
      </w:r>
      <w:r>
        <w:rPr>
          <w:rFonts w:ascii="Consolas" w:hAnsi="Consolas"/>
          <w:sz w:val="18"/>
          <w:szCs w:val="18"/>
        </w:rPr>
        <w:t>的表现形式</w:t>
      </w:r>
      <w:r>
        <w:rPr>
          <w:rFonts w:ascii="Consolas" w:hAnsi="Consolas" w:hint="eastAsia"/>
          <w:sz w:val="18"/>
          <w:szCs w:val="18"/>
        </w:rPr>
        <w:t>。</w:t>
      </w:r>
    </w:p>
    <w:p w:rsidR="0039189C" w:rsidRDefault="00736B78" w:rsidP="00736B78">
      <w:pPr>
        <w:rPr>
          <w:rFonts w:ascii="Consolas" w:hAnsi="Consolas"/>
          <w:sz w:val="18"/>
          <w:szCs w:val="18"/>
        </w:rPr>
      </w:pPr>
      <w:r>
        <w:rPr>
          <w:rFonts w:ascii="Consolas" w:hAnsi="Consolas" w:hint="eastAsia"/>
          <w:sz w:val="18"/>
          <w:szCs w:val="18"/>
        </w:rPr>
        <w:lastRenderedPageBreak/>
        <w:t>DATE_LEN</w:t>
      </w:r>
      <w:r>
        <w:rPr>
          <w:rFonts w:ascii="Consolas" w:hAnsi="Consolas"/>
          <w:sz w:val="18"/>
          <w:szCs w:val="18"/>
        </w:rPr>
        <w:t>：单个橙色数据块</w:t>
      </w:r>
      <w:r>
        <w:rPr>
          <w:rFonts w:ascii="Consolas" w:hAnsi="Consolas" w:hint="eastAsia"/>
          <w:sz w:val="18"/>
          <w:szCs w:val="18"/>
        </w:rPr>
        <w:t>中</w:t>
      </w:r>
      <w:r>
        <w:rPr>
          <w:rFonts w:ascii="Consolas" w:hAnsi="Consolas"/>
          <w:sz w:val="18"/>
          <w:szCs w:val="18"/>
        </w:rPr>
        <w:t>DATA</w:t>
      </w:r>
      <w:r>
        <w:rPr>
          <w:rFonts w:ascii="Consolas" w:hAnsi="Consolas"/>
          <w:sz w:val="18"/>
          <w:szCs w:val="18"/>
        </w:rPr>
        <w:t>的长度</w:t>
      </w:r>
      <w:r>
        <w:rPr>
          <w:rFonts w:ascii="Consolas" w:hAnsi="Consolas" w:hint="eastAsia"/>
          <w:sz w:val="18"/>
          <w:szCs w:val="18"/>
        </w:rPr>
        <w:t>。</w:t>
      </w:r>
    </w:p>
    <w:p w:rsidR="00070BCD" w:rsidRDefault="00070BCD" w:rsidP="00736B78">
      <w:pPr>
        <w:rPr>
          <w:rFonts w:ascii="Consolas" w:hAnsi="Consolas"/>
          <w:sz w:val="18"/>
          <w:szCs w:val="18"/>
        </w:rPr>
      </w:pPr>
      <w:r>
        <w:rPr>
          <w:rFonts w:ascii="Consolas" w:hAnsi="Consolas" w:hint="eastAsia"/>
          <w:sz w:val="18"/>
          <w:szCs w:val="18"/>
        </w:rPr>
        <w:t>*</w:t>
      </w:r>
      <w:r>
        <w:rPr>
          <w:rFonts w:ascii="Consolas" w:hAnsi="Consolas" w:hint="eastAsia"/>
          <w:sz w:val="18"/>
          <w:szCs w:val="18"/>
        </w:rPr>
        <w:t>注</w:t>
      </w:r>
      <w:r>
        <w:rPr>
          <w:rFonts w:ascii="Consolas" w:hAnsi="Consolas"/>
          <w:sz w:val="18"/>
          <w:szCs w:val="18"/>
        </w:rPr>
        <w:t>：所有</w:t>
      </w:r>
      <w:r>
        <w:rPr>
          <w:rFonts w:ascii="Consolas" w:hAnsi="Consolas" w:hint="eastAsia"/>
          <w:sz w:val="18"/>
          <w:szCs w:val="18"/>
        </w:rPr>
        <w:t>I</w:t>
      </w:r>
      <w:r>
        <w:rPr>
          <w:rFonts w:ascii="Consolas" w:hAnsi="Consolas"/>
          <w:sz w:val="18"/>
          <w:szCs w:val="18"/>
        </w:rPr>
        <w:t>M</w:t>
      </w:r>
      <w:r>
        <w:rPr>
          <w:rFonts w:ascii="Consolas" w:hAnsi="Consolas"/>
          <w:sz w:val="18"/>
          <w:szCs w:val="18"/>
        </w:rPr>
        <w:t>报文的</w:t>
      </w:r>
      <w:r w:rsidRPr="000420D0">
        <w:rPr>
          <w:rFonts w:ascii="Consolas" w:hAnsi="Consolas" w:hint="eastAsia"/>
          <w:sz w:val="18"/>
          <w:szCs w:val="18"/>
        </w:rPr>
        <w:t>FROM_GUID</w:t>
      </w:r>
      <w:r w:rsidRPr="000420D0">
        <w:rPr>
          <w:rFonts w:ascii="Consolas" w:hAnsi="Consolas" w:hint="eastAsia"/>
          <w:sz w:val="18"/>
          <w:szCs w:val="18"/>
        </w:rPr>
        <w:t>为</w:t>
      </w:r>
      <w:r w:rsidRPr="000420D0">
        <w:rPr>
          <w:rFonts w:ascii="Consolas" w:hAnsi="Consolas"/>
          <w:sz w:val="18"/>
          <w:szCs w:val="18"/>
        </w:rPr>
        <w:t>发送方</w:t>
      </w:r>
      <w:r w:rsidRPr="000420D0">
        <w:rPr>
          <w:rFonts w:ascii="Consolas" w:hAnsi="Consolas"/>
          <w:sz w:val="18"/>
          <w:szCs w:val="18"/>
        </w:rPr>
        <w:t>GUID</w:t>
      </w:r>
      <w:r w:rsidRPr="000420D0">
        <w:rPr>
          <w:rFonts w:ascii="Consolas" w:hAnsi="Consolas"/>
          <w:sz w:val="18"/>
          <w:szCs w:val="18"/>
        </w:rPr>
        <w:t>，</w:t>
      </w:r>
      <w:r w:rsidRPr="000420D0">
        <w:rPr>
          <w:rFonts w:ascii="Consolas" w:hAnsi="Consolas" w:hint="eastAsia"/>
          <w:sz w:val="18"/>
          <w:szCs w:val="18"/>
        </w:rPr>
        <w:t>TO_GUID</w:t>
      </w:r>
      <w:r w:rsidRPr="000420D0">
        <w:rPr>
          <w:rFonts w:ascii="Consolas" w:hAnsi="Consolas" w:hint="eastAsia"/>
          <w:sz w:val="18"/>
          <w:szCs w:val="18"/>
        </w:rPr>
        <w:t>为</w:t>
      </w:r>
      <w:r>
        <w:rPr>
          <w:rFonts w:ascii="Consolas" w:hAnsi="Consolas" w:hint="eastAsia"/>
          <w:sz w:val="18"/>
          <w:szCs w:val="18"/>
        </w:rPr>
        <w:t>接收方</w:t>
      </w:r>
      <w:r>
        <w:rPr>
          <w:rFonts w:ascii="Consolas" w:hAnsi="Consolas"/>
          <w:sz w:val="18"/>
          <w:szCs w:val="18"/>
        </w:rPr>
        <w:t>的</w:t>
      </w:r>
      <w:r w:rsidRPr="000420D0">
        <w:rPr>
          <w:rFonts w:ascii="Consolas" w:hAnsi="Consolas"/>
          <w:sz w:val="18"/>
          <w:szCs w:val="18"/>
        </w:rPr>
        <w:t>GUID</w:t>
      </w:r>
      <w:r w:rsidR="00652B41">
        <w:rPr>
          <w:rFonts w:ascii="Consolas" w:hAnsi="Consolas" w:hint="eastAsia"/>
          <w:sz w:val="18"/>
          <w:szCs w:val="18"/>
        </w:rPr>
        <w:t>。</w:t>
      </w:r>
    </w:p>
    <w:p w:rsidR="00AF3181" w:rsidRDefault="00AF3181" w:rsidP="00736B78">
      <w:pPr>
        <w:rPr>
          <w:rFonts w:ascii="Consolas" w:hAnsi="Consolas"/>
          <w:sz w:val="18"/>
          <w:szCs w:val="18"/>
        </w:rPr>
      </w:pPr>
    </w:p>
    <w:p w:rsidR="00AF3181" w:rsidRDefault="00AF3181" w:rsidP="00AF3181">
      <w:pPr>
        <w:pStyle w:val="2"/>
        <w:numPr>
          <w:ilvl w:val="0"/>
          <w:numId w:val="7"/>
        </w:numPr>
        <w:spacing w:before="0"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PKT_</w:t>
      </w:r>
      <w:r>
        <w:rPr>
          <w:rFonts w:ascii="Consolas" w:hAnsi="Consolas" w:hint="eastAsia"/>
          <w:sz w:val="18"/>
          <w:szCs w:val="18"/>
        </w:rPr>
        <w:t>TYPE_</w:t>
      </w:r>
      <w:r>
        <w:rPr>
          <w:rFonts w:ascii="Consolas" w:hAnsi="Consolas"/>
          <w:sz w:val="18"/>
          <w:szCs w:val="18"/>
        </w:rPr>
        <w:t>CONFIG: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205"/>
        <w:gridCol w:w="1912"/>
        <w:gridCol w:w="5007"/>
        <w:gridCol w:w="1850"/>
        <w:gridCol w:w="1615"/>
        <w:gridCol w:w="1359"/>
      </w:tblGrid>
      <w:tr w:rsidR="00AF3181" w:rsidTr="00843A1E">
        <w:tc>
          <w:tcPr>
            <w:tcW w:w="790" w:type="pct"/>
            <w:shd w:val="clear" w:color="auto" w:fill="auto"/>
          </w:tcPr>
          <w:p w:rsidR="00AF3181" w:rsidRDefault="00AF3181" w:rsidP="00597FD1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FROM_GUID(12)</w:t>
            </w:r>
          </w:p>
        </w:tc>
        <w:tc>
          <w:tcPr>
            <w:tcW w:w="685" w:type="pct"/>
            <w:shd w:val="clear" w:color="auto" w:fill="auto"/>
          </w:tcPr>
          <w:p w:rsidR="00AF3181" w:rsidRDefault="00AF3181" w:rsidP="00597FD1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TO_GUID(12)</w:t>
            </w:r>
          </w:p>
        </w:tc>
        <w:tc>
          <w:tcPr>
            <w:tcW w:w="1795" w:type="pct"/>
            <w:shd w:val="clear" w:color="auto" w:fill="auto"/>
          </w:tcPr>
          <w:p w:rsidR="00AF3181" w:rsidRDefault="00AF3181" w:rsidP="007A3F3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PKT_</w:t>
            </w:r>
            <w:r>
              <w:rPr>
                <w:rFonts w:ascii="Consolas" w:hAnsi="Consolas" w:hint="eastAsia"/>
                <w:sz w:val="18"/>
                <w:szCs w:val="18"/>
              </w:rPr>
              <w:t>TYPE_</w:t>
            </w:r>
            <w:r w:rsidR="007A3F3E">
              <w:rPr>
                <w:rFonts w:ascii="Consolas" w:hAnsi="Consolas"/>
                <w:sz w:val="18"/>
                <w:szCs w:val="18"/>
              </w:rPr>
              <w:t>COFNIG</w:t>
            </w:r>
            <w:r>
              <w:rPr>
                <w:rFonts w:ascii="Consolas" w:hAnsi="Consolas"/>
                <w:sz w:val="18"/>
                <w:szCs w:val="18"/>
              </w:rPr>
              <w:t xml:space="preserve"> (</w:t>
            </w:r>
            <w:r>
              <w:rPr>
                <w:rFonts w:ascii="Consolas" w:hAnsi="Consolas" w:hint="eastAsia"/>
                <w:sz w:val="18"/>
                <w:szCs w:val="18"/>
              </w:rPr>
              <w:t>1</w:t>
            </w:r>
            <w:r>
              <w:rPr>
                <w:rFonts w:ascii="Consolas" w:hAnsi="Consolas"/>
                <w:sz w:val="18"/>
                <w:szCs w:val="18"/>
              </w:rPr>
              <w:t>)</w:t>
            </w:r>
          </w:p>
        </w:tc>
        <w:tc>
          <w:tcPr>
            <w:tcW w:w="663" w:type="pct"/>
            <w:shd w:val="clear" w:color="auto" w:fill="auto"/>
          </w:tcPr>
          <w:p w:rsidR="00AF3181" w:rsidRDefault="00AF3181" w:rsidP="00597FD1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MAGIC_NUMBER(2)</w:t>
            </w:r>
          </w:p>
        </w:tc>
        <w:tc>
          <w:tcPr>
            <w:tcW w:w="579" w:type="pct"/>
            <w:shd w:val="clear" w:color="auto" w:fill="auto"/>
          </w:tcPr>
          <w:p w:rsidR="00AF3181" w:rsidRDefault="00AF3181" w:rsidP="00597FD1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LENGTH(2)</w:t>
            </w:r>
          </w:p>
        </w:tc>
        <w:tc>
          <w:tcPr>
            <w:tcW w:w="487" w:type="pct"/>
            <w:shd w:val="clear" w:color="auto" w:fill="auto"/>
          </w:tcPr>
          <w:p w:rsidR="00AF3181" w:rsidRDefault="008701B8" w:rsidP="00597FD1">
            <w:pPr>
              <w:rPr>
                <w:rFonts w:ascii="Consolas" w:hAnsi="Consolas"/>
                <w:sz w:val="18"/>
                <w:szCs w:val="18"/>
              </w:rPr>
            </w:pPr>
            <w:hyperlink w:anchor="_状态描述表:_(纯字符串，各个条目用::分隔)" w:history="1">
              <w:r w:rsidR="00AF3181">
                <w:rPr>
                  <w:rStyle w:val="a9"/>
                  <w:rFonts w:ascii="Consolas" w:hAnsi="Consolas" w:hint="eastAsia"/>
                  <w:sz w:val="18"/>
                  <w:szCs w:val="18"/>
                </w:rPr>
                <w:t>参阅</w:t>
              </w:r>
              <w:r w:rsidR="004769C7">
                <w:rPr>
                  <w:rStyle w:val="a9"/>
                  <w:rFonts w:ascii="Consolas" w:hAnsi="Consolas" w:hint="eastAsia"/>
                  <w:sz w:val="18"/>
                  <w:szCs w:val="18"/>
                </w:rPr>
                <w:t>配置</w:t>
              </w:r>
              <w:r w:rsidR="00AF3181">
                <w:rPr>
                  <w:rStyle w:val="a9"/>
                  <w:rFonts w:ascii="Consolas" w:hAnsi="Consolas"/>
                  <w:sz w:val="18"/>
                  <w:szCs w:val="18"/>
                </w:rPr>
                <w:t>表项</w:t>
              </w:r>
            </w:hyperlink>
          </w:p>
        </w:tc>
      </w:tr>
    </w:tbl>
    <w:p w:rsidR="00AF3181" w:rsidRDefault="0071414F" w:rsidP="00AF3181">
      <w:pPr>
        <w:pStyle w:val="10"/>
        <w:numPr>
          <w:ilvl w:val="0"/>
          <w:numId w:val="5"/>
        </w:numPr>
        <w:ind w:firstLineChars="0"/>
        <w:jc w:val="center"/>
        <w:rPr>
          <w:rFonts w:ascii="Consolas" w:hAnsi="Consolas"/>
          <w:sz w:val="18"/>
          <w:szCs w:val="18"/>
        </w:rPr>
      </w:pPr>
      <w:r>
        <w:rPr>
          <w:rFonts w:ascii="Consolas" w:hAnsi="Consolas" w:hint="eastAsia"/>
          <w:sz w:val="18"/>
          <w:szCs w:val="18"/>
        </w:rPr>
        <w:t>配置</w:t>
      </w:r>
      <w:r w:rsidR="00AF3181">
        <w:rPr>
          <w:rFonts w:ascii="Consolas" w:hAnsi="Consolas" w:hint="eastAsia"/>
          <w:sz w:val="18"/>
          <w:szCs w:val="18"/>
        </w:rPr>
        <w:t>报文</w:t>
      </w:r>
    </w:p>
    <w:p w:rsidR="00AF3181" w:rsidRDefault="00692BA3" w:rsidP="00AF3181">
      <w:pPr>
        <w:rPr>
          <w:rFonts w:ascii="Consolas" w:hAnsi="Consolas"/>
          <w:sz w:val="18"/>
          <w:szCs w:val="18"/>
        </w:rPr>
      </w:pPr>
      <w:r>
        <w:rPr>
          <w:rFonts w:ascii="Consolas" w:hAnsi="Consolas" w:hint="eastAsia"/>
          <w:sz w:val="18"/>
          <w:szCs w:val="18"/>
        </w:rPr>
        <w:t>*</w:t>
      </w:r>
      <w:r>
        <w:rPr>
          <w:rFonts w:ascii="Consolas" w:hAnsi="Consolas" w:hint="eastAsia"/>
          <w:sz w:val="18"/>
          <w:szCs w:val="18"/>
        </w:rPr>
        <w:t>注</w:t>
      </w:r>
      <w:r>
        <w:rPr>
          <w:rFonts w:ascii="Consolas" w:hAnsi="Consolas"/>
          <w:sz w:val="18"/>
          <w:szCs w:val="18"/>
        </w:rPr>
        <w:t>：所有</w:t>
      </w:r>
      <w:r>
        <w:rPr>
          <w:rFonts w:ascii="Consolas" w:hAnsi="Consolas" w:hint="eastAsia"/>
          <w:sz w:val="18"/>
          <w:szCs w:val="18"/>
        </w:rPr>
        <w:t>配置</w:t>
      </w:r>
      <w:r>
        <w:rPr>
          <w:rFonts w:ascii="Consolas" w:hAnsi="Consolas"/>
          <w:sz w:val="18"/>
          <w:szCs w:val="18"/>
        </w:rPr>
        <w:t>报文的</w:t>
      </w:r>
      <w:r w:rsidRPr="000420D0">
        <w:rPr>
          <w:rFonts w:ascii="Consolas" w:hAnsi="Consolas" w:hint="eastAsia"/>
          <w:sz w:val="18"/>
          <w:szCs w:val="18"/>
        </w:rPr>
        <w:t>FROM_GUID</w:t>
      </w:r>
      <w:r w:rsidRPr="000420D0">
        <w:rPr>
          <w:rFonts w:ascii="Consolas" w:hAnsi="Consolas" w:hint="eastAsia"/>
          <w:sz w:val="18"/>
          <w:szCs w:val="18"/>
        </w:rPr>
        <w:t>为</w:t>
      </w:r>
      <w:r w:rsidRPr="000420D0">
        <w:rPr>
          <w:rFonts w:ascii="Consolas" w:hAnsi="Consolas"/>
          <w:sz w:val="18"/>
          <w:szCs w:val="18"/>
        </w:rPr>
        <w:t>发送方</w:t>
      </w:r>
      <w:r w:rsidRPr="000420D0">
        <w:rPr>
          <w:rFonts w:ascii="Consolas" w:hAnsi="Consolas"/>
          <w:sz w:val="18"/>
          <w:szCs w:val="18"/>
        </w:rPr>
        <w:t>GUID</w:t>
      </w:r>
      <w:r w:rsidRPr="000420D0">
        <w:rPr>
          <w:rFonts w:ascii="Consolas" w:hAnsi="Consolas"/>
          <w:sz w:val="18"/>
          <w:szCs w:val="18"/>
        </w:rPr>
        <w:t>，</w:t>
      </w:r>
      <w:r w:rsidRPr="000420D0">
        <w:rPr>
          <w:rFonts w:ascii="Consolas" w:hAnsi="Consolas" w:hint="eastAsia"/>
          <w:sz w:val="18"/>
          <w:szCs w:val="18"/>
        </w:rPr>
        <w:t>TO_GUID</w:t>
      </w:r>
      <w:r w:rsidRPr="000420D0">
        <w:rPr>
          <w:rFonts w:ascii="Consolas" w:hAnsi="Consolas" w:hint="eastAsia"/>
          <w:sz w:val="18"/>
          <w:szCs w:val="18"/>
        </w:rPr>
        <w:t>为</w:t>
      </w:r>
      <w:r>
        <w:rPr>
          <w:rFonts w:ascii="Consolas" w:hAnsi="Consolas" w:hint="eastAsia"/>
          <w:sz w:val="18"/>
          <w:szCs w:val="18"/>
        </w:rPr>
        <w:t>发送方</w:t>
      </w:r>
      <w:r>
        <w:rPr>
          <w:rFonts w:ascii="Consolas" w:hAnsi="Consolas"/>
          <w:sz w:val="18"/>
          <w:szCs w:val="18"/>
        </w:rPr>
        <w:t>的</w:t>
      </w:r>
      <w:r w:rsidRPr="000420D0">
        <w:rPr>
          <w:rFonts w:ascii="Consolas" w:hAnsi="Consolas"/>
          <w:sz w:val="18"/>
          <w:szCs w:val="18"/>
        </w:rPr>
        <w:t>GUID</w:t>
      </w:r>
    </w:p>
    <w:p w:rsidR="00AF3181" w:rsidRDefault="00675D3D" w:rsidP="00AF3181">
      <w:pPr>
        <w:pStyle w:val="2"/>
        <w:numPr>
          <w:ilvl w:val="0"/>
          <w:numId w:val="15"/>
        </w:numPr>
        <w:spacing w:before="0" w:after="0"/>
        <w:rPr>
          <w:rFonts w:ascii="Consolas" w:hAnsi="Consolas"/>
          <w:sz w:val="18"/>
          <w:szCs w:val="18"/>
        </w:rPr>
      </w:pPr>
      <w:r>
        <w:rPr>
          <w:rFonts w:ascii="Consolas" w:hAnsi="Consolas" w:hint="eastAsia"/>
          <w:sz w:val="18"/>
          <w:szCs w:val="18"/>
        </w:rPr>
        <w:t>配置</w:t>
      </w:r>
      <w:r w:rsidR="00AF3181">
        <w:rPr>
          <w:rFonts w:ascii="Consolas" w:hAnsi="Consolas" w:hint="eastAsia"/>
          <w:sz w:val="18"/>
          <w:szCs w:val="18"/>
        </w:rPr>
        <w:t>表项</w:t>
      </w:r>
      <w:r w:rsidR="00AF3181">
        <w:rPr>
          <w:rFonts w:ascii="Consolas" w:hAnsi="Consolas"/>
          <w:sz w:val="18"/>
          <w:szCs w:val="18"/>
        </w:rPr>
        <w:t>: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803"/>
        <w:gridCol w:w="2586"/>
        <w:gridCol w:w="2979"/>
        <w:gridCol w:w="2781"/>
        <w:gridCol w:w="2586"/>
        <w:gridCol w:w="1213"/>
      </w:tblGrid>
      <w:tr w:rsidR="00041843" w:rsidTr="00843A1E">
        <w:tc>
          <w:tcPr>
            <w:tcW w:w="646" w:type="pct"/>
            <w:shd w:val="pct10" w:color="auto" w:fill="auto"/>
          </w:tcPr>
          <w:p w:rsidR="00041843" w:rsidRDefault="00041843" w:rsidP="00597FD1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TYPE(</w:t>
            </w:r>
            <w:r>
              <w:rPr>
                <w:rFonts w:ascii="Consolas" w:hAnsi="Consolas"/>
                <w:sz w:val="18"/>
                <w:szCs w:val="18"/>
              </w:rPr>
              <w:t>1</w:t>
            </w:r>
            <w:r>
              <w:rPr>
                <w:rFonts w:ascii="Consolas" w:hAnsi="Consolas" w:hint="eastAsia"/>
                <w:sz w:val="18"/>
                <w:szCs w:val="18"/>
              </w:rPr>
              <w:t>)</w:t>
            </w:r>
          </w:p>
        </w:tc>
        <w:tc>
          <w:tcPr>
            <w:tcW w:w="927" w:type="pct"/>
            <w:shd w:val="pct10" w:color="auto" w:fill="auto"/>
          </w:tcPr>
          <w:p w:rsidR="00041843" w:rsidRDefault="00041843" w:rsidP="00D9608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ID/GUID</w:t>
            </w:r>
            <w:r>
              <w:rPr>
                <w:rFonts w:ascii="Consolas" w:hAnsi="Consolas" w:hint="eastAsia"/>
                <w:sz w:val="18"/>
                <w:szCs w:val="18"/>
              </w:rPr>
              <w:t>(</w:t>
            </w:r>
            <w:r>
              <w:rPr>
                <w:rFonts w:ascii="Consolas" w:hAnsi="Consolas"/>
                <w:sz w:val="18"/>
                <w:szCs w:val="18"/>
              </w:rPr>
              <w:t>12</w:t>
            </w:r>
            <w:r>
              <w:rPr>
                <w:rFonts w:ascii="Consolas" w:hAnsi="Consolas" w:hint="eastAsia"/>
                <w:sz w:val="18"/>
                <w:szCs w:val="18"/>
              </w:rPr>
              <w:t>)</w:t>
            </w:r>
          </w:p>
        </w:tc>
        <w:tc>
          <w:tcPr>
            <w:tcW w:w="1068" w:type="pct"/>
            <w:shd w:val="clear" w:color="auto" w:fill="4BACC6"/>
          </w:tcPr>
          <w:p w:rsidR="00041843" w:rsidRDefault="00041843" w:rsidP="00597FD1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DATA_COUNT(1)</w:t>
            </w:r>
          </w:p>
        </w:tc>
        <w:tc>
          <w:tcPr>
            <w:tcW w:w="997" w:type="pct"/>
            <w:shd w:val="clear" w:color="auto" w:fill="F79646"/>
          </w:tcPr>
          <w:p w:rsidR="00041843" w:rsidRDefault="00041843" w:rsidP="00597FD1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DATA_TYPE(1)</w:t>
            </w:r>
          </w:p>
        </w:tc>
        <w:tc>
          <w:tcPr>
            <w:tcW w:w="927" w:type="pct"/>
            <w:shd w:val="clear" w:color="auto" w:fill="F79646"/>
          </w:tcPr>
          <w:p w:rsidR="00041843" w:rsidRDefault="00041843" w:rsidP="00597FD1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DATA_LEN(2</w:t>
            </w:r>
            <w:r w:rsidRPr="00EF0C72">
              <w:rPr>
                <w:rFonts w:ascii="Consolas" w:hAnsi="Consolas"/>
                <w:sz w:val="18"/>
                <w:szCs w:val="18"/>
              </w:rPr>
              <w:t>)</w:t>
            </w:r>
          </w:p>
        </w:tc>
        <w:tc>
          <w:tcPr>
            <w:tcW w:w="435" w:type="pct"/>
            <w:shd w:val="clear" w:color="auto" w:fill="F79646"/>
          </w:tcPr>
          <w:p w:rsidR="00041843" w:rsidRDefault="00041843" w:rsidP="00597FD1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DATA</w:t>
            </w:r>
          </w:p>
        </w:tc>
      </w:tr>
    </w:tbl>
    <w:p w:rsidR="00AF3181" w:rsidRDefault="00571C49" w:rsidP="00AF3181">
      <w:pPr>
        <w:pStyle w:val="10"/>
        <w:numPr>
          <w:ilvl w:val="0"/>
          <w:numId w:val="5"/>
        </w:numPr>
        <w:ind w:firstLineChars="0"/>
        <w:jc w:val="center"/>
        <w:rPr>
          <w:rFonts w:ascii="Consolas" w:hAnsi="Consolas"/>
          <w:sz w:val="18"/>
          <w:szCs w:val="18"/>
        </w:rPr>
      </w:pPr>
      <w:r>
        <w:rPr>
          <w:rFonts w:ascii="Consolas" w:hAnsi="Consolas" w:hint="eastAsia"/>
          <w:sz w:val="18"/>
          <w:szCs w:val="18"/>
        </w:rPr>
        <w:t>配置</w:t>
      </w:r>
      <w:r w:rsidR="00AF3181">
        <w:rPr>
          <w:rFonts w:ascii="Consolas" w:hAnsi="Consolas" w:hint="eastAsia"/>
          <w:sz w:val="18"/>
          <w:szCs w:val="18"/>
        </w:rPr>
        <w:t>表描述报文</w:t>
      </w:r>
    </w:p>
    <w:p w:rsidR="00AF3181" w:rsidRDefault="00AF3181" w:rsidP="00AF3181">
      <w:pPr>
        <w:pStyle w:val="10"/>
        <w:ind w:firstLineChars="0" w:firstLine="0"/>
        <w:rPr>
          <w:rFonts w:ascii="Consolas" w:hAnsi="Consolas"/>
          <w:sz w:val="18"/>
          <w:szCs w:val="18"/>
        </w:rPr>
      </w:pPr>
    </w:p>
    <w:p w:rsidR="00AF3181" w:rsidRDefault="00584253" w:rsidP="00584253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TYPE</w:t>
      </w:r>
      <w:r w:rsidR="00AF3181">
        <w:rPr>
          <w:rFonts w:ascii="Consolas" w:hAnsi="Consolas" w:hint="eastAsia"/>
          <w:sz w:val="18"/>
          <w:szCs w:val="18"/>
        </w:rPr>
        <w:t>：</w:t>
      </w:r>
      <w:r>
        <w:rPr>
          <w:rFonts w:ascii="Consolas" w:hAnsi="Consolas" w:hint="eastAsia"/>
          <w:sz w:val="18"/>
          <w:szCs w:val="18"/>
        </w:rPr>
        <w:t>C</w:t>
      </w:r>
      <w:r>
        <w:rPr>
          <w:rFonts w:ascii="Consolas" w:hAnsi="Consolas"/>
          <w:sz w:val="18"/>
          <w:szCs w:val="18"/>
        </w:rPr>
        <w:t>ONFIG</w:t>
      </w:r>
      <w:r>
        <w:rPr>
          <w:rFonts w:ascii="Consolas" w:hAnsi="Consolas" w:hint="eastAsia"/>
          <w:sz w:val="18"/>
          <w:szCs w:val="18"/>
        </w:rPr>
        <w:t>数据</w:t>
      </w:r>
      <w:r>
        <w:rPr>
          <w:rFonts w:ascii="Consolas" w:hAnsi="Consolas"/>
          <w:sz w:val="18"/>
          <w:szCs w:val="18"/>
        </w:rPr>
        <w:t>类型，</w:t>
      </w:r>
      <w:r>
        <w:rPr>
          <w:rFonts w:ascii="Consolas" w:hAnsi="Consolas" w:hint="eastAsia"/>
          <w:sz w:val="18"/>
          <w:szCs w:val="18"/>
        </w:rPr>
        <w:t>1</w:t>
      </w:r>
      <w:r>
        <w:rPr>
          <w:rFonts w:ascii="Consolas" w:hAnsi="Consolas" w:hint="eastAsia"/>
          <w:sz w:val="18"/>
          <w:szCs w:val="18"/>
        </w:rPr>
        <w:t>代表</w:t>
      </w:r>
      <w:r>
        <w:rPr>
          <w:rFonts w:ascii="Consolas" w:hAnsi="Consolas"/>
          <w:sz w:val="18"/>
          <w:szCs w:val="18"/>
        </w:rPr>
        <w:t>联动配置数据</w:t>
      </w:r>
      <w:r w:rsidR="002E3109">
        <w:rPr>
          <w:rFonts w:ascii="Consolas" w:hAnsi="Consolas" w:hint="eastAsia"/>
          <w:sz w:val="18"/>
          <w:szCs w:val="18"/>
        </w:rPr>
        <w:t>，</w:t>
      </w:r>
      <w:r w:rsidR="00F96410">
        <w:rPr>
          <w:rFonts w:ascii="Consolas" w:hAnsi="Consolas"/>
          <w:sz w:val="18"/>
          <w:szCs w:val="18"/>
        </w:rPr>
        <w:t>2</w:t>
      </w:r>
      <w:r w:rsidR="00F96410">
        <w:rPr>
          <w:rFonts w:ascii="Consolas" w:hAnsi="Consolas" w:hint="eastAsia"/>
          <w:sz w:val="18"/>
          <w:szCs w:val="18"/>
        </w:rPr>
        <w:t>代表</w:t>
      </w:r>
      <w:r w:rsidR="00F96410">
        <w:rPr>
          <w:rFonts w:ascii="Consolas" w:hAnsi="Consolas"/>
          <w:sz w:val="18"/>
          <w:szCs w:val="18"/>
        </w:rPr>
        <w:t>设备的</w:t>
      </w:r>
      <w:r w:rsidR="00F96410">
        <w:rPr>
          <w:rFonts w:ascii="Consolas" w:hAnsi="Consolas"/>
          <w:sz w:val="18"/>
          <w:szCs w:val="18"/>
        </w:rPr>
        <w:t>KEY</w:t>
      </w:r>
      <w:r w:rsidR="00F96410">
        <w:rPr>
          <w:rFonts w:ascii="Consolas" w:hAnsi="Consolas" w:hint="eastAsia"/>
          <w:sz w:val="18"/>
          <w:szCs w:val="18"/>
        </w:rPr>
        <w:t xml:space="preserve"> </w:t>
      </w:r>
      <w:r w:rsidR="00F96410">
        <w:rPr>
          <w:rFonts w:ascii="Consolas" w:hAnsi="Consolas" w:hint="eastAsia"/>
          <w:sz w:val="18"/>
          <w:szCs w:val="18"/>
        </w:rPr>
        <w:t>，</w:t>
      </w:r>
      <w:r w:rsidR="00F96410">
        <w:rPr>
          <w:rFonts w:ascii="Consolas" w:hAnsi="Consolas"/>
          <w:sz w:val="18"/>
          <w:szCs w:val="18"/>
        </w:rPr>
        <w:t>3</w:t>
      </w:r>
      <w:r w:rsidR="002E3109">
        <w:rPr>
          <w:rFonts w:ascii="Consolas" w:hAnsi="Consolas" w:hint="eastAsia"/>
          <w:sz w:val="18"/>
          <w:szCs w:val="18"/>
        </w:rPr>
        <w:t>代表</w:t>
      </w:r>
      <w:r w:rsidR="002E3109">
        <w:rPr>
          <w:rFonts w:ascii="Consolas" w:hAnsi="Consolas"/>
          <w:sz w:val="18"/>
          <w:szCs w:val="18"/>
        </w:rPr>
        <w:t>好友</w:t>
      </w:r>
      <w:r w:rsidR="00FD394A">
        <w:rPr>
          <w:rFonts w:ascii="Consolas" w:hAnsi="Consolas" w:hint="eastAsia"/>
          <w:sz w:val="18"/>
          <w:szCs w:val="18"/>
        </w:rPr>
        <w:t>推送</w:t>
      </w:r>
      <w:r w:rsidR="00FD394A">
        <w:rPr>
          <w:rFonts w:ascii="Consolas" w:hAnsi="Consolas" w:hint="eastAsia"/>
          <w:sz w:val="18"/>
          <w:szCs w:val="18"/>
        </w:rPr>
        <w:t>TOKEN</w:t>
      </w:r>
      <w:r w:rsidR="001E5873">
        <w:rPr>
          <w:rFonts w:ascii="Consolas" w:hAnsi="Consolas" w:hint="eastAsia"/>
          <w:sz w:val="18"/>
          <w:szCs w:val="18"/>
        </w:rPr>
        <w:t>，</w:t>
      </w:r>
      <w:r w:rsidR="00F96410">
        <w:rPr>
          <w:rFonts w:ascii="Consolas" w:hAnsi="Consolas"/>
          <w:sz w:val="18"/>
          <w:szCs w:val="18"/>
        </w:rPr>
        <w:t>4</w:t>
      </w:r>
      <w:r w:rsidR="001E5873">
        <w:rPr>
          <w:rFonts w:ascii="Consolas" w:hAnsi="Consolas" w:hint="eastAsia"/>
          <w:sz w:val="18"/>
          <w:szCs w:val="18"/>
        </w:rPr>
        <w:t>代表</w:t>
      </w:r>
      <w:r w:rsidR="001E5873">
        <w:rPr>
          <w:rFonts w:ascii="Consolas" w:hAnsi="Consolas"/>
          <w:sz w:val="18"/>
          <w:szCs w:val="18"/>
        </w:rPr>
        <w:t>好友缓存消息</w:t>
      </w:r>
      <w:r w:rsidR="00772E57">
        <w:rPr>
          <w:rFonts w:ascii="Consolas" w:hAnsi="Consolas" w:hint="eastAsia"/>
          <w:sz w:val="18"/>
          <w:szCs w:val="18"/>
        </w:rPr>
        <w:t>，</w:t>
      </w:r>
      <w:r w:rsidR="00772E57">
        <w:rPr>
          <w:rFonts w:ascii="Consolas" w:hAnsi="Consolas" w:hint="eastAsia"/>
          <w:sz w:val="18"/>
          <w:szCs w:val="18"/>
        </w:rPr>
        <w:t>5</w:t>
      </w:r>
      <w:r w:rsidR="00772E57">
        <w:rPr>
          <w:rFonts w:ascii="Consolas" w:hAnsi="Consolas" w:hint="eastAsia"/>
          <w:sz w:val="18"/>
          <w:szCs w:val="18"/>
        </w:rPr>
        <w:t>代表</w:t>
      </w:r>
      <w:r w:rsidR="00772E57">
        <w:rPr>
          <w:rFonts w:ascii="Consolas" w:hAnsi="Consolas"/>
          <w:sz w:val="18"/>
          <w:szCs w:val="18"/>
        </w:rPr>
        <w:t>设备是否有效</w:t>
      </w:r>
      <w:r w:rsidR="00AF3181" w:rsidRPr="008814E7">
        <w:rPr>
          <w:rFonts w:ascii="Consolas" w:hAnsi="Consolas" w:hint="eastAsia"/>
          <w:sz w:val="18"/>
          <w:szCs w:val="18"/>
        </w:rPr>
        <w:t>。</w:t>
      </w:r>
    </w:p>
    <w:p w:rsidR="00B76D67" w:rsidRDefault="00B76D67" w:rsidP="00584253">
      <w:r>
        <w:rPr>
          <w:rFonts w:ascii="Consolas" w:hAnsi="Consolas" w:hint="eastAsia"/>
          <w:sz w:val="18"/>
          <w:szCs w:val="18"/>
        </w:rPr>
        <w:t>ID</w:t>
      </w:r>
      <w:r w:rsidR="00D96085">
        <w:rPr>
          <w:rFonts w:ascii="Consolas" w:hAnsi="Consolas"/>
          <w:sz w:val="18"/>
          <w:szCs w:val="18"/>
        </w:rPr>
        <w:t>/GUID</w:t>
      </w:r>
      <w:r>
        <w:rPr>
          <w:rFonts w:ascii="Consolas" w:hAnsi="Consolas" w:hint="eastAsia"/>
          <w:sz w:val="18"/>
          <w:szCs w:val="18"/>
        </w:rPr>
        <w:t>：</w:t>
      </w:r>
      <w:r>
        <w:rPr>
          <w:rFonts w:ascii="Consolas" w:hAnsi="Consolas"/>
          <w:sz w:val="18"/>
          <w:szCs w:val="18"/>
        </w:rPr>
        <w:t>代表具体数据类型下的编号</w:t>
      </w:r>
      <w:r w:rsidR="00EA3932">
        <w:rPr>
          <w:rFonts w:ascii="Consolas" w:hAnsi="Consolas" w:hint="eastAsia"/>
          <w:sz w:val="18"/>
          <w:szCs w:val="18"/>
        </w:rPr>
        <w:t>，</w:t>
      </w:r>
      <w:r w:rsidR="00EA3932">
        <w:rPr>
          <w:rFonts w:ascii="Consolas" w:hAnsi="Consolas"/>
          <w:sz w:val="18"/>
          <w:szCs w:val="18"/>
        </w:rPr>
        <w:t>比如联动配置数据可能有多个</w:t>
      </w:r>
      <w:r w:rsidR="00EA3932">
        <w:rPr>
          <w:rFonts w:ascii="Consolas" w:hAnsi="Consolas" w:hint="eastAsia"/>
          <w:sz w:val="18"/>
          <w:szCs w:val="18"/>
        </w:rPr>
        <w:t>，</w:t>
      </w:r>
      <w:r w:rsidR="00D96085">
        <w:rPr>
          <w:rFonts w:ascii="Consolas" w:hAnsi="Consolas" w:hint="eastAsia"/>
          <w:sz w:val="18"/>
          <w:szCs w:val="18"/>
        </w:rPr>
        <w:t>此</w:t>
      </w:r>
      <w:r w:rsidR="00D96085">
        <w:rPr>
          <w:rFonts w:ascii="Consolas" w:hAnsi="Consolas"/>
          <w:sz w:val="18"/>
          <w:szCs w:val="18"/>
        </w:rPr>
        <w:t>为其</w:t>
      </w:r>
      <w:r w:rsidR="00EA3932">
        <w:rPr>
          <w:rFonts w:ascii="Consolas" w:hAnsi="Consolas"/>
          <w:sz w:val="18"/>
          <w:szCs w:val="18"/>
        </w:rPr>
        <w:t>编号</w:t>
      </w:r>
      <w:r w:rsidR="00D96085">
        <w:rPr>
          <w:rFonts w:ascii="Consolas" w:hAnsi="Consolas" w:hint="eastAsia"/>
          <w:sz w:val="18"/>
          <w:szCs w:val="18"/>
        </w:rPr>
        <w:t>（高</w:t>
      </w:r>
      <w:r w:rsidR="00D96085">
        <w:rPr>
          <w:rFonts w:ascii="Consolas" w:hAnsi="Consolas" w:hint="eastAsia"/>
          <w:sz w:val="18"/>
          <w:szCs w:val="18"/>
        </w:rPr>
        <w:t>4</w:t>
      </w:r>
      <w:r w:rsidR="00D96085">
        <w:rPr>
          <w:rFonts w:ascii="Consolas" w:hAnsi="Consolas" w:hint="eastAsia"/>
          <w:sz w:val="18"/>
          <w:szCs w:val="18"/>
        </w:rPr>
        <w:t>字节</w:t>
      </w:r>
      <w:r w:rsidR="00D96085">
        <w:rPr>
          <w:rFonts w:ascii="Consolas" w:hAnsi="Consolas"/>
          <w:sz w:val="18"/>
          <w:szCs w:val="18"/>
        </w:rPr>
        <w:t>有效）</w:t>
      </w:r>
      <w:r w:rsidR="00D96085">
        <w:rPr>
          <w:rFonts w:ascii="Consolas" w:hAnsi="Consolas" w:hint="eastAsia"/>
          <w:sz w:val="18"/>
          <w:szCs w:val="18"/>
        </w:rPr>
        <w:t>；若</w:t>
      </w:r>
      <w:r w:rsidR="00D96085">
        <w:rPr>
          <w:rFonts w:ascii="Consolas" w:hAnsi="Consolas"/>
          <w:sz w:val="18"/>
          <w:szCs w:val="18"/>
        </w:rPr>
        <w:t>TYPE=</w:t>
      </w:r>
      <w:r w:rsidR="009D2006">
        <w:rPr>
          <w:rFonts w:ascii="Consolas" w:hAnsi="Consolas"/>
          <w:sz w:val="18"/>
          <w:szCs w:val="18"/>
        </w:rPr>
        <w:t>3</w:t>
      </w:r>
      <w:r w:rsidR="00D96085">
        <w:rPr>
          <w:rFonts w:ascii="Consolas" w:hAnsi="Consolas" w:hint="eastAsia"/>
          <w:sz w:val="18"/>
          <w:szCs w:val="18"/>
        </w:rPr>
        <w:t>，</w:t>
      </w:r>
      <w:r w:rsidR="009D2006">
        <w:rPr>
          <w:rFonts w:ascii="Consolas" w:hAnsi="Consolas"/>
          <w:sz w:val="18"/>
          <w:szCs w:val="18"/>
        </w:rPr>
        <w:t>4</w:t>
      </w:r>
      <w:r w:rsidR="00E60E9D">
        <w:rPr>
          <w:rFonts w:ascii="Consolas" w:hAnsi="Consolas" w:hint="eastAsia"/>
          <w:sz w:val="18"/>
          <w:szCs w:val="18"/>
        </w:rPr>
        <w:t>，</w:t>
      </w:r>
      <w:r w:rsidR="00E60E9D">
        <w:rPr>
          <w:rFonts w:ascii="Consolas" w:hAnsi="Consolas" w:hint="eastAsia"/>
          <w:sz w:val="18"/>
          <w:szCs w:val="18"/>
        </w:rPr>
        <w:t>5</w:t>
      </w:r>
      <w:r w:rsidR="00D96085">
        <w:rPr>
          <w:rFonts w:ascii="Consolas" w:hAnsi="Consolas" w:hint="eastAsia"/>
          <w:sz w:val="18"/>
          <w:szCs w:val="18"/>
        </w:rPr>
        <w:t>，</w:t>
      </w:r>
      <w:r w:rsidR="00D96085">
        <w:rPr>
          <w:rFonts w:ascii="Consolas" w:hAnsi="Consolas"/>
          <w:sz w:val="18"/>
          <w:szCs w:val="18"/>
        </w:rPr>
        <w:t>此代表</w:t>
      </w:r>
      <w:r w:rsidR="00D96085">
        <w:rPr>
          <w:rFonts w:ascii="Consolas" w:hAnsi="Consolas" w:hint="eastAsia"/>
          <w:sz w:val="18"/>
          <w:szCs w:val="18"/>
        </w:rPr>
        <w:t>好友</w:t>
      </w:r>
      <w:r w:rsidR="00D96085">
        <w:rPr>
          <w:rFonts w:ascii="Consolas" w:hAnsi="Consolas"/>
          <w:sz w:val="18"/>
          <w:szCs w:val="18"/>
        </w:rPr>
        <w:t>的</w:t>
      </w:r>
      <w:r w:rsidR="00D96085">
        <w:rPr>
          <w:rFonts w:ascii="Consolas" w:hAnsi="Consolas"/>
          <w:sz w:val="18"/>
          <w:szCs w:val="18"/>
        </w:rPr>
        <w:t>GUID</w:t>
      </w:r>
      <w:r w:rsidR="009E6BB1">
        <w:rPr>
          <w:rFonts w:ascii="Consolas" w:hAnsi="Consolas"/>
          <w:sz w:val="18"/>
          <w:szCs w:val="18"/>
        </w:rPr>
        <w:t>(</w:t>
      </w:r>
      <w:r w:rsidR="00597FD1">
        <w:rPr>
          <w:rFonts w:ascii="Consolas" w:hAnsi="Consolas"/>
          <w:sz w:val="18"/>
          <w:szCs w:val="18"/>
        </w:rPr>
        <w:t>LUID</w:t>
      </w:r>
      <w:r w:rsidR="009E6BB1">
        <w:rPr>
          <w:rFonts w:ascii="Consolas" w:hAnsi="Consolas"/>
          <w:sz w:val="18"/>
          <w:szCs w:val="18"/>
        </w:rPr>
        <w:t>@APSN</w:t>
      </w:r>
      <w:r w:rsidR="00597FD1">
        <w:rPr>
          <w:rFonts w:ascii="Consolas" w:hAnsi="Consolas"/>
          <w:sz w:val="18"/>
          <w:szCs w:val="18"/>
        </w:rPr>
        <w:t>)</w:t>
      </w:r>
      <w:r w:rsidR="00E207EC">
        <w:rPr>
          <w:rFonts w:ascii="Consolas" w:hAnsi="Consolas" w:hint="eastAsia"/>
          <w:sz w:val="18"/>
          <w:szCs w:val="18"/>
        </w:rPr>
        <w:t>。</w:t>
      </w:r>
    </w:p>
    <w:p w:rsidR="00AF3181" w:rsidRDefault="00AF3181" w:rsidP="00AF3181">
      <w:pPr>
        <w:rPr>
          <w:rFonts w:ascii="Consolas" w:hAnsi="Consolas"/>
          <w:sz w:val="18"/>
          <w:szCs w:val="18"/>
        </w:rPr>
      </w:pPr>
      <w:r>
        <w:rPr>
          <w:rFonts w:ascii="Consolas" w:hAnsi="Consolas" w:hint="eastAsia"/>
          <w:sz w:val="18"/>
          <w:szCs w:val="18"/>
        </w:rPr>
        <w:t>DATA_COUNT</w:t>
      </w:r>
      <w:r>
        <w:rPr>
          <w:rFonts w:ascii="Consolas" w:hAnsi="Consolas" w:hint="eastAsia"/>
          <w:sz w:val="18"/>
          <w:szCs w:val="18"/>
        </w:rPr>
        <w:t>：代表了后面橙色字段的个数。每一个橙色字段代表了一个数据块。</w:t>
      </w:r>
    </w:p>
    <w:p w:rsidR="00AF3181" w:rsidRDefault="0063093F" w:rsidP="00AF3181">
      <w:pPr>
        <w:rPr>
          <w:rFonts w:ascii="Consolas" w:hAnsi="Consolas"/>
          <w:sz w:val="18"/>
          <w:szCs w:val="18"/>
        </w:rPr>
      </w:pPr>
      <w:r>
        <w:rPr>
          <w:rFonts w:ascii="Consolas" w:hAnsi="Consolas" w:hint="eastAsia"/>
          <w:sz w:val="18"/>
          <w:szCs w:val="18"/>
        </w:rPr>
        <w:t>DATE_TYPE</w:t>
      </w:r>
      <w:r>
        <w:rPr>
          <w:rFonts w:ascii="Consolas" w:hAnsi="Consolas" w:hint="eastAsia"/>
          <w:sz w:val="18"/>
          <w:szCs w:val="18"/>
        </w:rPr>
        <w:t>：</w:t>
      </w:r>
      <w:r w:rsidR="00AF3181">
        <w:rPr>
          <w:rFonts w:ascii="Consolas" w:hAnsi="Consolas"/>
          <w:sz w:val="18"/>
          <w:szCs w:val="18"/>
        </w:rPr>
        <w:t>数据</w:t>
      </w:r>
      <w:r w:rsidR="00AF3181">
        <w:rPr>
          <w:rFonts w:ascii="Consolas" w:hAnsi="Consolas" w:hint="eastAsia"/>
          <w:sz w:val="18"/>
          <w:szCs w:val="18"/>
        </w:rPr>
        <w:t>DATA</w:t>
      </w:r>
      <w:r w:rsidR="00AF3181">
        <w:rPr>
          <w:rFonts w:ascii="Consolas" w:hAnsi="Consolas"/>
          <w:sz w:val="18"/>
          <w:szCs w:val="18"/>
        </w:rPr>
        <w:t>的表现形式</w:t>
      </w:r>
      <w:r w:rsidR="00AF3181">
        <w:rPr>
          <w:rFonts w:ascii="Consolas" w:hAnsi="Consolas" w:hint="eastAsia"/>
          <w:sz w:val="18"/>
          <w:szCs w:val="18"/>
        </w:rPr>
        <w:t>。</w:t>
      </w:r>
    </w:p>
    <w:p w:rsidR="00AF3181" w:rsidRDefault="00AF3181" w:rsidP="00AF3181">
      <w:pPr>
        <w:rPr>
          <w:rFonts w:ascii="Consolas" w:hAnsi="Consolas"/>
          <w:sz w:val="18"/>
          <w:szCs w:val="18"/>
        </w:rPr>
      </w:pPr>
      <w:r>
        <w:rPr>
          <w:rFonts w:ascii="Consolas" w:hAnsi="Consolas" w:hint="eastAsia"/>
          <w:sz w:val="18"/>
          <w:szCs w:val="18"/>
        </w:rPr>
        <w:t>DATE_LEN</w:t>
      </w:r>
      <w:r>
        <w:rPr>
          <w:rFonts w:ascii="Consolas" w:hAnsi="Consolas"/>
          <w:sz w:val="18"/>
          <w:szCs w:val="18"/>
        </w:rPr>
        <w:t>：单个橙色数据块</w:t>
      </w:r>
      <w:r>
        <w:rPr>
          <w:rFonts w:ascii="Consolas" w:hAnsi="Consolas" w:hint="eastAsia"/>
          <w:sz w:val="18"/>
          <w:szCs w:val="18"/>
        </w:rPr>
        <w:t>中</w:t>
      </w:r>
      <w:r>
        <w:rPr>
          <w:rFonts w:ascii="Consolas" w:hAnsi="Consolas"/>
          <w:sz w:val="18"/>
          <w:szCs w:val="18"/>
        </w:rPr>
        <w:t>DATA</w:t>
      </w:r>
      <w:r>
        <w:rPr>
          <w:rFonts w:ascii="Consolas" w:hAnsi="Consolas"/>
          <w:sz w:val="18"/>
          <w:szCs w:val="18"/>
        </w:rPr>
        <w:t>的长度</w:t>
      </w:r>
      <w:r>
        <w:rPr>
          <w:rFonts w:ascii="Consolas" w:hAnsi="Consolas" w:hint="eastAsia"/>
          <w:sz w:val="18"/>
          <w:szCs w:val="18"/>
        </w:rPr>
        <w:t>。</w:t>
      </w:r>
    </w:p>
    <w:p w:rsidR="00AF3181" w:rsidRPr="00AF3181" w:rsidRDefault="00AF3181" w:rsidP="00736B78"/>
    <w:p w:rsidR="00353B34" w:rsidRDefault="00353B34" w:rsidP="00353B34">
      <w:pPr>
        <w:pStyle w:val="2"/>
        <w:numPr>
          <w:ilvl w:val="0"/>
          <w:numId w:val="7"/>
        </w:numPr>
        <w:spacing w:before="0"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PKT_</w:t>
      </w:r>
      <w:r>
        <w:rPr>
          <w:rFonts w:ascii="Consolas" w:hAnsi="Consolas" w:hint="eastAsia"/>
          <w:sz w:val="18"/>
          <w:szCs w:val="18"/>
        </w:rPr>
        <w:t>TYPE_</w:t>
      </w:r>
      <w:r w:rsidR="00900631">
        <w:rPr>
          <w:rFonts w:ascii="Consolas" w:hAnsi="Consolas" w:hint="eastAsia"/>
          <w:sz w:val="18"/>
          <w:szCs w:val="18"/>
        </w:rPr>
        <w:t>DEBUG</w:t>
      </w:r>
      <w:r>
        <w:rPr>
          <w:rFonts w:ascii="Consolas" w:hAnsi="Consolas"/>
          <w:sz w:val="18"/>
          <w:szCs w:val="18"/>
        </w:rPr>
        <w:t>: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176"/>
        <w:gridCol w:w="1889"/>
        <w:gridCol w:w="2890"/>
        <w:gridCol w:w="2460"/>
        <w:gridCol w:w="1601"/>
        <w:gridCol w:w="1317"/>
        <w:gridCol w:w="1615"/>
      </w:tblGrid>
      <w:tr w:rsidR="00FE1DAB" w:rsidTr="00843A1E">
        <w:tc>
          <w:tcPr>
            <w:tcW w:w="780" w:type="pct"/>
            <w:shd w:val="clear" w:color="auto" w:fill="auto"/>
          </w:tcPr>
          <w:p w:rsidR="00FE1DAB" w:rsidRDefault="00FE1DAB" w:rsidP="004508F0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FROM_GUID(12)</w:t>
            </w:r>
          </w:p>
        </w:tc>
        <w:tc>
          <w:tcPr>
            <w:tcW w:w="677" w:type="pct"/>
            <w:shd w:val="clear" w:color="auto" w:fill="auto"/>
          </w:tcPr>
          <w:p w:rsidR="00FE1DAB" w:rsidRDefault="00FE1DAB" w:rsidP="004508F0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TO_GUID(12)</w:t>
            </w:r>
          </w:p>
        </w:tc>
        <w:tc>
          <w:tcPr>
            <w:tcW w:w="1036" w:type="pct"/>
            <w:shd w:val="clear" w:color="auto" w:fill="auto"/>
          </w:tcPr>
          <w:p w:rsidR="00FE1DAB" w:rsidRDefault="00FE1DAB" w:rsidP="004508F0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PKT_</w:t>
            </w:r>
            <w:r>
              <w:rPr>
                <w:rFonts w:ascii="Consolas" w:hAnsi="Consolas" w:hint="eastAsia"/>
                <w:sz w:val="18"/>
                <w:szCs w:val="18"/>
              </w:rPr>
              <w:t>TYPE_DEBUG</w:t>
            </w:r>
            <w:r>
              <w:rPr>
                <w:rFonts w:ascii="Consolas" w:hAnsi="Consolas"/>
                <w:sz w:val="18"/>
                <w:szCs w:val="18"/>
              </w:rPr>
              <w:t xml:space="preserve"> (</w:t>
            </w:r>
            <w:r>
              <w:rPr>
                <w:rFonts w:ascii="Consolas" w:hAnsi="Consolas" w:hint="eastAsia"/>
                <w:sz w:val="18"/>
                <w:szCs w:val="18"/>
              </w:rPr>
              <w:t>1</w:t>
            </w:r>
            <w:r>
              <w:rPr>
                <w:rFonts w:ascii="Consolas" w:hAnsi="Consolas"/>
                <w:sz w:val="18"/>
                <w:szCs w:val="18"/>
              </w:rPr>
              <w:t>)</w:t>
            </w:r>
          </w:p>
        </w:tc>
        <w:tc>
          <w:tcPr>
            <w:tcW w:w="882" w:type="pct"/>
            <w:shd w:val="clear" w:color="auto" w:fill="auto"/>
          </w:tcPr>
          <w:p w:rsidR="00FE1DAB" w:rsidRDefault="00FE1DAB" w:rsidP="004508F0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MAGIC_NUMBER(2)</w:t>
            </w:r>
          </w:p>
        </w:tc>
        <w:tc>
          <w:tcPr>
            <w:tcW w:w="574" w:type="pct"/>
            <w:shd w:val="clear" w:color="auto" w:fill="auto"/>
          </w:tcPr>
          <w:p w:rsidR="00FE1DAB" w:rsidRDefault="00FE1DAB" w:rsidP="004508F0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LENGTH(2)</w:t>
            </w:r>
          </w:p>
        </w:tc>
        <w:tc>
          <w:tcPr>
            <w:tcW w:w="472" w:type="pct"/>
            <w:shd w:val="clear" w:color="auto" w:fill="auto"/>
          </w:tcPr>
          <w:p w:rsidR="00FE1DAB" w:rsidRPr="001B5D33" w:rsidRDefault="00FE1DAB" w:rsidP="00546F80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FLAG</w:t>
            </w:r>
            <w:r>
              <w:rPr>
                <w:rFonts w:ascii="Consolas" w:hAnsi="Consolas"/>
                <w:sz w:val="18"/>
                <w:szCs w:val="18"/>
              </w:rPr>
              <w:t>(1)</w:t>
            </w:r>
          </w:p>
        </w:tc>
        <w:tc>
          <w:tcPr>
            <w:tcW w:w="579" w:type="pct"/>
            <w:shd w:val="clear" w:color="auto" w:fill="auto"/>
          </w:tcPr>
          <w:p w:rsidR="00FE1DAB" w:rsidRDefault="00FE1DAB" w:rsidP="00546F80">
            <w:pPr>
              <w:rPr>
                <w:rFonts w:ascii="Consolas" w:hAnsi="Consolas"/>
                <w:sz w:val="18"/>
                <w:szCs w:val="18"/>
              </w:rPr>
            </w:pPr>
            <w:r w:rsidRPr="001B5D33">
              <w:rPr>
                <w:rFonts w:ascii="Consolas" w:hAnsi="Consolas" w:hint="eastAsia"/>
                <w:sz w:val="18"/>
                <w:szCs w:val="18"/>
              </w:rPr>
              <w:t>字符串数据</w:t>
            </w:r>
          </w:p>
        </w:tc>
      </w:tr>
    </w:tbl>
    <w:p w:rsidR="00353B34" w:rsidRDefault="00EA27AF" w:rsidP="00353B34">
      <w:pPr>
        <w:pStyle w:val="10"/>
        <w:numPr>
          <w:ilvl w:val="0"/>
          <w:numId w:val="5"/>
        </w:numPr>
        <w:ind w:firstLineChars="0"/>
        <w:jc w:val="center"/>
        <w:rPr>
          <w:rFonts w:ascii="Consolas" w:hAnsi="Consolas"/>
          <w:sz w:val="18"/>
          <w:szCs w:val="18"/>
        </w:rPr>
      </w:pPr>
      <w:r>
        <w:rPr>
          <w:rFonts w:ascii="Consolas" w:hAnsi="Consolas" w:hint="eastAsia"/>
          <w:sz w:val="18"/>
          <w:szCs w:val="18"/>
        </w:rPr>
        <w:t>DEBUG</w:t>
      </w:r>
      <w:r w:rsidR="00353B34">
        <w:rPr>
          <w:rFonts w:ascii="Consolas" w:hAnsi="Consolas" w:hint="eastAsia"/>
          <w:sz w:val="18"/>
          <w:szCs w:val="18"/>
        </w:rPr>
        <w:t>报文</w:t>
      </w:r>
    </w:p>
    <w:p w:rsidR="00692E42" w:rsidRDefault="00ED1CFE" w:rsidP="0099130C">
      <w:pPr>
        <w:rPr>
          <w:rFonts w:ascii="Consolas" w:hAnsi="Consolas"/>
          <w:sz w:val="18"/>
          <w:szCs w:val="18"/>
        </w:rPr>
      </w:pPr>
      <w:r>
        <w:rPr>
          <w:rFonts w:ascii="Consolas" w:hAnsi="Consolas" w:hint="eastAsia"/>
          <w:sz w:val="18"/>
          <w:szCs w:val="18"/>
        </w:rPr>
        <w:t>*</w:t>
      </w:r>
      <w:r>
        <w:rPr>
          <w:rFonts w:ascii="Consolas" w:hAnsi="Consolas" w:hint="eastAsia"/>
          <w:sz w:val="18"/>
          <w:szCs w:val="18"/>
        </w:rPr>
        <w:t>注</w:t>
      </w:r>
      <w:r>
        <w:rPr>
          <w:rFonts w:ascii="Consolas" w:hAnsi="Consolas"/>
          <w:sz w:val="18"/>
          <w:szCs w:val="18"/>
        </w:rPr>
        <w:t>：所有</w:t>
      </w:r>
      <w:r w:rsidR="0099130C">
        <w:rPr>
          <w:rFonts w:ascii="Consolas" w:hAnsi="Consolas" w:hint="eastAsia"/>
          <w:sz w:val="18"/>
          <w:szCs w:val="18"/>
        </w:rPr>
        <w:t>调试</w:t>
      </w:r>
      <w:r>
        <w:rPr>
          <w:rFonts w:ascii="Consolas" w:hAnsi="Consolas"/>
          <w:sz w:val="18"/>
          <w:szCs w:val="18"/>
        </w:rPr>
        <w:t>报文的</w:t>
      </w:r>
      <w:r w:rsidRPr="000420D0">
        <w:rPr>
          <w:rFonts w:ascii="Consolas" w:hAnsi="Consolas" w:hint="eastAsia"/>
          <w:sz w:val="18"/>
          <w:szCs w:val="18"/>
        </w:rPr>
        <w:t>FROM_GUID</w:t>
      </w:r>
      <w:r w:rsidRPr="000420D0">
        <w:rPr>
          <w:rFonts w:ascii="Consolas" w:hAnsi="Consolas" w:hint="eastAsia"/>
          <w:sz w:val="18"/>
          <w:szCs w:val="18"/>
        </w:rPr>
        <w:t>为</w:t>
      </w:r>
      <w:r w:rsidRPr="000420D0">
        <w:rPr>
          <w:rFonts w:ascii="Consolas" w:hAnsi="Consolas"/>
          <w:sz w:val="18"/>
          <w:szCs w:val="18"/>
        </w:rPr>
        <w:t>发送方</w:t>
      </w:r>
      <w:r w:rsidRPr="000420D0">
        <w:rPr>
          <w:rFonts w:ascii="Consolas" w:hAnsi="Consolas"/>
          <w:sz w:val="18"/>
          <w:szCs w:val="18"/>
        </w:rPr>
        <w:t>GUID</w:t>
      </w:r>
      <w:r w:rsidRPr="000420D0">
        <w:rPr>
          <w:rFonts w:ascii="Consolas" w:hAnsi="Consolas"/>
          <w:sz w:val="18"/>
          <w:szCs w:val="18"/>
        </w:rPr>
        <w:t>，</w:t>
      </w:r>
      <w:r w:rsidRPr="000420D0">
        <w:rPr>
          <w:rFonts w:ascii="Consolas" w:hAnsi="Consolas" w:hint="eastAsia"/>
          <w:sz w:val="18"/>
          <w:szCs w:val="18"/>
        </w:rPr>
        <w:t>TO_GUID</w:t>
      </w:r>
      <w:r w:rsidRPr="000420D0">
        <w:rPr>
          <w:rFonts w:ascii="Consolas" w:hAnsi="Consolas" w:hint="eastAsia"/>
          <w:sz w:val="18"/>
          <w:szCs w:val="18"/>
        </w:rPr>
        <w:t>为</w:t>
      </w:r>
      <w:r w:rsidR="0099130C">
        <w:rPr>
          <w:rFonts w:ascii="Consolas" w:hAnsi="Consolas" w:hint="eastAsia"/>
          <w:sz w:val="18"/>
          <w:szCs w:val="18"/>
        </w:rPr>
        <w:t>接收方</w:t>
      </w:r>
      <w:r>
        <w:rPr>
          <w:rFonts w:ascii="Consolas" w:hAnsi="Consolas"/>
          <w:sz w:val="18"/>
          <w:szCs w:val="18"/>
        </w:rPr>
        <w:t>的</w:t>
      </w:r>
      <w:r w:rsidRPr="000420D0">
        <w:rPr>
          <w:rFonts w:ascii="Consolas" w:hAnsi="Consolas"/>
          <w:sz w:val="18"/>
          <w:szCs w:val="18"/>
        </w:rPr>
        <w:t>GUID</w:t>
      </w:r>
    </w:p>
    <w:p w:rsidR="00ED1CFE" w:rsidRDefault="00ED1CFE" w:rsidP="00692E42">
      <w:pPr>
        <w:pStyle w:val="10"/>
        <w:ind w:left="420" w:firstLineChars="0" w:firstLine="0"/>
        <w:rPr>
          <w:rFonts w:ascii="Consolas" w:hAnsi="Consolas"/>
          <w:sz w:val="18"/>
          <w:szCs w:val="18"/>
        </w:rPr>
      </w:pPr>
    </w:p>
    <w:tbl>
      <w:tblPr>
        <w:tblW w:w="14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176"/>
        <w:gridCol w:w="709"/>
        <w:gridCol w:w="8289"/>
      </w:tblGrid>
      <w:tr w:rsidR="00FF16EF" w:rsidTr="004508F0">
        <w:tc>
          <w:tcPr>
            <w:tcW w:w="5176" w:type="dxa"/>
            <w:shd w:val="pct10" w:color="auto" w:fill="auto"/>
          </w:tcPr>
          <w:p w:rsidR="00FF16EF" w:rsidRDefault="00536F25" w:rsidP="00536F2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DEBUG</w:t>
            </w:r>
            <w:r>
              <w:rPr>
                <w:rFonts w:ascii="Consolas" w:hAnsi="Consolas" w:hint="eastAsia"/>
                <w:sz w:val="18"/>
                <w:szCs w:val="18"/>
              </w:rPr>
              <w:t>消息</w:t>
            </w:r>
            <w:r>
              <w:rPr>
                <w:rFonts w:ascii="Consolas" w:hAnsi="Consolas"/>
                <w:sz w:val="18"/>
                <w:szCs w:val="18"/>
              </w:rPr>
              <w:t>类型</w:t>
            </w:r>
          </w:p>
        </w:tc>
        <w:tc>
          <w:tcPr>
            <w:tcW w:w="709" w:type="dxa"/>
            <w:shd w:val="pct10" w:color="auto" w:fill="auto"/>
          </w:tcPr>
          <w:p w:rsidR="00FF16EF" w:rsidRDefault="00FF16EF" w:rsidP="004508F0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No.</w:t>
            </w:r>
          </w:p>
        </w:tc>
        <w:tc>
          <w:tcPr>
            <w:tcW w:w="8289" w:type="dxa"/>
            <w:shd w:val="pct10" w:color="auto" w:fill="auto"/>
          </w:tcPr>
          <w:p w:rsidR="00FF16EF" w:rsidRDefault="00862856" w:rsidP="00862856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描述</w:t>
            </w:r>
          </w:p>
        </w:tc>
      </w:tr>
      <w:tr w:rsidR="00FF16EF" w:rsidTr="004508F0">
        <w:tc>
          <w:tcPr>
            <w:tcW w:w="5176" w:type="dxa"/>
          </w:tcPr>
          <w:p w:rsidR="00FF16EF" w:rsidRDefault="00006762" w:rsidP="004508F0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DEBUG_FLAG_INFO</w:t>
            </w:r>
          </w:p>
        </w:tc>
        <w:tc>
          <w:tcPr>
            <w:tcW w:w="709" w:type="dxa"/>
          </w:tcPr>
          <w:p w:rsidR="00FF16EF" w:rsidRDefault="00FB52EF" w:rsidP="004508F0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0x01</w:t>
            </w:r>
          </w:p>
        </w:tc>
        <w:tc>
          <w:tcPr>
            <w:tcW w:w="8289" w:type="dxa"/>
          </w:tcPr>
          <w:p w:rsidR="00FF16EF" w:rsidRDefault="00CC2599" w:rsidP="004508F0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D</w:t>
            </w:r>
            <w:r>
              <w:rPr>
                <w:rFonts w:ascii="Consolas" w:hAnsi="Consolas" w:hint="eastAsia"/>
                <w:sz w:val="18"/>
                <w:szCs w:val="18"/>
              </w:rPr>
              <w:t>ebug</w:t>
            </w:r>
            <w:r>
              <w:rPr>
                <w:rFonts w:ascii="Consolas" w:hAnsi="Consolas"/>
                <w:sz w:val="18"/>
                <w:szCs w:val="18"/>
              </w:rPr>
              <w:t>消息</w:t>
            </w:r>
            <w:r w:rsidR="00652D86">
              <w:rPr>
                <w:rFonts w:ascii="Consolas" w:hAnsi="Consolas" w:hint="eastAsia"/>
                <w:sz w:val="18"/>
                <w:szCs w:val="18"/>
              </w:rPr>
              <w:t>类型</w:t>
            </w:r>
            <w:r w:rsidR="00DA5BE5">
              <w:rPr>
                <w:rFonts w:ascii="Consolas" w:hAnsi="Consolas" w:hint="eastAsia"/>
                <w:sz w:val="18"/>
                <w:szCs w:val="18"/>
              </w:rPr>
              <w:t>,</w:t>
            </w:r>
            <w:r w:rsidR="00DA5BE5">
              <w:rPr>
                <w:rFonts w:ascii="Consolas" w:hAnsi="Consolas" w:hint="eastAsia"/>
                <w:sz w:val="18"/>
                <w:szCs w:val="18"/>
              </w:rPr>
              <w:t>仅供</w:t>
            </w:r>
            <w:r w:rsidR="00DA5BE5">
              <w:rPr>
                <w:rFonts w:ascii="Consolas" w:hAnsi="Consolas"/>
                <w:sz w:val="18"/>
                <w:szCs w:val="18"/>
              </w:rPr>
              <w:t>调试使用</w:t>
            </w:r>
            <w:r w:rsidR="007B1324">
              <w:rPr>
                <w:rFonts w:ascii="Consolas" w:hAnsi="Consolas" w:hint="eastAsia"/>
                <w:sz w:val="18"/>
                <w:szCs w:val="18"/>
              </w:rPr>
              <w:t>,Release</w:t>
            </w:r>
            <w:r w:rsidR="007B1324">
              <w:rPr>
                <w:rFonts w:ascii="Consolas" w:hAnsi="Consolas" w:hint="eastAsia"/>
                <w:sz w:val="18"/>
                <w:szCs w:val="18"/>
              </w:rPr>
              <w:t>版本</w:t>
            </w:r>
            <w:r w:rsidR="007B1324">
              <w:rPr>
                <w:rFonts w:ascii="Consolas" w:hAnsi="Consolas"/>
                <w:sz w:val="18"/>
                <w:szCs w:val="18"/>
              </w:rPr>
              <w:t>中需要禁止此类消息</w:t>
            </w:r>
          </w:p>
        </w:tc>
      </w:tr>
      <w:tr w:rsidR="00FF16EF" w:rsidTr="004508F0">
        <w:tc>
          <w:tcPr>
            <w:tcW w:w="5176" w:type="dxa"/>
          </w:tcPr>
          <w:p w:rsidR="00FF16EF" w:rsidRDefault="00FB52EF" w:rsidP="00FB52EF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DEBUG_FLAG_TRACE</w:t>
            </w:r>
          </w:p>
        </w:tc>
        <w:tc>
          <w:tcPr>
            <w:tcW w:w="709" w:type="dxa"/>
          </w:tcPr>
          <w:p w:rsidR="00FF16EF" w:rsidRDefault="00FB52EF" w:rsidP="004508F0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0x02</w:t>
            </w:r>
          </w:p>
        </w:tc>
        <w:tc>
          <w:tcPr>
            <w:tcW w:w="8289" w:type="dxa"/>
          </w:tcPr>
          <w:p w:rsidR="00FF16EF" w:rsidRDefault="00CC2599" w:rsidP="004508F0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Trace</w:t>
            </w:r>
            <w:r>
              <w:rPr>
                <w:rFonts w:ascii="Consolas" w:hAnsi="Consolas"/>
                <w:sz w:val="18"/>
                <w:szCs w:val="18"/>
              </w:rPr>
              <w:t>消息</w:t>
            </w:r>
            <w:r w:rsidR="00652D86">
              <w:rPr>
                <w:rFonts w:ascii="Consolas" w:hAnsi="Consolas" w:hint="eastAsia"/>
                <w:sz w:val="18"/>
                <w:szCs w:val="18"/>
              </w:rPr>
              <w:t>类型</w:t>
            </w:r>
            <w:r>
              <w:rPr>
                <w:rFonts w:ascii="Consolas" w:hAnsi="Consolas" w:hint="eastAsia"/>
                <w:sz w:val="18"/>
                <w:szCs w:val="18"/>
              </w:rPr>
              <w:t>,</w:t>
            </w:r>
            <w:r>
              <w:rPr>
                <w:rFonts w:ascii="Consolas" w:hAnsi="Consolas" w:hint="eastAsia"/>
                <w:sz w:val="18"/>
                <w:szCs w:val="18"/>
              </w:rPr>
              <w:t>记录</w:t>
            </w:r>
            <w:r>
              <w:rPr>
                <w:rFonts w:ascii="Consolas" w:hAnsi="Consolas"/>
                <w:sz w:val="18"/>
                <w:szCs w:val="18"/>
              </w:rPr>
              <w:t>函数进出</w:t>
            </w:r>
            <w:r>
              <w:rPr>
                <w:rFonts w:ascii="Consolas" w:hAnsi="Consolas" w:hint="eastAsia"/>
                <w:sz w:val="18"/>
                <w:szCs w:val="18"/>
              </w:rPr>
              <w:t>,</w:t>
            </w:r>
            <w:r>
              <w:rPr>
                <w:rFonts w:ascii="Consolas" w:hAnsi="Consolas" w:hint="eastAsia"/>
                <w:sz w:val="18"/>
                <w:szCs w:val="18"/>
              </w:rPr>
              <w:t>跳转</w:t>
            </w:r>
            <w:r>
              <w:rPr>
                <w:rFonts w:ascii="Consolas" w:hAnsi="Consolas" w:hint="eastAsia"/>
                <w:sz w:val="18"/>
                <w:szCs w:val="18"/>
              </w:rPr>
              <w:t>,</w:t>
            </w:r>
            <w:r>
              <w:rPr>
                <w:rFonts w:ascii="Consolas" w:hAnsi="Consolas" w:hint="eastAsia"/>
                <w:sz w:val="18"/>
                <w:szCs w:val="18"/>
              </w:rPr>
              <w:t>跟踪</w:t>
            </w:r>
            <w:r>
              <w:rPr>
                <w:rFonts w:ascii="Consolas" w:hAnsi="Consolas"/>
                <w:sz w:val="18"/>
                <w:szCs w:val="18"/>
              </w:rPr>
              <w:t>等运行时状态</w:t>
            </w:r>
            <w:r>
              <w:rPr>
                <w:rFonts w:ascii="Consolas" w:hAnsi="Consolas" w:hint="eastAsia"/>
                <w:sz w:val="18"/>
                <w:szCs w:val="18"/>
              </w:rPr>
              <w:t>消息</w:t>
            </w:r>
          </w:p>
        </w:tc>
      </w:tr>
      <w:tr w:rsidR="00FB52EF" w:rsidTr="004508F0">
        <w:tc>
          <w:tcPr>
            <w:tcW w:w="5176" w:type="dxa"/>
          </w:tcPr>
          <w:p w:rsidR="00FB52EF" w:rsidRDefault="00FB52EF" w:rsidP="004508F0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DEBUG_FLAG_WARNING</w:t>
            </w:r>
          </w:p>
        </w:tc>
        <w:tc>
          <w:tcPr>
            <w:tcW w:w="709" w:type="dxa"/>
          </w:tcPr>
          <w:p w:rsidR="00FB52EF" w:rsidRDefault="00FB52EF" w:rsidP="004508F0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0x04</w:t>
            </w:r>
          </w:p>
        </w:tc>
        <w:tc>
          <w:tcPr>
            <w:tcW w:w="8289" w:type="dxa"/>
          </w:tcPr>
          <w:p w:rsidR="00FB52EF" w:rsidRDefault="00652D86" w:rsidP="004508F0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Warning</w:t>
            </w:r>
            <w:r>
              <w:rPr>
                <w:rFonts w:ascii="Consolas" w:hAnsi="Consolas"/>
                <w:sz w:val="18"/>
                <w:szCs w:val="18"/>
              </w:rPr>
              <w:t>消息类型，记录</w:t>
            </w:r>
            <w:r w:rsidR="00CC2599">
              <w:rPr>
                <w:rFonts w:ascii="Consolas" w:hAnsi="Consolas" w:hint="eastAsia"/>
                <w:sz w:val="18"/>
                <w:szCs w:val="18"/>
              </w:rPr>
              <w:t>程序正常</w:t>
            </w:r>
            <w:r w:rsidR="00CC2599">
              <w:rPr>
                <w:rFonts w:ascii="Consolas" w:hAnsi="Consolas"/>
                <w:sz w:val="18"/>
                <w:szCs w:val="18"/>
              </w:rPr>
              <w:t>运行</w:t>
            </w:r>
            <w:r w:rsidR="00CC2599">
              <w:rPr>
                <w:rFonts w:ascii="Consolas" w:hAnsi="Consolas" w:hint="eastAsia"/>
                <w:sz w:val="18"/>
                <w:szCs w:val="18"/>
              </w:rPr>
              <w:t>中</w:t>
            </w:r>
            <w:r w:rsidR="00CC2599">
              <w:rPr>
                <w:rFonts w:ascii="Consolas" w:hAnsi="Consolas"/>
                <w:sz w:val="18"/>
                <w:szCs w:val="18"/>
              </w:rPr>
              <w:t>允许的</w:t>
            </w:r>
            <w:r w:rsidR="00CC2599">
              <w:rPr>
                <w:rFonts w:ascii="Consolas" w:hAnsi="Consolas"/>
                <w:sz w:val="18"/>
                <w:szCs w:val="18"/>
              </w:rPr>
              <w:t>WARNING</w:t>
            </w:r>
            <w:r w:rsidR="00CC2599">
              <w:rPr>
                <w:rFonts w:ascii="Consolas" w:hAnsi="Consolas"/>
                <w:sz w:val="18"/>
                <w:szCs w:val="18"/>
              </w:rPr>
              <w:t>消息</w:t>
            </w:r>
          </w:p>
        </w:tc>
      </w:tr>
      <w:tr w:rsidR="00FB52EF" w:rsidTr="004508F0">
        <w:tc>
          <w:tcPr>
            <w:tcW w:w="5176" w:type="dxa"/>
          </w:tcPr>
          <w:p w:rsidR="00FB52EF" w:rsidRDefault="00FB52EF" w:rsidP="004508F0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DEBUG_FLAG_ERROR</w:t>
            </w:r>
          </w:p>
        </w:tc>
        <w:tc>
          <w:tcPr>
            <w:tcW w:w="709" w:type="dxa"/>
          </w:tcPr>
          <w:p w:rsidR="00FB52EF" w:rsidRDefault="00FB52EF" w:rsidP="004508F0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0x08</w:t>
            </w:r>
          </w:p>
        </w:tc>
        <w:tc>
          <w:tcPr>
            <w:tcW w:w="8289" w:type="dxa"/>
          </w:tcPr>
          <w:p w:rsidR="00FB52EF" w:rsidRDefault="00652D86" w:rsidP="004508F0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Error</w:t>
            </w:r>
            <w:r>
              <w:rPr>
                <w:rFonts w:ascii="Consolas" w:hAnsi="Consolas"/>
                <w:sz w:val="18"/>
                <w:szCs w:val="18"/>
              </w:rPr>
              <w:t>消息类型，记录</w:t>
            </w:r>
            <w:r w:rsidR="00CC2599">
              <w:rPr>
                <w:rFonts w:ascii="Consolas" w:hAnsi="Consolas" w:hint="eastAsia"/>
                <w:sz w:val="18"/>
                <w:szCs w:val="18"/>
              </w:rPr>
              <w:t>程序</w:t>
            </w:r>
            <w:r w:rsidR="00CC2599">
              <w:rPr>
                <w:rFonts w:ascii="Consolas" w:hAnsi="Consolas"/>
                <w:sz w:val="18"/>
                <w:szCs w:val="18"/>
              </w:rPr>
              <w:t>异常时的消息</w:t>
            </w:r>
          </w:p>
        </w:tc>
      </w:tr>
    </w:tbl>
    <w:p w:rsidR="00FF16EF" w:rsidRDefault="00FF16EF" w:rsidP="00FF16EF">
      <w:pPr>
        <w:pStyle w:val="10"/>
        <w:numPr>
          <w:ilvl w:val="0"/>
          <w:numId w:val="5"/>
        </w:numPr>
        <w:ind w:firstLineChars="0"/>
        <w:jc w:val="center"/>
        <w:rPr>
          <w:rFonts w:ascii="Consolas" w:hAnsi="Consolas"/>
          <w:sz w:val="18"/>
          <w:szCs w:val="18"/>
        </w:rPr>
      </w:pPr>
      <w:r>
        <w:rPr>
          <w:rFonts w:ascii="Consolas" w:hAnsi="Consolas" w:hint="eastAsia"/>
          <w:sz w:val="18"/>
          <w:szCs w:val="18"/>
        </w:rPr>
        <w:t>DEBUG</w:t>
      </w:r>
      <w:r>
        <w:rPr>
          <w:rFonts w:ascii="Consolas" w:hAnsi="Consolas" w:hint="eastAsia"/>
          <w:sz w:val="18"/>
          <w:szCs w:val="18"/>
        </w:rPr>
        <w:t>报文</w:t>
      </w:r>
      <w:r>
        <w:rPr>
          <w:rFonts w:ascii="Consolas" w:hAnsi="Consolas"/>
          <w:sz w:val="18"/>
          <w:szCs w:val="18"/>
        </w:rPr>
        <w:t>FLAG</w:t>
      </w:r>
      <w:r>
        <w:rPr>
          <w:rFonts w:ascii="Consolas" w:hAnsi="Consolas"/>
          <w:sz w:val="18"/>
          <w:szCs w:val="18"/>
        </w:rPr>
        <w:t>定义</w:t>
      </w:r>
    </w:p>
    <w:p w:rsidR="00C24F24" w:rsidRPr="00353B34" w:rsidRDefault="00C24F24" w:rsidP="00C24F24">
      <w:pPr>
        <w:pStyle w:val="10"/>
        <w:ind w:left="420" w:firstLineChars="0" w:firstLine="0"/>
        <w:rPr>
          <w:rFonts w:ascii="Consolas" w:hAnsi="Consolas"/>
          <w:sz w:val="18"/>
          <w:szCs w:val="18"/>
        </w:rPr>
      </w:pPr>
      <w:r>
        <w:rPr>
          <w:rFonts w:ascii="Consolas" w:hAnsi="Consolas" w:hint="eastAsia"/>
          <w:sz w:val="18"/>
          <w:szCs w:val="18"/>
        </w:rPr>
        <w:t>*</w:t>
      </w:r>
      <w:r>
        <w:rPr>
          <w:rFonts w:ascii="Consolas" w:hAnsi="Consolas" w:hint="eastAsia"/>
          <w:sz w:val="18"/>
          <w:szCs w:val="18"/>
        </w:rPr>
        <w:t>注</w:t>
      </w:r>
      <w:r>
        <w:rPr>
          <w:rFonts w:ascii="Consolas" w:hAnsi="Consolas" w:hint="eastAsia"/>
          <w:sz w:val="18"/>
          <w:szCs w:val="18"/>
        </w:rPr>
        <w:t>:</w:t>
      </w:r>
      <w:r>
        <w:rPr>
          <w:rFonts w:ascii="Consolas" w:hAnsi="Consolas"/>
          <w:sz w:val="18"/>
          <w:szCs w:val="18"/>
        </w:rPr>
        <w:t xml:space="preserve"> </w:t>
      </w:r>
      <w:ins w:id="36" w:author="wisper" w:date="2014-09-23T15:09:00Z">
        <w:r w:rsidR="00243C03">
          <w:rPr>
            <w:rFonts w:ascii="Consolas" w:hAnsi="Consolas" w:hint="eastAsia"/>
            <w:sz w:val="18"/>
            <w:szCs w:val="18"/>
          </w:rPr>
          <w:t>除</w:t>
        </w:r>
      </w:ins>
      <w:del w:id="37" w:author="wisper" w:date="2014-09-23T15:09:00Z">
        <w:r w:rsidDel="00243C03">
          <w:rPr>
            <w:rFonts w:ascii="Consolas" w:hAnsi="Consolas" w:hint="eastAsia"/>
            <w:sz w:val="18"/>
            <w:szCs w:val="18"/>
          </w:rPr>
          <w:delText>出</w:delText>
        </w:r>
      </w:del>
      <w:r>
        <w:rPr>
          <w:rFonts w:ascii="Consolas" w:hAnsi="Consolas"/>
          <w:sz w:val="18"/>
          <w:szCs w:val="18"/>
        </w:rPr>
        <w:t>调试消息外</w:t>
      </w:r>
      <w:r>
        <w:rPr>
          <w:rFonts w:ascii="Consolas" w:hAnsi="Consolas" w:hint="eastAsia"/>
          <w:sz w:val="18"/>
          <w:szCs w:val="18"/>
        </w:rPr>
        <w:t>,</w:t>
      </w:r>
      <w:r>
        <w:rPr>
          <w:rFonts w:ascii="Consolas" w:hAnsi="Consolas" w:hint="eastAsia"/>
          <w:sz w:val="18"/>
          <w:szCs w:val="18"/>
        </w:rPr>
        <w:t>其它</w:t>
      </w:r>
      <w:r>
        <w:rPr>
          <w:rFonts w:ascii="Consolas" w:hAnsi="Consolas"/>
          <w:sz w:val="18"/>
          <w:szCs w:val="18"/>
        </w:rPr>
        <w:t>任何消息不能包含敏感数据</w:t>
      </w:r>
      <w:r>
        <w:rPr>
          <w:rFonts w:ascii="Consolas" w:hAnsi="Consolas" w:hint="eastAsia"/>
          <w:sz w:val="18"/>
          <w:szCs w:val="18"/>
        </w:rPr>
        <w:t>,</w:t>
      </w:r>
      <w:r>
        <w:rPr>
          <w:rFonts w:ascii="Consolas" w:hAnsi="Consolas" w:hint="eastAsia"/>
          <w:sz w:val="18"/>
          <w:szCs w:val="18"/>
        </w:rPr>
        <w:t>比如</w:t>
      </w:r>
      <w:r>
        <w:rPr>
          <w:rFonts w:ascii="Consolas" w:hAnsi="Consolas"/>
          <w:sz w:val="18"/>
          <w:szCs w:val="18"/>
        </w:rPr>
        <w:t>用户名</w:t>
      </w:r>
      <w:r>
        <w:rPr>
          <w:rFonts w:ascii="Consolas" w:hAnsi="Consolas" w:hint="eastAsia"/>
          <w:sz w:val="18"/>
          <w:szCs w:val="18"/>
        </w:rPr>
        <w:t>、</w:t>
      </w:r>
      <w:r>
        <w:rPr>
          <w:rFonts w:ascii="Consolas" w:hAnsi="Consolas"/>
          <w:sz w:val="18"/>
          <w:szCs w:val="18"/>
        </w:rPr>
        <w:t>密码</w:t>
      </w:r>
      <w:r>
        <w:rPr>
          <w:rFonts w:ascii="Consolas" w:hAnsi="Consolas" w:hint="eastAsia"/>
          <w:sz w:val="18"/>
          <w:szCs w:val="18"/>
        </w:rPr>
        <w:t>等</w:t>
      </w:r>
      <w:r w:rsidR="005254E9">
        <w:rPr>
          <w:rFonts w:ascii="Consolas" w:hAnsi="Consolas" w:hint="eastAsia"/>
          <w:sz w:val="18"/>
          <w:szCs w:val="18"/>
        </w:rPr>
        <w:t>。</w:t>
      </w:r>
    </w:p>
    <w:p w:rsidR="00E31AEC" w:rsidRDefault="00B51657" w:rsidP="000F6620">
      <w:pPr>
        <w:pStyle w:val="1"/>
        <w:numPr>
          <w:ilvl w:val="0"/>
          <w:numId w:val="1"/>
        </w:numPr>
        <w:spacing w:before="0" w:after="0"/>
        <w:rPr>
          <w:rFonts w:ascii="Consolas" w:hAnsi="Consolas"/>
          <w:sz w:val="18"/>
          <w:szCs w:val="18"/>
        </w:rPr>
      </w:pPr>
      <w:bookmarkStart w:id="38" w:name="_状态更新表:_(纯字符串，各个条目用::分隔)"/>
      <w:bookmarkEnd w:id="38"/>
      <w:r>
        <w:rPr>
          <w:rFonts w:ascii="Consolas" w:hAnsi="Consolas" w:hint="eastAsia"/>
          <w:sz w:val="18"/>
          <w:szCs w:val="18"/>
        </w:rPr>
        <w:lastRenderedPageBreak/>
        <w:t>数据</w:t>
      </w:r>
      <w:r w:rsidR="000F6620">
        <w:rPr>
          <w:rFonts w:ascii="Consolas" w:hAnsi="Consolas" w:hint="eastAsia"/>
          <w:sz w:val="18"/>
          <w:szCs w:val="18"/>
        </w:rPr>
        <w:t>定义</w:t>
      </w:r>
    </w:p>
    <w:p w:rsidR="00843BBB" w:rsidRDefault="00B0371C" w:rsidP="00843BBB">
      <w:pPr>
        <w:pStyle w:val="2"/>
        <w:numPr>
          <w:ilvl w:val="0"/>
          <w:numId w:val="12"/>
        </w:numPr>
        <w:spacing w:before="0"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APSN</w:t>
      </w:r>
      <w:r w:rsidR="00843BBB" w:rsidRPr="00441956">
        <w:rPr>
          <w:rFonts w:ascii="Consolas" w:hAnsi="Consolas"/>
          <w:sz w:val="18"/>
          <w:szCs w:val="18"/>
        </w:rPr>
        <w:t>分段定义</w:t>
      </w:r>
    </w:p>
    <w:p w:rsidR="009362B0" w:rsidRPr="00583495" w:rsidRDefault="009362B0" w:rsidP="009362B0">
      <w:pPr>
        <w:rPr>
          <w:rFonts w:ascii="Consolas" w:hAnsi="Consolas"/>
          <w:sz w:val="18"/>
          <w:szCs w:val="18"/>
        </w:rPr>
      </w:pPr>
      <w:r w:rsidRPr="00583495">
        <w:rPr>
          <w:rFonts w:ascii="Consolas" w:hAnsi="Consolas" w:hint="eastAsia"/>
          <w:sz w:val="18"/>
          <w:szCs w:val="18"/>
        </w:rPr>
        <w:t>APSN</w:t>
      </w:r>
      <w:r w:rsidRPr="00583495">
        <w:rPr>
          <w:rFonts w:ascii="Consolas" w:hAnsi="Consolas" w:hint="eastAsia"/>
          <w:sz w:val="18"/>
          <w:szCs w:val="18"/>
        </w:rPr>
        <w:t>由</w:t>
      </w:r>
      <w:r w:rsidRPr="00583495">
        <w:rPr>
          <w:rFonts w:ascii="Consolas" w:hAnsi="Consolas" w:hint="eastAsia"/>
          <w:sz w:val="18"/>
          <w:szCs w:val="18"/>
        </w:rPr>
        <w:t>4</w:t>
      </w:r>
      <w:r w:rsidRPr="00583495">
        <w:rPr>
          <w:rFonts w:ascii="Consolas" w:hAnsi="Consolas" w:hint="eastAsia"/>
          <w:sz w:val="18"/>
          <w:szCs w:val="18"/>
        </w:rPr>
        <w:t>字节</w:t>
      </w:r>
      <w:r w:rsidRPr="00583495">
        <w:rPr>
          <w:rFonts w:ascii="Consolas" w:hAnsi="Consolas"/>
          <w:sz w:val="18"/>
          <w:szCs w:val="18"/>
        </w:rPr>
        <w:t>组成，其中第一个字节代表网卡厂商，后三字节</w:t>
      </w:r>
      <w:r w:rsidRPr="00583495">
        <w:rPr>
          <w:rFonts w:ascii="Consolas" w:hAnsi="Consolas" w:hint="eastAsia"/>
          <w:sz w:val="18"/>
          <w:szCs w:val="18"/>
        </w:rPr>
        <w:t>取</w:t>
      </w:r>
      <w:r w:rsidRPr="00583495">
        <w:rPr>
          <w:rFonts w:ascii="Consolas" w:hAnsi="Consolas"/>
          <w:sz w:val="18"/>
          <w:szCs w:val="18"/>
        </w:rPr>
        <w:t>网卡</w:t>
      </w:r>
      <w:r w:rsidRPr="00583495">
        <w:rPr>
          <w:rFonts w:ascii="Consolas" w:hAnsi="Consolas"/>
          <w:sz w:val="18"/>
          <w:szCs w:val="18"/>
        </w:rPr>
        <w:t>MAC</w:t>
      </w:r>
      <w:r w:rsidRPr="00583495">
        <w:rPr>
          <w:rFonts w:ascii="Consolas" w:hAnsi="Consolas"/>
          <w:sz w:val="18"/>
          <w:szCs w:val="18"/>
        </w:rPr>
        <w:t>地址</w:t>
      </w:r>
      <w:r w:rsidRPr="00583495">
        <w:rPr>
          <w:rFonts w:ascii="Consolas" w:hAnsi="Consolas" w:hint="eastAsia"/>
          <w:sz w:val="18"/>
          <w:szCs w:val="18"/>
        </w:rPr>
        <w:t>的</w:t>
      </w:r>
      <w:r w:rsidRPr="00583495">
        <w:rPr>
          <w:rFonts w:ascii="Consolas" w:hAnsi="Consolas"/>
          <w:sz w:val="18"/>
          <w:szCs w:val="18"/>
        </w:rPr>
        <w:t>低</w:t>
      </w:r>
      <w:r w:rsidRPr="00583495">
        <w:rPr>
          <w:rFonts w:ascii="Consolas" w:hAnsi="Consolas" w:hint="eastAsia"/>
          <w:sz w:val="18"/>
          <w:szCs w:val="18"/>
        </w:rPr>
        <w:t>3</w:t>
      </w:r>
      <w:r w:rsidRPr="00583495">
        <w:rPr>
          <w:rFonts w:ascii="Consolas" w:hAnsi="Consolas" w:hint="eastAsia"/>
          <w:sz w:val="18"/>
          <w:szCs w:val="18"/>
        </w:rPr>
        <w:t>字节</w:t>
      </w:r>
      <w:r w:rsidRPr="00583495">
        <w:rPr>
          <w:rFonts w:ascii="Consolas" w:hAnsi="Consolas"/>
          <w:sz w:val="18"/>
          <w:szCs w:val="18"/>
        </w:rPr>
        <w:t>。</w:t>
      </w:r>
      <w:r w:rsidR="001C6FB7">
        <w:rPr>
          <w:rFonts w:ascii="Consolas" w:hAnsi="Consolas" w:hint="eastAsia"/>
          <w:sz w:val="18"/>
          <w:szCs w:val="18"/>
        </w:rPr>
        <w:t>一个</w:t>
      </w:r>
      <w:r w:rsidR="001C6FB7">
        <w:rPr>
          <w:rFonts w:ascii="Consolas" w:hAnsi="Consolas"/>
          <w:sz w:val="18"/>
          <w:szCs w:val="18"/>
        </w:rPr>
        <w:t>APSN</w:t>
      </w:r>
      <w:r w:rsidR="001C6FB7">
        <w:rPr>
          <w:rFonts w:ascii="Consolas" w:hAnsi="Consolas"/>
          <w:sz w:val="18"/>
          <w:szCs w:val="18"/>
        </w:rPr>
        <w:t>代表具体的一个网关</w:t>
      </w:r>
      <w:r w:rsidR="001C6FB7">
        <w:rPr>
          <w:rFonts w:ascii="Consolas" w:hAnsi="Consolas" w:hint="eastAsia"/>
          <w:sz w:val="18"/>
          <w:szCs w:val="18"/>
        </w:rPr>
        <w:t>。</w:t>
      </w:r>
      <w:r w:rsidR="003D5836">
        <w:rPr>
          <w:rFonts w:ascii="Consolas" w:hAnsi="Consolas" w:hint="eastAsia"/>
          <w:sz w:val="18"/>
          <w:szCs w:val="18"/>
        </w:rPr>
        <w:t>其中</w:t>
      </w:r>
      <w:r w:rsidR="003D5836">
        <w:rPr>
          <w:rFonts w:ascii="Consolas" w:hAnsi="Consolas" w:hint="eastAsia"/>
          <w:sz w:val="18"/>
          <w:szCs w:val="18"/>
        </w:rPr>
        <w:t>0</w:t>
      </w:r>
      <w:r w:rsidR="003D5836">
        <w:rPr>
          <w:rFonts w:ascii="Consolas" w:hAnsi="Consolas"/>
          <w:sz w:val="18"/>
          <w:szCs w:val="18"/>
        </w:rPr>
        <w:t>x</w:t>
      </w:r>
      <w:r w:rsidR="003D5836">
        <w:rPr>
          <w:rFonts w:ascii="Consolas" w:hAnsi="Consolas" w:hint="eastAsia"/>
          <w:sz w:val="18"/>
          <w:szCs w:val="18"/>
        </w:rPr>
        <w:t>00000000</w:t>
      </w:r>
      <w:r w:rsidR="003D5836">
        <w:rPr>
          <w:rFonts w:ascii="Consolas" w:hAnsi="Consolas" w:hint="eastAsia"/>
          <w:sz w:val="18"/>
          <w:szCs w:val="18"/>
        </w:rPr>
        <w:t>仅</w:t>
      </w:r>
      <w:r w:rsidR="003D5836">
        <w:rPr>
          <w:rFonts w:ascii="Consolas" w:hAnsi="Consolas"/>
          <w:sz w:val="18"/>
          <w:szCs w:val="18"/>
        </w:rPr>
        <w:t>代表本地</w:t>
      </w:r>
      <w:r w:rsidR="003D5836">
        <w:rPr>
          <w:rFonts w:ascii="Consolas" w:hAnsi="Consolas" w:hint="eastAsia"/>
          <w:sz w:val="18"/>
          <w:szCs w:val="18"/>
        </w:rPr>
        <w:t>所属</w:t>
      </w:r>
      <w:r w:rsidR="003D5836">
        <w:rPr>
          <w:rFonts w:ascii="Consolas" w:hAnsi="Consolas"/>
          <w:sz w:val="18"/>
          <w:szCs w:val="18"/>
        </w:rPr>
        <w:t>网关。</w:t>
      </w:r>
    </w:p>
    <w:tbl>
      <w:tblPr>
        <w:tblW w:w="14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579"/>
        <w:gridCol w:w="4595"/>
      </w:tblGrid>
      <w:tr w:rsidR="00843BBB" w:rsidTr="004508F0">
        <w:tc>
          <w:tcPr>
            <w:tcW w:w="9579" w:type="dxa"/>
          </w:tcPr>
          <w:p w:rsidR="00843BBB" w:rsidRPr="00751ACC" w:rsidRDefault="00B0371C" w:rsidP="00B0371C">
            <w:pPr>
              <w:rPr>
                <w:rFonts w:ascii="Consolas" w:hAnsi="Consolas"/>
                <w:b/>
                <w:sz w:val="18"/>
                <w:szCs w:val="18"/>
              </w:rPr>
            </w:pPr>
            <w:r>
              <w:rPr>
                <w:rFonts w:ascii="Consolas" w:hAnsi="Consolas"/>
                <w:b/>
                <w:sz w:val="18"/>
                <w:szCs w:val="18"/>
              </w:rPr>
              <w:t>APSN</w:t>
            </w:r>
          </w:p>
        </w:tc>
        <w:tc>
          <w:tcPr>
            <w:tcW w:w="4595" w:type="dxa"/>
          </w:tcPr>
          <w:p w:rsidR="00843BBB" w:rsidRPr="00751ACC" w:rsidRDefault="00843BBB" w:rsidP="004508F0">
            <w:pPr>
              <w:rPr>
                <w:rFonts w:ascii="Consolas" w:hAnsi="Consolas"/>
                <w:b/>
                <w:sz w:val="18"/>
                <w:szCs w:val="18"/>
              </w:rPr>
            </w:pPr>
            <w:r w:rsidRPr="00751ACC">
              <w:rPr>
                <w:rFonts w:ascii="Consolas" w:hAnsi="Consolas" w:hint="eastAsia"/>
                <w:b/>
                <w:sz w:val="18"/>
                <w:szCs w:val="18"/>
              </w:rPr>
              <w:t>Description</w:t>
            </w:r>
          </w:p>
        </w:tc>
      </w:tr>
      <w:tr w:rsidR="00212A19" w:rsidTr="004508F0">
        <w:tc>
          <w:tcPr>
            <w:tcW w:w="9579" w:type="dxa"/>
          </w:tcPr>
          <w:p w:rsidR="00212A19" w:rsidRDefault="00212A19" w:rsidP="00B0371C">
            <w:pPr>
              <w:rPr>
                <w:rFonts w:ascii="Consolas" w:hAnsi="Consolas"/>
                <w:b/>
                <w:sz w:val="18"/>
                <w:szCs w:val="18"/>
              </w:rPr>
            </w:pPr>
            <w:ins w:id="39" w:author="wisper" w:date="2014-09-23T15:06:00Z">
              <w:r>
                <w:rPr>
                  <w:rFonts w:ascii="Consolas" w:hAnsi="Consolas"/>
                  <w:sz w:val="18"/>
                  <w:szCs w:val="18"/>
                </w:rPr>
                <w:t>0x</w:t>
              </w:r>
            </w:ins>
            <w:r>
              <w:rPr>
                <w:rFonts w:ascii="Consolas" w:hAnsi="Consolas"/>
                <w:sz w:val="18"/>
                <w:szCs w:val="18"/>
              </w:rPr>
              <w:t>00000000</w:t>
            </w:r>
          </w:p>
        </w:tc>
        <w:tc>
          <w:tcPr>
            <w:tcW w:w="4595" w:type="dxa"/>
          </w:tcPr>
          <w:p w:rsidR="00212A19" w:rsidRPr="00B41EA7" w:rsidRDefault="00212A19" w:rsidP="004508F0">
            <w:pPr>
              <w:rPr>
                <w:rFonts w:ascii="Consolas" w:hAnsi="Consolas"/>
                <w:sz w:val="18"/>
                <w:szCs w:val="18"/>
              </w:rPr>
            </w:pPr>
            <w:r w:rsidRPr="00B41EA7">
              <w:rPr>
                <w:rFonts w:ascii="Consolas" w:hAnsi="Consolas" w:hint="eastAsia"/>
                <w:sz w:val="18"/>
                <w:szCs w:val="18"/>
              </w:rPr>
              <w:t>本地</w:t>
            </w:r>
            <w:r w:rsidRPr="00B41EA7">
              <w:rPr>
                <w:rFonts w:ascii="Consolas" w:hAnsi="Consolas"/>
                <w:sz w:val="18"/>
                <w:szCs w:val="18"/>
              </w:rPr>
              <w:t>所属网关</w:t>
            </w:r>
            <w:r w:rsidR="00625973">
              <w:rPr>
                <w:rFonts w:ascii="Consolas" w:hAnsi="Consolas" w:hint="eastAsia"/>
                <w:sz w:val="18"/>
                <w:szCs w:val="18"/>
              </w:rPr>
              <w:t>域</w:t>
            </w:r>
          </w:p>
        </w:tc>
      </w:tr>
      <w:tr w:rsidR="001868FC" w:rsidTr="004508F0">
        <w:tc>
          <w:tcPr>
            <w:tcW w:w="9579" w:type="dxa"/>
          </w:tcPr>
          <w:p w:rsidR="001868FC" w:rsidRDefault="001868FC" w:rsidP="00B0371C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0</w:t>
            </w:r>
            <w:r>
              <w:rPr>
                <w:rFonts w:ascii="Consolas" w:hAnsi="Consolas"/>
                <w:sz w:val="18"/>
                <w:szCs w:val="18"/>
              </w:rPr>
              <w:t>x00000001</w:t>
            </w:r>
          </w:p>
        </w:tc>
        <w:tc>
          <w:tcPr>
            <w:tcW w:w="4595" w:type="dxa"/>
          </w:tcPr>
          <w:p w:rsidR="001868FC" w:rsidRPr="00B41EA7" w:rsidRDefault="001868FC" w:rsidP="004508F0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云网关</w:t>
            </w:r>
            <w:r>
              <w:rPr>
                <w:rFonts w:ascii="Consolas" w:hAnsi="Consolas"/>
                <w:sz w:val="18"/>
                <w:szCs w:val="18"/>
              </w:rPr>
              <w:t>域</w:t>
            </w:r>
          </w:p>
        </w:tc>
      </w:tr>
      <w:tr w:rsidR="00843BBB" w:rsidTr="004508F0">
        <w:tc>
          <w:tcPr>
            <w:tcW w:w="9579" w:type="dxa"/>
          </w:tcPr>
          <w:p w:rsidR="00843BBB" w:rsidRDefault="00843BBB" w:rsidP="00212A19">
            <w:pPr>
              <w:rPr>
                <w:rFonts w:ascii="Consolas" w:hAnsi="Consolas"/>
                <w:sz w:val="18"/>
                <w:szCs w:val="18"/>
              </w:rPr>
            </w:pPr>
            <w:ins w:id="40" w:author="wisper" w:date="2014-09-23T15:06:00Z">
              <w:r>
                <w:rPr>
                  <w:rFonts w:ascii="Consolas" w:hAnsi="Consolas"/>
                  <w:sz w:val="18"/>
                  <w:szCs w:val="18"/>
                </w:rPr>
                <w:t>0x</w:t>
              </w:r>
            </w:ins>
            <w:r w:rsidR="00D54D0B">
              <w:rPr>
                <w:rFonts w:ascii="Consolas" w:hAnsi="Consolas"/>
                <w:sz w:val="18"/>
                <w:szCs w:val="18"/>
              </w:rPr>
              <w:t>0000000</w:t>
            </w:r>
            <w:r w:rsidR="00212A19">
              <w:rPr>
                <w:rFonts w:ascii="Consolas" w:hAnsi="Consolas"/>
                <w:sz w:val="18"/>
                <w:szCs w:val="18"/>
              </w:rPr>
              <w:t>1</w:t>
            </w:r>
            <w:r w:rsidR="000C7FB2">
              <w:rPr>
                <w:rFonts w:ascii="Consolas" w:hAnsi="Consolas"/>
                <w:sz w:val="18"/>
                <w:szCs w:val="18"/>
              </w:rPr>
              <w:t>-0x00FFFFFF</w:t>
            </w:r>
          </w:p>
        </w:tc>
        <w:tc>
          <w:tcPr>
            <w:tcW w:w="4595" w:type="dxa"/>
          </w:tcPr>
          <w:p w:rsidR="00843BBB" w:rsidRDefault="00843BBB" w:rsidP="004508F0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保留</w:t>
            </w:r>
            <w:r w:rsidR="005C5648">
              <w:rPr>
                <w:rFonts w:ascii="Consolas" w:hAnsi="Consolas" w:hint="eastAsia"/>
                <w:sz w:val="18"/>
                <w:szCs w:val="18"/>
              </w:rPr>
              <w:t>域</w:t>
            </w:r>
          </w:p>
        </w:tc>
      </w:tr>
      <w:tr w:rsidR="00843BBB" w:rsidTr="004508F0">
        <w:tc>
          <w:tcPr>
            <w:tcW w:w="9579" w:type="dxa"/>
          </w:tcPr>
          <w:p w:rsidR="00843BBB" w:rsidRDefault="00475CBA" w:rsidP="004508F0">
            <w:pPr>
              <w:rPr>
                <w:rFonts w:ascii="Consolas" w:hAnsi="Consolas"/>
                <w:sz w:val="18"/>
                <w:szCs w:val="18"/>
              </w:rPr>
            </w:pPr>
            <w:ins w:id="41" w:author="wisper" w:date="2014-09-23T15:06:00Z">
              <w:r>
                <w:rPr>
                  <w:rFonts w:ascii="Consolas" w:hAnsi="Consolas"/>
                  <w:sz w:val="18"/>
                  <w:szCs w:val="18"/>
                </w:rPr>
                <w:t>0x</w:t>
              </w:r>
            </w:ins>
            <w:r>
              <w:rPr>
                <w:rFonts w:ascii="Consolas" w:hAnsi="Consolas"/>
                <w:sz w:val="18"/>
                <w:szCs w:val="18"/>
              </w:rPr>
              <w:t>01000000-0x01FFFFFF</w:t>
            </w:r>
          </w:p>
        </w:tc>
        <w:tc>
          <w:tcPr>
            <w:tcW w:w="4595" w:type="dxa"/>
          </w:tcPr>
          <w:p w:rsidR="00843BBB" w:rsidRDefault="00475CBA" w:rsidP="00025B4F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网卡</w:t>
            </w:r>
            <w:r>
              <w:rPr>
                <w:rFonts w:ascii="Consolas" w:hAnsi="Consolas" w:hint="eastAsia"/>
                <w:sz w:val="18"/>
                <w:szCs w:val="18"/>
              </w:rPr>
              <w:t>使用</w:t>
            </w:r>
            <w:r>
              <w:rPr>
                <w:rFonts w:ascii="Consolas" w:hAnsi="Consolas"/>
                <w:sz w:val="18"/>
                <w:szCs w:val="18"/>
              </w:rPr>
              <w:t>Atheros</w:t>
            </w:r>
            <w:r>
              <w:rPr>
                <w:rFonts w:ascii="Consolas" w:hAnsi="Consolas" w:hint="eastAsia"/>
                <w:sz w:val="18"/>
                <w:szCs w:val="18"/>
              </w:rPr>
              <w:t>品牌</w:t>
            </w:r>
            <w:r>
              <w:rPr>
                <w:rFonts w:ascii="Consolas" w:hAnsi="Consolas"/>
                <w:sz w:val="18"/>
                <w:szCs w:val="18"/>
              </w:rPr>
              <w:t>的</w:t>
            </w:r>
            <w:r w:rsidR="00025B4F">
              <w:rPr>
                <w:rFonts w:ascii="Consolas" w:hAnsi="Consolas" w:hint="eastAsia"/>
                <w:sz w:val="18"/>
                <w:szCs w:val="18"/>
              </w:rPr>
              <w:t>网关</w:t>
            </w:r>
            <w:r w:rsidR="005C5648">
              <w:rPr>
                <w:rFonts w:ascii="Consolas" w:hAnsi="Consolas" w:hint="eastAsia"/>
                <w:sz w:val="18"/>
                <w:szCs w:val="18"/>
              </w:rPr>
              <w:t>域</w:t>
            </w:r>
          </w:p>
        </w:tc>
      </w:tr>
    </w:tbl>
    <w:p w:rsidR="00843BBB" w:rsidRDefault="00843BBB" w:rsidP="00843BBB">
      <w:pPr>
        <w:rPr>
          <w:rFonts w:ascii="Consolas" w:hAnsi="Consolas"/>
          <w:sz w:val="18"/>
          <w:szCs w:val="18"/>
        </w:rPr>
      </w:pPr>
    </w:p>
    <w:p w:rsidR="00EF2FD9" w:rsidRPr="00441956" w:rsidRDefault="00EF2FD9" w:rsidP="00EF2FD9">
      <w:pPr>
        <w:pStyle w:val="2"/>
        <w:numPr>
          <w:ilvl w:val="0"/>
          <w:numId w:val="12"/>
        </w:numPr>
        <w:spacing w:before="0"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APSN</w:t>
      </w:r>
      <w:r w:rsidR="00B86E4D">
        <w:rPr>
          <w:rFonts w:ascii="Consolas" w:hAnsi="Consolas" w:hint="eastAsia"/>
          <w:sz w:val="18"/>
          <w:szCs w:val="18"/>
        </w:rPr>
        <w:t>最高</w:t>
      </w:r>
      <w:r w:rsidR="00B86E4D">
        <w:rPr>
          <w:rFonts w:ascii="Consolas" w:hAnsi="Consolas"/>
          <w:sz w:val="18"/>
          <w:szCs w:val="18"/>
        </w:rPr>
        <w:t>字节网卡映射表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6343"/>
        <w:gridCol w:w="3189"/>
        <w:gridCol w:w="4416"/>
      </w:tblGrid>
      <w:tr w:rsidR="00502C1A" w:rsidTr="00502C1A">
        <w:tc>
          <w:tcPr>
            <w:tcW w:w="2274" w:type="pct"/>
          </w:tcPr>
          <w:p w:rsidR="00502C1A" w:rsidRDefault="00502C1A" w:rsidP="00502C1A">
            <w:pPr>
              <w:rPr>
                <w:rFonts w:ascii="Consolas" w:hAnsi="Consolas"/>
                <w:b/>
                <w:sz w:val="18"/>
                <w:szCs w:val="18"/>
              </w:rPr>
            </w:pPr>
            <w:r>
              <w:rPr>
                <w:rFonts w:ascii="Consolas" w:hAnsi="Consolas" w:hint="eastAsia"/>
                <w:b/>
                <w:sz w:val="18"/>
                <w:szCs w:val="18"/>
              </w:rPr>
              <w:t>网卡</w:t>
            </w:r>
            <w:r>
              <w:rPr>
                <w:rFonts w:ascii="Consolas" w:hAnsi="Consolas"/>
                <w:b/>
                <w:sz w:val="18"/>
                <w:szCs w:val="18"/>
              </w:rPr>
              <w:t>设备商</w:t>
            </w:r>
            <w:r>
              <w:rPr>
                <w:rFonts w:ascii="Consolas" w:hAnsi="Consolas"/>
                <w:b/>
                <w:sz w:val="18"/>
                <w:szCs w:val="18"/>
              </w:rPr>
              <w:t>MAC</w:t>
            </w:r>
            <w:r>
              <w:rPr>
                <w:rFonts w:ascii="Consolas" w:hAnsi="Consolas"/>
                <w:b/>
                <w:sz w:val="18"/>
                <w:szCs w:val="18"/>
              </w:rPr>
              <w:t>编号</w:t>
            </w:r>
          </w:p>
        </w:tc>
        <w:tc>
          <w:tcPr>
            <w:tcW w:w="1143" w:type="pct"/>
          </w:tcPr>
          <w:p w:rsidR="00502C1A" w:rsidRPr="00751ACC" w:rsidRDefault="00024DB5" w:rsidP="00502C1A">
            <w:pPr>
              <w:rPr>
                <w:rFonts w:ascii="Consolas" w:hAnsi="Consolas"/>
                <w:b/>
                <w:sz w:val="18"/>
                <w:szCs w:val="18"/>
              </w:rPr>
            </w:pPr>
            <w:r>
              <w:rPr>
                <w:rFonts w:ascii="Consolas" w:hAnsi="Consolas" w:hint="eastAsia"/>
                <w:b/>
                <w:sz w:val="18"/>
                <w:szCs w:val="18"/>
              </w:rPr>
              <w:t>映射</w:t>
            </w:r>
            <w:r>
              <w:rPr>
                <w:rFonts w:ascii="Consolas" w:hAnsi="Consolas"/>
                <w:b/>
                <w:sz w:val="18"/>
                <w:szCs w:val="18"/>
              </w:rPr>
              <w:t>的</w:t>
            </w:r>
            <w:r>
              <w:rPr>
                <w:rFonts w:ascii="Consolas" w:hAnsi="Consolas"/>
                <w:b/>
                <w:sz w:val="18"/>
                <w:szCs w:val="18"/>
              </w:rPr>
              <w:t>APSN</w:t>
            </w:r>
            <w:r w:rsidR="00502C1A">
              <w:rPr>
                <w:rFonts w:ascii="Consolas" w:hAnsi="Consolas" w:hint="eastAsia"/>
                <w:b/>
                <w:sz w:val="18"/>
                <w:szCs w:val="18"/>
              </w:rPr>
              <w:t>最高</w:t>
            </w:r>
            <w:r w:rsidR="00502C1A">
              <w:rPr>
                <w:rFonts w:ascii="Consolas" w:hAnsi="Consolas"/>
                <w:b/>
                <w:sz w:val="18"/>
                <w:szCs w:val="18"/>
              </w:rPr>
              <w:t>字节</w:t>
            </w:r>
          </w:p>
        </w:tc>
        <w:tc>
          <w:tcPr>
            <w:tcW w:w="1583" w:type="pct"/>
          </w:tcPr>
          <w:p w:rsidR="00502C1A" w:rsidRPr="00751ACC" w:rsidRDefault="00502C1A" w:rsidP="00502C1A">
            <w:pPr>
              <w:rPr>
                <w:rFonts w:ascii="Consolas" w:hAnsi="Consolas"/>
                <w:b/>
                <w:sz w:val="18"/>
                <w:szCs w:val="18"/>
              </w:rPr>
            </w:pPr>
            <w:r>
              <w:rPr>
                <w:rFonts w:ascii="Consolas" w:hAnsi="Consolas" w:hint="eastAsia"/>
                <w:b/>
                <w:sz w:val="18"/>
                <w:szCs w:val="18"/>
              </w:rPr>
              <w:t>对应网卡</w:t>
            </w:r>
            <w:r>
              <w:rPr>
                <w:rFonts w:ascii="Consolas" w:hAnsi="Consolas"/>
                <w:b/>
                <w:sz w:val="18"/>
                <w:szCs w:val="18"/>
              </w:rPr>
              <w:t>厂商</w:t>
            </w:r>
          </w:p>
        </w:tc>
      </w:tr>
      <w:tr w:rsidR="00502C1A" w:rsidTr="00502C1A">
        <w:tc>
          <w:tcPr>
            <w:tcW w:w="2274" w:type="pct"/>
          </w:tcPr>
          <w:p w:rsidR="00502C1A" w:rsidRDefault="00502C1A" w:rsidP="00502C1A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04-F0-</w:t>
            </w:r>
            <w:r w:rsidRPr="0066161A">
              <w:rPr>
                <w:rFonts w:ascii="Consolas" w:hAnsi="Consolas"/>
                <w:sz w:val="18"/>
                <w:szCs w:val="18"/>
              </w:rPr>
              <w:t>21</w:t>
            </w:r>
          </w:p>
        </w:tc>
        <w:tc>
          <w:tcPr>
            <w:tcW w:w="1143" w:type="pct"/>
          </w:tcPr>
          <w:p w:rsidR="00502C1A" w:rsidRDefault="00502C1A" w:rsidP="00502C1A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0</w:t>
            </w:r>
            <w:r>
              <w:rPr>
                <w:rFonts w:ascii="Consolas" w:hAnsi="Consolas"/>
                <w:sz w:val="18"/>
                <w:szCs w:val="18"/>
              </w:rPr>
              <w:t>1</w:t>
            </w:r>
          </w:p>
        </w:tc>
        <w:tc>
          <w:tcPr>
            <w:tcW w:w="1583" w:type="pct"/>
          </w:tcPr>
          <w:p w:rsidR="00502C1A" w:rsidRDefault="00502C1A" w:rsidP="00502C1A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Atheros</w:t>
            </w:r>
          </w:p>
        </w:tc>
      </w:tr>
    </w:tbl>
    <w:p w:rsidR="00EF2FD9" w:rsidRDefault="00EF2FD9">
      <w:pPr>
        <w:rPr>
          <w:rFonts w:ascii="Consolas" w:hAnsi="Consolas"/>
          <w:sz w:val="18"/>
          <w:szCs w:val="18"/>
        </w:rPr>
      </w:pPr>
    </w:p>
    <w:p w:rsidR="00A959B8" w:rsidRPr="00441956" w:rsidRDefault="00A959B8" w:rsidP="00A959B8">
      <w:pPr>
        <w:pStyle w:val="2"/>
        <w:numPr>
          <w:ilvl w:val="0"/>
          <w:numId w:val="12"/>
        </w:numPr>
        <w:spacing w:before="0" w:after="0"/>
        <w:rPr>
          <w:rFonts w:ascii="Consolas" w:hAnsi="Consolas"/>
          <w:sz w:val="18"/>
          <w:szCs w:val="18"/>
        </w:rPr>
      </w:pPr>
      <w:r w:rsidRPr="00441956">
        <w:rPr>
          <w:rFonts w:ascii="Consolas" w:hAnsi="Consolas" w:hint="eastAsia"/>
          <w:sz w:val="18"/>
          <w:szCs w:val="18"/>
        </w:rPr>
        <w:t>LUID</w:t>
      </w:r>
      <w:r w:rsidRPr="00441956">
        <w:rPr>
          <w:rFonts w:ascii="Consolas" w:hAnsi="Consolas"/>
          <w:sz w:val="18"/>
          <w:szCs w:val="18"/>
        </w:rPr>
        <w:t>分段定义</w:t>
      </w:r>
    </w:p>
    <w:tbl>
      <w:tblPr>
        <w:tblStyle w:val="1-6"/>
        <w:tblW w:w="14174" w:type="dxa"/>
        <w:tblLayout w:type="fixed"/>
        <w:tblLook w:val="0000" w:firstRow="0" w:lastRow="0" w:firstColumn="0" w:lastColumn="0" w:noHBand="0" w:noVBand="0"/>
      </w:tblPr>
      <w:tblGrid>
        <w:gridCol w:w="9579"/>
        <w:gridCol w:w="4595"/>
      </w:tblGrid>
      <w:tr w:rsidR="00A959B8" w:rsidTr="00EE5965">
        <w:tc>
          <w:tcPr>
            <w:tcW w:w="9579" w:type="dxa"/>
          </w:tcPr>
          <w:p w:rsidR="00A959B8" w:rsidRPr="00751ACC" w:rsidRDefault="00A959B8" w:rsidP="00EE5965">
            <w:pPr>
              <w:rPr>
                <w:rFonts w:ascii="Consolas" w:hAnsi="Consolas"/>
                <w:b/>
                <w:sz w:val="18"/>
                <w:szCs w:val="18"/>
              </w:rPr>
            </w:pPr>
            <w:r w:rsidRPr="00751ACC">
              <w:rPr>
                <w:rFonts w:ascii="Consolas" w:hAnsi="Consolas" w:hint="eastAsia"/>
                <w:b/>
                <w:sz w:val="18"/>
                <w:szCs w:val="18"/>
              </w:rPr>
              <w:t>LUID(MAC)</w:t>
            </w:r>
          </w:p>
        </w:tc>
        <w:tc>
          <w:tcPr>
            <w:tcW w:w="4595" w:type="dxa"/>
          </w:tcPr>
          <w:p w:rsidR="00A959B8" w:rsidRPr="00751ACC" w:rsidRDefault="00A959B8" w:rsidP="00EE5965">
            <w:pPr>
              <w:rPr>
                <w:rFonts w:ascii="Consolas" w:hAnsi="Consolas"/>
                <w:b/>
                <w:sz w:val="18"/>
                <w:szCs w:val="18"/>
              </w:rPr>
            </w:pPr>
            <w:r w:rsidRPr="00751ACC">
              <w:rPr>
                <w:rFonts w:ascii="Consolas" w:hAnsi="Consolas" w:hint="eastAsia"/>
                <w:b/>
                <w:sz w:val="18"/>
                <w:szCs w:val="18"/>
              </w:rPr>
              <w:t>Description</w:t>
            </w:r>
          </w:p>
        </w:tc>
      </w:tr>
      <w:tr w:rsidR="00A959B8" w:rsidTr="00EE5965">
        <w:tc>
          <w:tcPr>
            <w:tcW w:w="9579" w:type="dxa"/>
          </w:tcPr>
          <w:p w:rsidR="00A959B8" w:rsidRDefault="00A959B8" w:rsidP="00EE5965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0x</w:t>
            </w:r>
            <w:r>
              <w:rPr>
                <w:rFonts w:ascii="Consolas" w:hAnsi="Consolas"/>
                <w:sz w:val="18"/>
                <w:szCs w:val="18"/>
              </w:rPr>
              <w:t>00000000000000</w:t>
            </w:r>
            <w:r w:rsidRPr="0051751F">
              <w:rPr>
                <w:rFonts w:ascii="Consolas" w:hAnsi="Consolas"/>
                <w:sz w:val="18"/>
                <w:szCs w:val="18"/>
              </w:rPr>
              <w:t>00</w:t>
            </w:r>
          </w:p>
        </w:tc>
        <w:tc>
          <w:tcPr>
            <w:tcW w:w="4595" w:type="dxa"/>
          </w:tcPr>
          <w:p w:rsidR="00A959B8" w:rsidRDefault="00A959B8" w:rsidP="00EE5965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Zigbee</w:t>
            </w:r>
            <w:r>
              <w:rPr>
                <w:rFonts w:ascii="Consolas" w:hAnsi="Consolas" w:hint="eastAsia"/>
                <w:sz w:val="18"/>
                <w:szCs w:val="18"/>
              </w:rPr>
              <w:t>协调器</w:t>
            </w:r>
          </w:p>
        </w:tc>
      </w:tr>
      <w:tr w:rsidR="00B45044" w:rsidTr="00EE5965">
        <w:tc>
          <w:tcPr>
            <w:tcW w:w="9579" w:type="dxa"/>
          </w:tcPr>
          <w:p w:rsidR="00B45044" w:rsidRDefault="00B45044" w:rsidP="00EE5965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0x0000000000000001</w:t>
            </w:r>
          </w:p>
        </w:tc>
        <w:tc>
          <w:tcPr>
            <w:tcW w:w="4595" w:type="dxa"/>
          </w:tcPr>
          <w:p w:rsidR="00B45044" w:rsidRDefault="00B45044" w:rsidP="00EE5965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网关主机</w:t>
            </w:r>
            <w:r>
              <w:rPr>
                <w:rFonts w:ascii="Consolas" w:hAnsi="Consolas"/>
                <w:sz w:val="18"/>
                <w:szCs w:val="18"/>
              </w:rPr>
              <w:t>模块</w:t>
            </w:r>
          </w:p>
        </w:tc>
      </w:tr>
      <w:tr w:rsidR="00B45044" w:rsidTr="00EE5965">
        <w:tc>
          <w:tcPr>
            <w:tcW w:w="9579" w:type="dxa"/>
          </w:tcPr>
          <w:p w:rsidR="00B45044" w:rsidRDefault="00B45044" w:rsidP="00EE5965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0</w:t>
            </w:r>
            <w:r>
              <w:rPr>
                <w:rFonts w:ascii="Consolas" w:hAnsi="Consolas"/>
                <w:sz w:val="18"/>
                <w:szCs w:val="18"/>
              </w:rPr>
              <w:t>x0000000000000002</w:t>
            </w:r>
          </w:p>
        </w:tc>
        <w:tc>
          <w:tcPr>
            <w:tcW w:w="4595" w:type="dxa"/>
          </w:tcPr>
          <w:p w:rsidR="00B45044" w:rsidRDefault="00B45044" w:rsidP="00EE5965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网关</w:t>
            </w:r>
            <w:r>
              <w:rPr>
                <w:rFonts w:ascii="Consolas" w:hAnsi="Consolas"/>
                <w:sz w:val="18"/>
                <w:szCs w:val="18"/>
              </w:rPr>
              <w:t>联动模块</w:t>
            </w:r>
          </w:p>
        </w:tc>
      </w:tr>
      <w:tr w:rsidR="00A959B8" w:rsidTr="00EE5965">
        <w:tc>
          <w:tcPr>
            <w:tcW w:w="9579" w:type="dxa"/>
          </w:tcPr>
          <w:p w:rsidR="006D5FEA" w:rsidRDefault="00A959B8" w:rsidP="006D5FEA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0x0</w:t>
            </w:r>
            <w:r w:rsidR="004F2BA3">
              <w:rPr>
                <w:rFonts w:ascii="Consolas" w:hAnsi="Consolas"/>
                <w:sz w:val="18"/>
                <w:szCs w:val="18"/>
              </w:rPr>
              <w:t>3000000</w:t>
            </w:r>
            <w:r>
              <w:rPr>
                <w:rFonts w:ascii="Consolas" w:hAnsi="Consolas"/>
                <w:sz w:val="18"/>
                <w:szCs w:val="18"/>
              </w:rPr>
              <w:t>000000</w:t>
            </w:r>
            <w:r w:rsidRPr="0051751F">
              <w:rPr>
                <w:rFonts w:ascii="Consolas" w:hAnsi="Consolas"/>
                <w:sz w:val="18"/>
                <w:szCs w:val="18"/>
              </w:rPr>
              <w:t>00</w:t>
            </w:r>
            <w:r>
              <w:rPr>
                <w:rFonts w:ascii="Consolas" w:hAnsi="Consolas"/>
                <w:sz w:val="18"/>
                <w:szCs w:val="18"/>
              </w:rPr>
              <w:t>-0x04</w:t>
            </w:r>
            <w:r w:rsidR="004F2BA3">
              <w:rPr>
                <w:rFonts w:ascii="Consolas" w:hAnsi="Consolas"/>
                <w:sz w:val="18"/>
                <w:szCs w:val="18"/>
              </w:rPr>
              <w:t>FFFFFFFFFFFFFF</w:t>
            </w:r>
          </w:p>
        </w:tc>
        <w:tc>
          <w:tcPr>
            <w:tcW w:w="4595" w:type="dxa"/>
          </w:tcPr>
          <w:p w:rsidR="00A959B8" w:rsidRDefault="00A959B8" w:rsidP="00EE5965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手机用户</w:t>
            </w:r>
            <w:r w:rsidR="00435122">
              <w:rPr>
                <w:rFonts w:ascii="Consolas" w:hAnsi="Consolas" w:hint="eastAsia"/>
                <w:sz w:val="18"/>
                <w:szCs w:val="18"/>
              </w:rPr>
              <w:t>(</w:t>
            </w:r>
            <w:r w:rsidR="00435122">
              <w:rPr>
                <w:rFonts w:ascii="Consolas" w:hAnsi="Consolas" w:hint="eastAsia"/>
                <w:sz w:val="18"/>
                <w:szCs w:val="18"/>
              </w:rPr>
              <w:t>手机号</w:t>
            </w:r>
            <w:r w:rsidR="00435122">
              <w:rPr>
                <w:rFonts w:ascii="Consolas" w:hAnsi="Consolas" w:hint="eastAsia"/>
                <w:sz w:val="18"/>
                <w:szCs w:val="18"/>
              </w:rPr>
              <w:t>)</w:t>
            </w:r>
          </w:p>
        </w:tc>
      </w:tr>
      <w:tr w:rsidR="00A959B8" w:rsidTr="00EE5965">
        <w:tc>
          <w:tcPr>
            <w:tcW w:w="9579" w:type="dxa"/>
          </w:tcPr>
          <w:p w:rsidR="00A959B8" w:rsidRDefault="00A959B8" w:rsidP="00EE5965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0x</w:t>
            </w:r>
            <w:r>
              <w:rPr>
                <w:rFonts w:ascii="Consolas" w:hAnsi="Consolas"/>
                <w:sz w:val="18"/>
                <w:szCs w:val="18"/>
              </w:rPr>
              <w:t>00124B00000000</w:t>
            </w:r>
            <w:r w:rsidRPr="0051751F">
              <w:rPr>
                <w:rFonts w:ascii="Consolas" w:hAnsi="Consolas"/>
                <w:sz w:val="18"/>
                <w:szCs w:val="18"/>
              </w:rPr>
              <w:t>00</w:t>
            </w:r>
            <w:r>
              <w:rPr>
                <w:rFonts w:ascii="Consolas" w:hAnsi="Consolas"/>
                <w:sz w:val="18"/>
                <w:szCs w:val="18"/>
              </w:rPr>
              <w:t>-</w:t>
            </w:r>
            <w:r>
              <w:rPr>
                <w:rFonts w:ascii="Consolas" w:hAnsi="Consolas" w:hint="eastAsia"/>
                <w:sz w:val="18"/>
                <w:szCs w:val="18"/>
              </w:rPr>
              <w:t>0x</w:t>
            </w:r>
            <w:r>
              <w:rPr>
                <w:rFonts w:ascii="Consolas" w:hAnsi="Consolas"/>
                <w:sz w:val="18"/>
                <w:szCs w:val="18"/>
              </w:rPr>
              <w:t>00124BFFFFFFFFFF</w:t>
            </w:r>
          </w:p>
        </w:tc>
        <w:tc>
          <w:tcPr>
            <w:tcW w:w="4595" w:type="dxa"/>
          </w:tcPr>
          <w:p w:rsidR="00A959B8" w:rsidRDefault="00A959B8" w:rsidP="00EE5965">
            <w:pPr>
              <w:rPr>
                <w:rFonts w:ascii="Consolas" w:hAnsi="Consolas"/>
                <w:sz w:val="18"/>
                <w:szCs w:val="18"/>
              </w:rPr>
            </w:pPr>
            <w:del w:id="42" w:author="wisper" w:date="2014-09-23T15:05:00Z">
              <w:r w:rsidDel="00C305BE">
                <w:rPr>
                  <w:rFonts w:ascii="Consolas" w:hAnsi="Consolas" w:hint="eastAsia"/>
                  <w:sz w:val="18"/>
                  <w:szCs w:val="18"/>
                </w:rPr>
                <w:delText>Zigbee &amp; MQTT</w:delText>
              </w:r>
            </w:del>
            <w:r>
              <w:rPr>
                <w:rFonts w:ascii="Consolas" w:hAnsi="Consolas"/>
                <w:sz w:val="18"/>
                <w:szCs w:val="18"/>
              </w:rPr>
              <w:t>Zigbee</w:t>
            </w:r>
            <w:r>
              <w:rPr>
                <w:rFonts w:ascii="Consolas" w:hAnsi="Consolas" w:hint="eastAsia"/>
                <w:sz w:val="18"/>
                <w:szCs w:val="18"/>
              </w:rPr>
              <w:t>设备</w:t>
            </w:r>
          </w:p>
        </w:tc>
      </w:tr>
      <w:tr w:rsidR="00A959B8" w:rsidTr="00EE5965">
        <w:tc>
          <w:tcPr>
            <w:tcW w:w="9579" w:type="dxa"/>
          </w:tcPr>
          <w:p w:rsidR="00A959B8" w:rsidRDefault="00A959B8" w:rsidP="00EE5965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0x</w:t>
            </w:r>
            <w:r>
              <w:rPr>
                <w:rFonts w:ascii="Consolas" w:hAnsi="Consolas"/>
                <w:sz w:val="18"/>
                <w:szCs w:val="18"/>
              </w:rPr>
              <w:t>01000000000000</w:t>
            </w:r>
            <w:r w:rsidRPr="0051751F">
              <w:rPr>
                <w:rFonts w:ascii="Consolas" w:hAnsi="Consolas"/>
                <w:sz w:val="18"/>
                <w:szCs w:val="18"/>
              </w:rPr>
              <w:t>00</w:t>
            </w:r>
            <w:r>
              <w:rPr>
                <w:rFonts w:ascii="Consolas" w:hAnsi="Consolas"/>
                <w:sz w:val="18"/>
                <w:szCs w:val="18"/>
              </w:rPr>
              <w:t>-</w:t>
            </w:r>
            <w:r>
              <w:rPr>
                <w:rFonts w:ascii="Consolas" w:hAnsi="Consolas" w:hint="eastAsia"/>
                <w:sz w:val="18"/>
                <w:szCs w:val="18"/>
              </w:rPr>
              <w:t>0x</w:t>
            </w:r>
            <w:r>
              <w:rPr>
                <w:rFonts w:ascii="Consolas" w:hAnsi="Consolas"/>
                <w:sz w:val="18"/>
                <w:szCs w:val="18"/>
              </w:rPr>
              <w:t>01FFFFFFFFFFFFFF</w:t>
            </w:r>
          </w:p>
        </w:tc>
        <w:tc>
          <w:tcPr>
            <w:tcW w:w="4595" w:type="dxa"/>
          </w:tcPr>
          <w:p w:rsidR="00A959B8" w:rsidRDefault="00A959B8" w:rsidP="00EE5965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虚拟</w:t>
            </w:r>
            <w:r>
              <w:rPr>
                <w:rFonts w:ascii="Consolas" w:hAnsi="Consolas"/>
                <w:sz w:val="18"/>
                <w:szCs w:val="18"/>
              </w:rPr>
              <w:t>设备</w:t>
            </w:r>
          </w:p>
        </w:tc>
      </w:tr>
      <w:tr w:rsidR="00225410" w:rsidTr="00EE5965">
        <w:tc>
          <w:tcPr>
            <w:tcW w:w="9579" w:type="dxa"/>
          </w:tcPr>
          <w:p w:rsidR="00225410" w:rsidRDefault="00225410" w:rsidP="00EE5965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0xFFFFFFFFFFFFFFFC</w:t>
            </w:r>
          </w:p>
        </w:tc>
        <w:tc>
          <w:tcPr>
            <w:tcW w:w="4595" w:type="dxa"/>
          </w:tcPr>
          <w:p w:rsidR="00225410" w:rsidRDefault="00A33447" w:rsidP="00EE5965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所有</w:t>
            </w:r>
            <w:r>
              <w:rPr>
                <w:rFonts w:ascii="Consolas" w:hAnsi="Consolas" w:hint="eastAsia"/>
                <w:sz w:val="18"/>
                <w:szCs w:val="18"/>
              </w:rPr>
              <w:t>Zigbee</w:t>
            </w:r>
            <w:r>
              <w:rPr>
                <w:rFonts w:ascii="Consolas" w:hAnsi="Consolas" w:hint="eastAsia"/>
                <w:sz w:val="18"/>
                <w:szCs w:val="18"/>
              </w:rPr>
              <w:t>路由</w:t>
            </w:r>
            <w:r>
              <w:rPr>
                <w:rFonts w:ascii="Consolas" w:hAnsi="Consolas"/>
                <w:sz w:val="18"/>
                <w:szCs w:val="18"/>
              </w:rPr>
              <w:t>节点</w:t>
            </w:r>
          </w:p>
        </w:tc>
      </w:tr>
      <w:tr w:rsidR="00225410" w:rsidTr="00EE5965">
        <w:tc>
          <w:tcPr>
            <w:tcW w:w="9579" w:type="dxa"/>
          </w:tcPr>
          <w:p w:rsidR="00225410" w:rsidRDefault="00225410" w:rsidP="00EE5965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0xFFFFFFFFFFFFFFFD</w:t>
            </w:r>
          </w:p>
        </w:tc>
        <w:tc>
          <w:tcPr>
            <w:tcW w:w="4595" w:type="dxa"/>
          </w:tcPr>
          <w:p w:rsidR="00225410" w:rsidRDefault="00A33447" w:rsidP="00A33447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所有</w:t>
            </w:r>
            <w:r>
              <w:rPr>
                <w:rFonts w:ascii="Consolas" w:hAnsi="Consolas" w:hint="eastAsia"/>
                <w:sz w:val="18"/>
                <w:szCs w:val="18"/>
              </w:rPr>
              <w:t>Zigbee</w:t>
            </w:r>
            <w:r>
              <w:rPr>
                <w:rFonts w:ascii="Consolas" w:hAnsi="Consolas" w:hint="eastAsia"/>
                <w:sz w:val="18"/>
                <w:szCs w:val="18"/>
              </w:rPr>
              <w:t>终端</w:t>
            </w:r>
            <w:r>
              <w:rPr>
                <w:rFonts w:ascii="Consolas" w:hAnsi="Consolas"/>
                <w:sz w:val="18"/>
                <w:szCs w:val="18"/>
              </w:rPr>
              <w:t>节点</w:t>
            </w:r>
          </w:p>
        </w:tc>
      </w:tr>
      <w:tr w:rsidR="00225410" w:rsidTr="00EE5965">
        <w:tc>
          <w:tcPr>
            <w:tcW w:w="9579" w:type="dxa"/>
          </w:tcPr>
          <w:p w:rsidR="00225410" w:rsidRDefault="00225410" w:rsidP="00EE5965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0xFFFFFFFFFFFFFFFF</w:t>
            </w:r>
          </w:p>
        </w:tc>
        <w:tc>
          <w:tcPr>
            <w:tcW w:w="4595" w:type="dxa"/>
          </w:tcPr>
          <w:p w:rsidR="00225410" w:rsidRDefault="00A33447" w:rsidP="00EE5965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所有</w:t>
            </w:r>
            <w:r>
              <w:rPr>
                <w:rFonts w:ascii="Consolas" w:hAnsi="Consolas"/>
                <w:sz w:val="18"/>
                <w:szCs w:val="18"/>
              </w:rPr>
              <w:t>设备</w:t>
            </w:r>
          </w:p>
        </w:tc>
      </w:tr>
    </w:tbl>
    <w:p w:rsidR="00A959B8" w:rsidRDefault="00A959B8">
      <w:pPr>
        <w:rPr>
          <w:rFonts w:ascii="Consolas" w:hAnsi="Consolas"/>
          <w:sz w:val="18"/>
          <w:szCs w:val="18"/>
        </w:rPr>
      </w:pPr>
    </w:p>
    <w:p w:rsidR="00016C41" w:rsidRDefault="00016C41" w:rsidP="00233942">
      <w:pPr>
        <w:pStyle w:val="2"/>
        <w:numPr>
          <w:ilvl w:val="0"/>
          <w:numId w:val="12"/>
        </w:numPr>
        <w:spacing w:before="0" w:after="0"/>
        <w:rPr>
          <w:rFonts w:ascii="Consolas" w:hAnsi="Consolas"/>
          <w:sz w:val="18"/>
          <w:szCs w:val="18"/>
        </w:rPr>
      </w:pPr>
      <w:bookmarkStart w:id="43" w:name="_数据类型"/>
      <w:bookmarkEnd w:id="43"/>
      <w:r>
        <w:rPr>
          <w:rFonts w:ascii="Consolas" w:hAnsi="Consolas" w:hint="eastAsia"/>
          <w:sz w:val="18"/>
          <w:szCs w:val="18"/>
        </w:rPr>
        <w:lastRenderedPageBreak/>
        <w:t>数据类型</w:t>
      </w:r>
    </w:p>
    <w:tbl>
      <w:tblPr>
        <w:tblW w:w="14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176"/>
        <w:gridCol w:w="709"/>
        <w:gridCol w:w="8289"/>
      </w:tblGrid>
      <w:tr w:rsidR="00016C41" w:rsidTr="00EE5965">
        <w:tc>
          <w:tcPr>
            <w:tcW w:w="5176" w:type="dxa"/>
            <w:shd w:val="pct10" w:color="auto" w:fill="auto"/>
          </w:tcPr>
          <w:p w:rsidR="00016C41" w:rsidRDefault="00016C41" w:rsidP="00EE596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DATA_TYPE(</w:t>
            </w:r>
            <w:r>
              <w:rPr>
                <w:rFonts w:ascii="Consolas" w:hAnsi="Consolas"/>
                <w:sz w:val="18"/>
                <w:szCs w:val="18"/>
              </w:rPr>
              <w:t>定义终端如何显示</w:t>
            </w:r>
            <w:r>
              <w:rPr>
                <w:rFonts w:ascii="Consolas" w:hAnsi="Consolas"/>
                <w:sz w:val="18"/>
                <w:szCs w:val="18"/>
              </w:rPr>
              <w:t>/</w:t>
            </w:r>
            <w:r>
              <w:rPr>
                <w:rFonts w:ascii="Consolas" w:hAnsi="Consolas"/>
                <w:sz w:val="18"/>
                <w:szCs w:val="18"/>
              </w:rPr>
              <w:t>获取数据</w:t>
            </w:r>
            <w:r>
              <w:rPr>
                <w:rFonts w:ascii="Consolas" w:hAnsi="Consolas"/>
                <w:sz w:val="18"/>
                <w:szCs w:val="18"/>
              </w:rPr>
              <w:t>)</w:t>
            </w:r>
          </w:p>
        </w:tc>
        <w:tc>
          <w:tcPr>
            <w:tcW w:w="709" w:type="dxa"/>
            <w:shd w:val="pct10" w:color="auto" w:fill="auto"/>
          </w:tcPr>
          <w:p w:rsidR="00016C41" w:rsidRDefault="00016C41" w:rsidP="00EE596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No.</w:t>
            </w:r>
          </w:p>
        </w:tc>
        <w:tc>
          <w:tcPr>
            <w:tcW w:w="8289" w:type="dxa"/>
            <w:shd w:val="pct10" w:color="auto" w:fill="auto"/>
          </w:tcPr>
          <w:p w:rsidR="00016C41" w:rsidRDefault="00016C41" w:rsidP="00EE596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DESCRIPTION</w:t>
            </w:r>
          </w:p>
        </w:tc>
      </w:tr>
      <w:tr w:rsidR="00016C41" w:rsidTr="00EE5965">
        <w:tc>
          <w:tcPr>
            <w:tcW w:w="5176" w:type="dxa"/>
          </w:tcPr>
          <w:p w:rsidR="00016C41" w:rsidRDefault="00016C41" w:rsidP="00EE5965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DATA_TYPE_</w:t>
            </w:r>
            <w:r>
              <w:rPr>
                <w:rFonts w:ascii="Consolas" w:hAnsi="Consolas" w:hint="eastAsia"/>
                <w:sz w:val="18"/>
                <w:szCs w:val="18"/>
              </w:rPr>
              <w:t>ASCII_</w:t>
            </w:r>
            <w:r>
              <w:rPr>
                <w:rFonts w:ascii="Consolas" w:hAnsi="Consolas"/>
                <w:sz w:val="18"/>
                <w:szCs w:val="18"/>
              </w:rPr>
              <w:t>TEXT</w:t>
            </w:r>
          </w:p>
        </w:tc>
        <w:tc>
          <w:tcPr>
            <w:tcW w:w="709" w:type="dxa"/>
          </w:tcPr>
          <w:p w:rsidR="00016C41" w:rsidRDefault="00016C41" w:rsidP="00EE5965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0</w:t>
            </w:r>
          </w:p>
        </w:tc>
        <w:tc>
          <w:tcPr>
            <w:tcW w:w="8289" w:type="dxa"/>
          </w:tcPr>
          <w:p w:rsidR="00016C41" w:rsidRDefault="00016C41" w:rsidP="00EE5965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字符串数据</w:t>
            </w:r>
          </w:p>
        </w:tc>
      </w:tr>
      <w:tr w:rsidR="00016C41" w:rsidTr="00EE5965">
        <w:tc>
          <w:tcPr>
            <w:tcW w:w="5176" w:type="dxa"/>
          </w:tcPr>
          <w:p w:rsidR="00016C41" w:rsidRDefault="00016C41" w:rsidP="00EE5965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DATA_TYPE_BIN_IMAGE</w:t>
            </w:r>
          </w:p>
        </w:tc>
        <w:tc>
          <w:tcPr>
            <w:tcW w:w="709" w:type="dxa"/>
          </w:tcPr>
          <w:p w:rsidR="00016C41" w:rsidRDefault="00016C41" w:rsidP="00EE5965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1</w:t>
            </w:r>
          </w:p>
        </w:tc>
        <w:tc>
          <w:tcPr>
            <w:tcW w:w="8289" w:type="dxa"/>
          </w:tcPr>
          <w:p w:rsidR="00016C41" w:rsidRDefault="00016C41" w:rsidP="00EE5965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图片数据</w:t>
            </w:r>
          </w:p>
        </w:tc>
      </w:tr>
      <w:tr w:rsidR="00016C41" w:rsidTr="00EE5965">
        <w:tc>
          <w:tcPr>
            <w:tcW w:w="5176" w:type="dxa"/>
          </w:tcPr>
          <w:p w:rsidR="00016C41" w:rsidRDefault="00016C41" w:rsidP="00EE5965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DATA_TYPE_BIN_FILE</w:t>
            </w:r>
          </w:p>
        </w:tc>
        <w:tc>
          <w:tcPr>
            <w:tcW w:w="709" w:type="dxa"/>
          </w:tcPr>
          <w:p w:rsidR="00016C41" w:rsidRDefault="00016C41" w:rsidP="00EE5965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2</w:t>
            </w:r>
          </w:p>
        </w:tc>
        <w:tc>
          <w:tcPr>
            <w:tcW w:w="8289" w:type="dxa"/>
          </w:tcPr>
          <w:p w:rsidR="00016C41" w:rsidRDefault="00016C41" w:rsidP="00EE5965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文件数据</w:t>
            </w:r>
          </w:p>
        </w:tc>
      </w:tr>
      <w:tr w:rsidR="00016C41" w:rsidTr="00EE5965">
        <w:tc>
          <w:tcPr>
            <w:tcW w:w="5176" w:type="dxa"/>
          </w:tcPr>
          <w:p w:rsidR="00016C41" w:rsidRDefault="00016C41" w:rsidP="00EE5965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DATA_TYPE_</w:t>
            </w:r>
            <w:r>
              <w:rPr>
                <w:rFonts w:ascii="Consolas" w:hAnsi="Consolas" w:hint="eastAsia"/>
                <w:sz w:val="18"/>
                <w:szCs w:val="18"/>
              </w:rPr>
              <w:t>BIN_</w:t>
            </w:r>
            <w:r>
              <w:rPr>
                <w:rFonts w:ascii="Consolas" w:hAnsi="Consolas"/>
                <w:sz w:val="18"/>
                <w:szCs w:val="18"/>
              </w:rPr>
              <w:t>LOCATION</w:t>
            </w:r>
          </w:p>
        </w:tc>
        <w:tc>
          <w:tcPr>
            <w:tcW w:w="709" w:type="dxa"/>
          </w:tcPr>
          <w:p w:rsidR="00016C41" w:rsidRDefault="00016C41" w:rsidP="00EE5965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3</w:t>
            </w:r>
          </w:p>
        </w:tc>
        <w:tc>
          <w:tcPr>
            <w:tcW w:w="8289" w:type="dxa"/>
          </w:tcPr>
          <w:p w:rsidR="00016C41" w:rsidRDefault="00016C41" w:rsidP="00EE5965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位置数据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Fonts w:ascii="Consolas" w:hAnsi="Consolas" w:hint="eastAsia"/>
                <w:sz w:val="18"/>
                <w:szCs w:val="18"/>
              </w:rPr>
              <w:t>(</w:t>
            </w:r>
            <w:r>
              <w:rPr>
                <w:rFonts w:ascii="Consolas" w:hAnsi="Consolas" w:hint="eastAsia"/>
                <w:sz w:val="18"/>
                <w:szCs w:val="18"/>
              </w:rPr>
              <w:t>经纬度</w:t>
            </w:r>
            <w:r>
              <w:rPr>
                <w:rFonts w:ascii="Consolas" w:hAnsi="Consolas" w:hint="eastAsia"/>
                <w:sz w:val="18"/>
                <w:szCs w:val="18"/>
              </w:rPr>
              <w:t>)</w:t>
            </w:r>
          </w:p>
        </w:tc>
      </w:tr>
      <w:tr w:rsidR="00016C41" w:rsidTr="00EE5965">
        <w:tc>
          <w:tcPr>
            <w:tcW w:w="5176" w:type="dxa"/>
          </w:tcPr>
          <w:p w:rsidR="00016C41" w:rsidRDefault="00016C41" w:rsidP="00EE5965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DATA_TYPE_</w:t>
            </w:r>
            <w:r>
              <w:rPr>
                <w:rFonts w:ascii="Consolas" w:hAnsi="Consolas" w:hint="eastAsia"/>
                <w:sz w:val="18"/>
                <w:szCs w:val="18"/>
              </w:rPr>
              <w:t>ASCII_</w:t>
            </w:r>
            <w:r>
              <w:rPr>
                <w:rFonts w:ascii="Consolas" w:hAnsi="Consolas"/>
                <w:sz w:val="18"/>
                <w:szCs w:val="18"/>
              </w:rPr>
              <w:t>URL</w:t>
            </w:r>
          </w:p>
        </w:tc>
        <w:tc>
          <w:tcPr>
            <w:tcW w:w="709" w:type="dxa"/>
          </w:tcPr>
          <w:p w:rsidR="00016C41" w:rsidRDefault="00016C41" w:rsidP="00EE5965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4</w:t>
            </w:r>
          </w:p>
        </w:tc>
        <w:tc>
          <w:tcPr>
            <w:tcW w:w="8289" w:type="dxa"/>
          </w:tcPr>
          <w:p w:rsidR="00016C41" w:rsidRDefault="00016C41" w:rsidP="00EE5965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URL</w:t>
            </w:r>
            <w:r>
              <w:rPr>
                <w:rFonts w:ascii="Consolas" w:hAnsi="Consolas"/>
                <w:sz w:val="18"/>
                <w:szCs w:val="18"/>
              </w:rPr>
              <w:t>数据</w:t>
            </w:r>
          </w:p>
        </w:tc>
      </w:tr>
      <w:tr w:rsidR="00016C41" w:rsidTr="00EE5965">
        <w:tc>
          <w:tcPr>
            <w:tcW w:w="5176" w:type="dxa"/>
          </w:tcPr>
          <w:p w:rsidR="00016C41" w:rsidRDefault="00016C41" w:rsidP="00EE5965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DATA_TYPE_BIN_ANGLE</w:t>
            </w:r>
          </w:p>
        </w:tc>
        <w:tc>
          <w:tcPr>
            <w:tcW w:w="709" w:type="dxa"/>
          </w:tcPr>
          <w:p w:rsidR="00016C41" w:rsidRDefault="00016C41" w:rsidP="00EE5965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5</w:t>
            </w:r>
          </w:p>
        </w:tc>
        <w:tc>
          <w:tcPr>
            <w:tcW w:w="8289" w:type="dxa"/>
          </w:tcPr>
          <w:p w:rsidR="00016C41" w:rsidRDefault="00016C41" w:rsidP="00EE5965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角度数据</w:t>
            </w:r>
            <w:r>
              <w:rPr>
                <w:rFonts w:ascii="Consolas" w:hAnsi="Consolas" w:hint="eastAsia"/>
                <w:sz w:val="18"/>
                <w:szCs w:val="18"/>
              </w:rPr>
              <w:t>(0-360)</w:t>
            </w:r>
          </w:p>
        </w:tc>
      </w:tr>
      <w:tr w:rsidR="00016C41" w:rsidTr="00EE5965">
        <w:tc>
          <w:tcPr>
            <w:tcW w:w="5176" w:type="dxa"/>
          </w:tcPr>
          <w:p w:rsidR="00016C41" w:rsidRDefault="00016C41" w:rsidP="00EE5965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DATA_TYPE_BIN_PERCENT</w:t>
            </w:r>
          </w:p>
        </w:tc>
        <w:tc>
          <w:tcPr>
            <w:tcW w:w="709" w:type="dxa"/>
          </w:tcPr>
          <w:p w:rsidR="00016C41" w:rsidRDefault="00016C41" w:rsidP="00EE5965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6</w:t>
            </w:r>
          </w:p>
        </w:tc>
        <w:tc>
          <w:tcPr>
            <w:tcW w:w="8289" w:type="dxa"/>
          </w:tcPr>
          <w:p w:rsidR="00016C41" w:rsidRDefault="00016C41" w:rsidP="00EE5965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百分比数据</w:t>
            </w:r>
            <w:r>
              <w:rPr>
                <w:rFonts w:ascii="Consolas" w:hAnsi="Consolas" w:hint="eastAsia"/>
                <w:sz w:val="18"/>
                <w:szCs w:val="18"/>
              </w:rPr>
              <w:t>(0-100)</w:t>
            </w:r>
          </w:p>
        </w:tc>
      </w:tr>
      <w:tr w:rsidR="00016C41" w:rsidTr="00EE5965">
        <w:tc>
          <w:tcPr>
            <w:tcW w:w="5176" w:type="dxa"/>
          </w:tcPr>
          <w:p w:rsidR="00016C41" w:rsidRDefault="00016C41" w:rsidP="00EE5965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DATA_TYPE_BIN_DATE</w:t>
            </w:r>
          </w:p>
        </w:tc>
        <w:tc>
          <w:tcPr>
            <w:tcW w:w="709" w:type="dxa"/>
          </w:tcPr>
          <w:p w:rsidR="00016C41" w:rsidRDefault="00016C41" w:rsidP="00EE5965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7</w:t>
            </w:r>
          </w:p>
        </w:tc>
        <w:tc>
          <w:tcPr>
            <w:tcW w:w="8289" w:type="dxa"/>
          </w:tcPr>
          <w:p w:rsidR="00016C41" w:rsidRDefault="00016C41" w:rsidP="00352E31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时间数据</w:t>
            </w:r>
          </w:p>
        </w:tc>
      </w:tr>
      <w:tr w:rsidR="00016C41" w:rsidTr="00EE5965">
        <w:tc>
          <w:tcPr>
            <w:tcW w:w="5176" w:type="dxa"/>
          </w:tcPr>
          <w:p w:rsidR="00016C41" w:rsidRDefault="00016C41" w:rsidP="00EE5965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DATA_TYPE_ASCII_HTML5</w:t>
            </w:r>
          </w:p>
        </w:tc>
        <w:tc>
          <w:tcPr>
            <w:tcW w:w="709" w:type="dxa"/>
          </w:tcPr>
          <w:p w:rsidR="00016C41" w:rsidRDefault="00016C41" w:rsidP="00EE5965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8</w:t>
            </w:r>
          </w:p>
        </w:tc>
        <w:tc>
          <w:tcPr>
            <w:tcW w:w="8289" w:type="dxa"/>
          </w:tcPr>
          <w:p w:rsidR="00016C41" w:rsidRDefault="00016C41" w:rsidP="00EE5965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HTML5</w:t>
            </w:r>
            <w:r>
              <w:rPr>
                <w:rFonts w:ascii="Consolas" w:hAnsi="Consolas" w:hint="eastAsia"/>
                <w:sz w:val="18"/>
                <w:szCs w:val="18"/>
              </w:rPr>
              <w:t>格式的数据</w:t>
            </w:r>
          </w:p>
        </w:tc>
      </w:tr>
      <w:tr w:rsidR="00016C41" w:rsidTr="00EE5965">
        <w:tc>
          <w:tcPr>
            <w:tcW w:w="5176" w:type="dxa"/>
          </w:tcPr>
          <w:p w:rsidR="00016C41" w:rsidRDefault="00016C41" w:rsidP="00EE5965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DATA_TYPE_</w:t>
            </w:r>
            <w:r>
              <w:rPr>
                <w:rFonts w:ascii="Consolas" w:hAnsi="Consolas" w:hint="eastAsia"/>
                <w:sz w:val="18"/>
                <w:szCs w:val="18"/>
              </w:rPr>
              <w:t>BIN_</w:t>
            </w:r>
            <w:r>
              <w:rPr>
                <w:rFonts w:ascii="Consolas" w:hAnsi="Consolas"/>
                <w:sz w:val="18"/>
                <w:szCs w:val="18"/>
              </w:rPr>
              <w:t>IR</w:t>
            </w:r>
          </w:p>
        </w:tc>
        <w:tc>
          <w:tcPr>
            <w:tcW w:w="709" w:type="dxa"/>
          </w:tcPr>
          <w:p w:rsidR="00016C41" w:rsidRDefault="00016C41" w:rsidP="00EE5965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9</w:t>
            </w:r>
          </w:p>
        </w:tc>
        <w:tc>
          <w:tcPr>
            <w:tcW w:w="8289" w:type="dxa"/>
          </w:tcPr>
          <w:p w:rsidR="00016C41" w:rsidRDefault="00016C41" w:rsidP="00EE5965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红外采集数据</w:t>
            </w:r>
          </w:p>
        </w:tc>
      </w:tr>
      <w:tr w:rsidR="00016C41" w:rsidTr="00EE5965">
        <w:tc>
          <w:tcPr>
            <w:tcW w:w="5176" w:type="dxa"/>
          </w:tcPr>
          <w:p w:rsidR="00016C41" w:rsidRDefault="00016C41" w:rsidP="00EE5965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DATA_TYPE</w:t>
            </w:r>
            <w:r>
              <w:rPr>
                <w:rFonts w:ascii="Consolas" w:hAnsi="Consolas" w:hint="eastAsia"/>
                <w:sz w:val="18"/>
                <w:szCs w:val="18"/>
              </w:rPr>
              <w:t>_ASCII</w:t>
            </w:r>
            <w:r>
              <w:rPr>
                <w:rFonts w:ascii="Consolas" w:hAnsi="Consolas"/>
                <w:sz w:val="18"/>
                <w:szCs w:val="18"/>
              </w:rPr>
              <w:t>_</w:t>
            </w:r>
            <w:r>
              <w:rPr>
                <w:rFonts w:ascii="Consolas" w:hAnsi="Consolas" w:hint="eastAsia"/>
                <w:sz w:val="18"/>
                <w:szCs w:val="18"/>
              </w:rPr>
              <w:t>TOPIC</w:t>
            </w:r>
          </w:p>
        </w:tc>
        <w:tc>
          <w:tcPr>
            <w:tcW w:w="709" w:type="dxa"/>
          </w:tcPr>
          <w:p w:rsidR="00016C41" w:rsidRDefault="00016C41" w:rsidP="00EE5965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10</w:t>
            </w:r>
          </w:p>
        </w:tc>
        <w:tc>
          <w:tcPr>
            <w:tcW w:w="8289" w:type="dxa"/>
          </w:tcPr>
          <w:p w:rsidR="00016C41" w:rsidRDefault="00016C41" w:rsidP="00E127D3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TOPIC</w:t>
            </w:r>
            <w:r>
              <w:rPr>
                <w:rFonts w:ascii="Consolas" w:hAnsi="Consolas" w:hint="eastAsia"/>
                <w:sz w:val="18"/>
                <w:szCs w:val="18"/>
              </w:rPr>
              <w:t>权限数据</w:t>
            </w:r>
          </w:p>
        </w:tc>
      </w:tr>
      <w:tr w:rsidR="00016C41" w:rsidTr="00EE5965">
        <w:tc>
          <w:tcPr>
            <w:tcW w:w="5176" w:type="dxa"/>
          </w:tcPr>
          <w:p w:rsidR="00016C41" w:rsidRDefault="00016C41" w:rsidP="00EE5965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DATA_TYPE_</w:t>
            </w:r>
            <w:r>
              <w:rPr>
                <w:rFonts w:ascii="Consolas" w:hAnsi="Consolas" w:hint="eastAsia"/>
                <w:sz w:val="18"/>
                <w:szCs w:val="18"/>
              </w:rPr>
              <w:t>BIN_</w:t>
            </w:r>
            <w:r>
              <w:rPr>
                <w:rFonts w:ascii="Consolas" w:hAnsi="Consolas"/>
                <w:sz w:val="18"/>
                <w:szCs w:val="18"/>
              </w:rPr>
              <w:t>BOOL</w:t>
            </w:r>
          </w:p>
        </w:tc>
        <w:tc>
          <w:tcPr>
            <w:tcW w:w="709" w:type="dxa"/>
          </w:tcPr>
          <w:p w:rsidR="00016C41" w:rsidRDefault="00016C41" w:rsidP="00EE5965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11</w:t>
            </w:r>
          </w:p>
        </w:tc>
        <w:tc>
          <w:tcPr>
            <w:tcW w:w="8289" w:type="dxa"/>
          </w:tcPr>
          <w:p w:rsidR="00016C41" w:rsidRDefault="00016C41" w:rsidP="00EE5965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布尔数据</w:t>
            </w:r>
          </w:p>
        </w:tc>
      </w:tr>
      <w:tr w:rsidR="00016C41" w:rsidTr="00EE5965">
        <w:tc>
          <w:tcPr>
            <w:tcW w:w="5176" w:type="dxa"/>
          </w:tcPr>
          <w:p w:rsidR="00016C41" w:rsidRDefault="00016C41" w:rsidP="00EE5965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DATA_TYPE_BIN_DIGITAL_SIGN</w:t>
            </w:r>
          </w:p>
        </w:tc>
        <w:tc>
          <w:tcPr>
            <w:tcW w:w="709" w:type="dxa"/>
          </w:tcPr>
          <w:p w:rsidR="00016C41" w:rsidRDefault="00016C41" w:rsidP="00EE5965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12</w:t>
            </w:r>
          </w:p>
        </w:tc>
        <w:tc>
          <w:tcPr>
            <w:tcW w:w="8289" w:type="dxa"/>
          </w:tcPr>
          <w:p w:rsidR="00016C41" w:rsidRDefault="00016C41" w:rsidP="00EE5965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有符号数字</w:t>
            </w:r>
          </w:p>
        </w:tc>
      </w:tr>
      <w:tr w:rsidR="00016C41" w:rsidTr="00EE5965">
        <w:tc>
          <w:tcPr>
            <w:tcW w:w="5176" w:type="dxa"/>
          </w:tcPr>
          <w:p w:rsidR="00016C41" w:rsidRDefault="00016C41" w:rsidP="00EE5965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DATA_TYPE_BIN_DIGITAL_UNSIGN</w:t>
            </w:r>
          </w:p>
        </w:tc>
        <w:tc>
          <w:tcPr>
            <w:tcW w:w="709" w:type="dxa"/>
          </w:tcPr>
          <w:p w:rsidR="00016C41" w:rsidRDefault="00016C41" w:rsidP="00EE5965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13</w:t>
            </w:r>
          </w:p>
        </w:tc>
        <w:tc>
          <w:tcPr>
            <w:tcW w:w="8289" w:type="dxa"/>
          </w:tcPr>
          <w:p w:rsidR="00016C41" w:rsidRDefault="00016C41" w:rsidP="00EE5965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无符号数字</w:t>
            </w:r>
          </w:p>
        </w:tc>
      </w:tr>
      <w:tr w:rsidR="00016C41" w:rsidTr="00EE5965">
        <w:tc>
          <w:tcPr>
            <w:tcW w:w="5176" w:type="dxa"/>
          </w:tcPr>
          <w:p w:rsidR="00016C41" w:rsidRDefault="00016C41" w:rsidP="00EE5965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DATA_TYPE_BIN_APSN</w:t>
            </w:r>
          </w:p>
        </w:tc>
        <w:tc>
          <w:tcPr>
            <w:tcW w:w="709" w:type="dxa"/>
          </w:tcPr>
          <w:p w:rsidR="00016C41" w:rsidRDefault="00016C41" w:rsidP="00EE5965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14</w:t>
            </w:r>
          </w:p>
        </w:tc>
        <w:tc>
          <w:tcPr>
            <w:tcW w:w="8289" w:type="dxa"/>
          </w:tcPr>
          <w:p w:rsidR="00016C41" w:rsidRDefault="00016C41" w:rsidP="00EE5965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设备编号</w:t>
            </w:r>
          </w:p>
        </w:tc>
      </w:tr>
      <w:tr w:rsidR="00016C41" w:rsidTr="00EE5965">
        <w:tc>
          <w:tcPr>
            <w:tcW w:w="5176" w:type="dxa"/>
          </w:tcPr>
          <w:p w:rsidR="00016C41" w:rsidRDefault="00016C41" w:rsidP="00EE5965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DATA_TYPE_BIN_LUID</w:t>
            </w:r>
          </w:p>
        </w:tc>
        <w:tc>
          <w:tcPr>
            <w:tcW w:w="709" w:type="dxa"/>
          </w:tcPr>
          <w:p w:rsidR="00016C41" w:rsidRDefault="00016C41" w:rsidP="00EE5965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15</w:t>
            </w:r>
          </w:p>
        </w:tc>
        <w:tc>
          <w:tcPr>
            <w:tcW w:w="8289" w:type="dxa"/>
          </w:tcPr>
          <w:p w:rsidR="00016C41" w:rsidRDefault="00016C41" w:rsidP="00EE5965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本地唯一编号</w:t>
            </w:r>
          </w:p>
        </w:tc>
      </w:tr>
      <w:tr w:rsidR="00016C41" w:rsidTr="00EE5965">
        <w:tc>
          <w:tcPr>
            <w:tcW w:w="5176" w:type="dxa"/>
          </w:tcPr>
          <w:p w:rsidR="00016C41" w:rsidRDefault="00016C41" w:rsidP="00EE5965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DATA_TYPE_BIN_DELAY</w:t>
            </w:r>
          </w:p>
        </w:tc>
        <w:tc>
          <w:tcPr>
            <w:tcW w:w="709" w:type="dxa"/>
          </w:tcPr>
          <w:p w:rsidR="00016C41" w:rsidRDefault="00877E71" w:rsidP="00EE5965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16</w:t>
            </w:r>
          </w:p>
        </w:tc>
        <w:tc>
          <w:tcPr>
            <w:tcW w:w="8289" w:type="dxa"/>
          </w:tcPr>
          <w:p w:rsidR="00016C41" w:rsidRDefault="00016C41" w:rsidP="00EE5965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延时</w:t>
            </w:r>
            <w:r>
              <w:rPr>
                <w:rFonts w:ascii="Consolas" w:hAnsi="Consolas"/>
                <w:sz w:val="18"/>
                <w:szCs w:val="18"/>
              </w:rPr>
              <w:t>数据</w:t>
            </w:r>
          </w:p>
        </w:tc>
      </w:tr>
      <w:tr w:rsidR="00016C41" w:rsidTr="00EE5965">
        <w:tc>
          <w:tcPr>
            <w:tcW w:w="5176" w:type="dxa"/>
          </w:tcPr>
          <w:p w:rsidR="00016C41" w:rsidRDefault="00016C41" w:rsidP="00EE5965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DATA_TYPE_BIN_BUTTON</w:t>
            </w:r>
          </w:p>
        </w:tc>
        <w:tc>
          <w:tcPr>
            <w:tcW w:w="709" w:type="dxa"/>
          </w:tcPr>
          <w:p w:rsidR="00016C41" w:rsidRDefault="00877E71" w:rsidP="00EE5965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17</w:t>
            </w:r>
          </w:p>
        </w:tc>
        <w:tc>
          <w:tcPr>
            <w:tcW w:w="8289" w:type="dxa"/>
          </w:tcPr>
          <w:p w:rsidR="00016C41" w:rsidRDefault="00016C41" w:rsidP="00EE5965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BUTTON</w:t>
            </w:r>
            <w:r>
              <w:rPr>
                <w:rFonts w:ascii="Consolas" w:hAnsi="Consolas"/>
                <w:sz w:val="18"/>
                <w:szCs w:val="18"/>
              </w:rPr>
              <w:t>控件</w:t>
            </w:r>
          </w:p>
        </w:tc>
      </w:tr>
      <w:tr w:rsidR="00016C41" w:rsidTr="00EE5965">
        <w:trPr>
          <w:ins w:id="44" w:author="wisper" w:date="2014-09-23T15:10:00Z"/>
        </w:trPr>
        <w:tc>
          <w:tcPr>
            <w:tcW w:w="5176" w:type="dxa"/>
          </w:tcPr>
          <w:p w:rsidR="00016C41" w:rsidRPr="00812192" w:rsidRDefault="00016C41" w:rsidP="00EE5965">
            <w:pPr>
              <w:rPr>
                <w:ins w:id="45" w:author="wisper" w:date="2014-09-23T15:10:00Z"/>
                <w:rFonts w:ascii="Consolas" w:hAnsi="Consolas"/>
                <w:sz w:val="18"/>
                <w:szCs w:val="18"/>
              </w:rPr>
            </w:pPr>
            <w:ins w:id="46" w:author="wisper" w:date="2014-09-23T15:10:00Z">
              <w:r>
                <w:rPr>
                  <w:rFonts w:ascii="Consolas" w:hAnsi="Consolas" w:hint="eastAsia"/>
                  <w:sz w:val="18"/>
                  <w:szCs w:val="18"/>
                </w:rPr>
                <w:t>DATA_TYPE_BIN_PKT</w:t>
              </w:r>
            </w:ins>
          </w:p>
        </w:tc>
        <w:tc>
          <w:tcPr>
            <w:tcW w:w="709" w:type="dxa"/>
          </w:tcPr>
          <w:p w:rsidR="00016C41" w:rsidRPr="00B85912" w:rsidRDefault="00016C41" w:rsidP="00EE5965">
            <w:pPr>
              <w:rPr>
                <w:ins w:id="47" w:author="wisper" w:date="2014-09-23T15:10:00Z"/>
                <w:rFonts w:ascii="Consolas" w:hAnsi="Consolas"/>
                <w:sz w:val="18"/>
                <w:szCs w:val="18"/>
              </w:rPr>
            </w:pPr>
            <w:ins w:id="48" w:author="wisper" w:date="2014-09-23T15:11:00Z">
              <w:r>
                <w:rPr>
                  <w:rFonts w:ascii="Consolas" w:hAnsi="Consolas"/>
                  <w:sz w:val="18"/>
                  <w:szCs w:val="18"/>
                </w:rPr>
                <w:t>1</w:t>
              </w:r>
            </w:ins>
            <w:r w:rsidR="00877E71">
              <w:rPr>
                <w:rFonts w:ascii="Consolas" w:hAnsi="Consolas"/>
                <w:sz w:val="18"/>
                <w:szCs w:val="18"/>
              </w:rPr>
              <w:t>8</w:t>
            </w:r>
          </w:p>
        </w:tc>
        <w:tc>
          <w:tcPr>
            <w:tcW w:w="8289" w:type="dxa"/>
          </w:tcPr>
          <w:p w:rsidR="00016C41" w:rsidRDefault="00016C41" w:rsidP="00EE5965">
            <w:pPr>
              <w:rPr>
                <w:ins w:id="49" w:author="wisper" w:date="2014-09-23T15:10:00Z"/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通用</w:t>
            </w:r>
            <w:r>
              <w:rPr>
                <w:rFonts w:ascii="Consolas" w:hAnsi="Consolas"/>
                <w:sz w:val="18"/>
                <w:szCs w:val="18"/>
              </w:rPr>
              <w:t>数据报文</w:t>
            </w:r>
          </w:p>
        </w:tc>
      </w:tr>
      <w:tr w:rsidR="00C63144" w:rsidTr="00EE5965">
        <w:tc>
          <w:tcPr>
            <w:tcW w:w="5176" w:type="dxa"/>
          </w:tcPr>
          <w:p w:rsidR="00C63144" w:rsidRDefault="00C63144" w:rsidP="00EE5965">
            <w:pPr>
              <w:rPr>
                <w:rFonts w:ascii="Consolas" w:hAnsi="Consolas"/>
                <w:sz w:val="18"/>
                <w:szCs w:val="18"/>
              </w:rPr>
            </w:pPr>
            <w:r w:rsidRPr="00C63144">
              <w:rPr>
                <w:rFonts w:ascii="Consolas" w:hAnsi="Consolas"/>
                <w:sz w:val="18"/>
                <w:szCs w:val="18"/>
              </w:rPr>
              <w:t>DATA_TYPE_BIN_LINK_TRIGGER</w:t>
            </w:r>
          </w:p>
        </w:tc>
        <w:tc>
          <w:tcPr>
            <w:tcW w:w="709" w:type="dxa"/>
          </w:tcPr>
          <w:p w:rsidR="00C63144" w:rsidRDefault="00877E71" w:rsidP="00EE5965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19</w:t>
            </w:r>
          </w:p>
        </w:tc>
        <w:tc>
          <w:tcPr>
            <w:tcW w:w="8289" w:type="dxa"/>
          </w:tcPr>
          <w:p w:rsidR="00C63144" w:rsidRDefault="00B64AEA" w:rsidP="00EE5965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联动条件</w:t>
            </w:r>
            <w:r>
              <w:rPr>
                <w:rFonts w:ascii="Consolas" w:hAnsi="Consolas"/>
                <w:sz w:val="18"/>
                <w:szCs w:val="18"/>
              </w:rPr>
              <w:t>数据</w:t>
            </w:r>
          </w:p>
        </w:tc>
      </w:tr>
      <w:tr w:rsidR="00C63144" w:rsidTr="00EE5965">
        <w:tc>
          <w:tcPr>
            <w:tcW w:w="5176" w:type="dxa"/>
          </w:tcPr>
          <w:p w:rsidR="00C63144" w:rsidRDefault="00C63144" w:rsidP="00EE5965">
            <w:pPr>
              <w:rPr>
                <w:rFonts w:ascii="Consolas" w:hAnsi="Consolas"/>
                <w:sz w:val="18"/>
                <w:szCs w:val="18"/>
              </w:rPr>
            </w:pPr>
            <w:r w:rsidRPr="00C63144">
              <w:rPr>
                <w:rFonts w:ascii="Consolas" w:hAnsi="Consolas"/>
                <w:sz w:val="18"/>
                <w:szCs w:val="18"/>
              </w:rPr>
              <w:t>DATA_TYPE_BIN_LINK_ACTION</w:t>
            </w:r>
          </w:p>
        </w:tc>
        <w:tc>
          <w:tcPr>
            <w:tcW w:w="709" w:type="dxa"/>
          </w:tcPr>
          <w:p w:rsidR="00C63144" w:rsidRDefault="00877E71" w:rsidP="00EE5965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20</w:t>
            </w:r>
          </w:p>
        </w:tc>
        <w:tc>
          <w:tcPr>
            <w:tcW w:w="8289" w:type="dxa"/>
          </w:tcPr>
          <w:p w:rsidR="00C63144" w:rsidRDefault="00B64AEA" w:rsidP="00B64AEA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联动动作</w:t>
            </w:r>
            <w:r>
              <w:rPr>
                <w:rFonts w:ascii="Consolas" w:hAnsi="Consolas"/>
                <w:sz w:val="18"/>
                <w:szCs w:val="18"/>
              </w:rPr>
              <w:t>数据</w:t>
            </w:r>
          </w:p>
        </w:tc>
      </w:tr>
    </w:tbl>
    <w:p w:rsidR="00016C41" w:rsidRDefault="00016C41">
      <w:pPr>
        <w:rPr>
          <w:rFonts w:ascii="Consolas" w:hAnsi="Consolas"/>
          <w:sz w:val="18"/>
          <w:szCs w:val="18"/>
        </w:rPr>
      </w:pPr>
    </w:p>
    <w:p w:rsidR="001E7D8A" w:rsidRDefault="00352E31" w:rsidP="00B67BC0">
      <w:pPr>
        <w:pStyle w:val="2"/>
        <w:numPr>
          <w:ilvl w:val="0"/>
          <w:numId w:val="12"/>
        </w:numPr>
        <w:spacing w:before="0" w:after="0"/>
        <w:rPr>
          <w:rFonts w:ascii="Consolas" w:hAnsi="Consolas" w:hint="eastAsia"/>
          <w:sz w:val="18"/>
          <w:szCs w:val="18"/>
        </w:rPr>
      </w:pPr>
      <w:r>
        <w:rPr>
          <w:rFonts w:ascii="Consolas" w:hAnsi="Consolas" w:hint="eastAsia"/>
          <w:sz w:val="18"/>
          <w:szCs w:val="18"/>
        </w:rPr>
        <w:t>DATA_TYPE_BIN_DATE</w:t>
      </w:r>
      <w:r w:rsidR="00B67BC0">
        <w:rPr>
          <w:rFonts w:ascii="Consolas" w:hAnsi="Consolas" w:hint="eastAsia"/>
          <w:sz w:val="18"/>
          <w:szCs w:val="18"/>
        </w:rPr>
        <w:t>定义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86"/>
        <w:gridCol w:w="3138"/>
        <w:gridCol w:w="2268"/>
        <w:gridCol w:w="2268"/>
        <w:gridCol w:w="1417"/>
        <w:gridCol w:w="1276"/>
        <w:gridCol w:w="1195"/>
      </w:tblGrid>
      <w:tr w:rsidR="00445BF6" w:rsidRPr="004E4127" w:rsidTr="00445BF6">
        <w:trPr>
          <w:trHeight w:val="285"/>
        </w:trPr>
        <w:tc>
          <w:tcPr>
            <w:tcW w:w="2386" w:type="dxa"/>
            <w:shd w:val="clear" w:color="auto" w:fill="auto"/>
            <w:noWrap/>
            <w:vAlign w:val="center"/>
            <w:hideMark/>
          </w:tcPr>
          <w:p w:rsidR="008B49B9" w:rsidRPr="004E4127" w:rsidRDefault="008B49B9" w:rsidP="008B49B9">
            <w:pPr>
              <w:widowControl/>
              <w:jc w:val="center"/>
              <w:rPr>
                <w:rFonts w:ascii="Consolas" w:hAnsi="Consolas" w:hint="eastAsia"/>
                <w:b/>
                <w:sz w:val="18"/>
                <w:szCs w:val="18"/>
              </w:rPr>
            </w:pPr>
            <w:r>
              <w:rPr>
                <w:rFonts w:ascii="Consolas" w:hAnsi="Consolas" w:hint="eastAsia"/>
                <w:b/>
                <w:sz w:val="18"/>
                <w:szCs w:val="18"/>
              </w:rPr>
              <w:t>星期</w:t>
            </w:r>
            <w:r w:rsidR="000F6FE8">
              <w:rPr>
                <w:rFonts w:ascii="Consolas" w:hAnsi="Consolas" w:hint="eastAsia"/>
                <w:b/>
                <w:sz w:val="18"/>
                <w:szCs w:val="18"/>
              </w:rPr>
              <w:t>(</w:t>
            </w:r>
            <w:r w:rsidR="000F6FE8">
              <w:rPr>
                <w:rFonts w:ascii="Consolas" w:hAnsi="Consolas"/>
                <w:b/>
                <w:sz w:val="18"/>
                <w:szCs w:val="18"/>
              </w:rPr>
              <w:t>1</w:t>
            </w:r>
            <w:r w:rsidR="000F6FE8">
              <w:rPr>
                <w:rFonts w:ascii="Consolas" w:hAnsi="Consolas" w:hint="eastAsia"/>
                <w:b/>
                <w:sz w:val="18"/>
                <w:szCs w:val="18"/>
              </w:rPr>
              <w:t>字节</w:t>
            </w:r>
            <w:r w:rsidR="000F6FE8">
              <w:rPr>
                <w:rFonts w:ascii="Consolas" w:hAnsi="Consolas" w:hint="eastAsia"/>
                <w:b/>
                <w:sz w:val="18"/>
                <w:szCs w:val="18"/>
              </w:rPr>
              <w:t>)</w:t>
            </w:r>
          </w:p>
        </w:tc>
        <w:tc>
          <w:tcPr>
            <w:tcW w:w="3138" w:type="dxa"/>
            <w:shd w:val="clear" w:color="auto" w:fill="auto"/>
            <w:noWrap/>
            <w:vAlign w:val="center"/>
            <w:hideMark/>
          </w:tcPr>
          <w:p w:rsidR="008B49B9" w:rsidRPr="004E4127" w:rsidRDefault="008B49B9" w:rsidP="004F4751">
            <w:pPr>
              <w:widowControl/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>
              <w:rPr>
                <w:rFonts w:ascii="Consolas" w:hAnsi="Consolas" w:hint="eastAsia"/>
                <w:b/>
                <w:sz w:val="18"/>
                <w:szCs w:val="18"/>
              </w:rPr>
              <w:t>年</w:t>
            </w:r>
            <w:r>
              <w:rPr>
                <w:rFonts w:ascii="Consolas" w:hAnsi="Consolas" w:hint="eastAsia"/>
                <w:b/>
                <w:sz w:val="18"/>
                <w:szCs w:val="18"/>
              </w:rPr>
              <w:t>(</w:t>
            </w:r>
            <w:r>
              <w:rPr>
                <w:rFonts w:ascii="Consolas" w:hAnsi="Consolas"/>
                <w:b/>
                <w:sz w:val="18"/>
                <w:szCs w:val="18"/>
              </w:rPr>
              <w:t>8</w:t>
            </w:r>
            <w:r>
              <w:rPr>
                <w:rFonts w:ascii="Consolas" w:hAnsi="Consolas" w:hint="eastAsia"/>
                <w:b/>
                <w:sz w:val="18"/>
                <w:szCs w:val="18"/>
              </w:rPr>
              <w:t>字节</w:t>
            </w:r>
            <w:r>
              <w:rPr>
                <w:rFonts w:ascii="Consolas" w:hAnsi="Consolas" w:hint="eastAsia"/>
                <w:b/>
                <w:sz w:val="18"/>
                <w:szCs w:val="18"/>
              </w:rPr>
              <w:t>)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8B49B9" w:rsidRPr="004E4127" w:rsidRDefault="008B49B9" w:rsidP="004F4751">
            <w:pPr>
              <w:widowControl/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>
              <w:rPr>
                <w:rFonts w:ascii="Consolas" w:hAnsi="Consolas" w:hint="eastAsia"/>
                <w:b/>
                <w:sz w:val="18"/>
                <w:szCs w:val="18"/>
              </w:rPr>
              <w:t>月</w:t>
            </w:r>
            <w:r>
              <w:rPr>
                <w:rFonts w:ascii="Consolas" w:hAnsi="Consolas" w:hint="eastAsia"/>
                <w:b/>
                <w:sz w:val="18"/>
                <w:szCs w:val="18"/>
              </w:rPr>
              <w:t>(</w:t>
            </w:r>
            <w:r>
              <w:rPr>
                <w:rFonts w:ascii="Consolas" w:hAnsi="Consolas"/>
                <w:b/>
                <w:sz w:val="18"/>
                <w:szCs w:val="18"/>
              </w:rPr>
              <w:t>2</w:t>
            </w:r>
            <w:r>
              <w:rPr>
                <w:rFonts w:ascii="Consolas" w:hAnsi="Consolas" w:hint="eastAsia"/>
                <w:b/>
                <w:sz w:val="18"/>
                <w:szCs w:val="18"/>
              </w:rPr>
              <w:t>字节</w:t>
            </w:r>
            <w:r>
              <w:rPr>
                <w:rFonts w:ascii="Consolas" w:hAnsi="Consolas" w:hint="eastAsia"/>
                <w:b/>
                <w:sz w:val="18"/>
                <w:szCs w:val="18"/>
              </w:rPr>
              <w:t>)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8B49B9" w:rsidRPr="004E4127" w:rsidRDefault="008B49B9" w:rsidP="004F4751">
            <w:pPr>
              <w:widowControl/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>
              <w:rPr>
                <w:rFonts w:ascii="Consolas" w:hAnsi="Consolas" w:hint="eastAsia"/>
                <w:b/>
                <w:sz w:val="18"/>
                <w:szCs w:val="18"/>
              </w:rPr>
              <w:t>日</w:t>
            </w:r>
            <w:r>
              <w:rPr>
                <w:rFonts w:ascii="Consolas" w:hAnsi="Consolas" w:hint="eastAsia"/>
                <w:b/>
                <w:sz w:val="18"/>
                <w:szCs w:val="18"/>
              </w:rPr>
              <w:t>(</w:t>
            </w:r>
            <w:r>
              <w:rPr>
                <w:rFonts w:ascii="Consolas" w:hAnsi="Consolas"/>
                <w:b/>
                <w:sz w:val="18"/>
                <w:szCs w:val="18"/>
              </w:rPr>
              <w:t>4</w:t>
            </w:r>
            <w:r>
              <w:rPr>
                <w:rFonts w:ascii="Consolas" w:hAnsi="Consolas" w:hint="eastAsia"/>
                <w:b/>
                <w:sz w:val="18"/>
                <w:szCs w:val="18"/>
              </w:rPr>
              <w:t>字节</w:t>
            </w:r>
            <w:r>
              <w:rPr>
                <w:rFonts w:ascii="Consolas" w:hAnsi="Consolas" w:hint="eastAsia"/>
                <w:b/>
                <w:sz w:val="18"/>
                <w:szCs w:val="18"/>
              </w:rPr>
              <w:t>)</w:t>
            </w:r>
          </w:p>
        </w:tc>
        <w:tc>
          <w:tcPr>
            <w:tcW w:w="1417" w:type="dxa"/>
          </w:tcPr>
          <w:p w:rsidR="008B49B9" w:rsidRDefault="008B49B9" w:rsidP="004F4751">
            <w:pPr>
              <w:widowControl/>
              <w:jc w:val="center"/>
              <w:rPr>
                <w:rFonts w:ascii="Consolas" w:hAnsi="Consolas" w:hint="eastAsia"/>
                <w:b/>
                <w:sz w:val="18"/>
                <w:szCs w:val="18"/>
              </w:rPr>
            </w:pPr>
            <w:r>
              <w:rPr>
                <w:rFonts w:ascii="Consolas" w:hAnsi="Consolas" w:hint="eastAsia"/>
                <w:b/>
                <w:sz w:val="18"/>
                <w:szCs w:val="18"/>
              </w:rPr>
              <w:t>时</w:t>
            </w:r>
            <w:r>
              <w:rPr>
                <w:rFonts w:ascii="Consolas" w:hAnsi="Consolas" w:hint="eastAsia"/>
                <w:b/>
                <w:sz w:val="18"/>
                <w:szCs w:val="18"/>
              </w:rPr>
              <w:t>(</w:t>
            </w:r>
            <w:r>
              <w:rPr>
                <w:rFonts w:ascii="Consolas" w:hAnsi="Consolas"/>
                <w:b/>
                <w:sz w:val="18"/>
                <w:szCs w:val="18"/>
              </w:rPr>
              <w:t>1</w:t>
            </w:r>
            <w:r>
              <w:rPr>
                <w:rFonts w:ascii="Consolas" w:hAnsi="Consolas" w:hint="eastAsia"/>
                <w:b/>
                <w:sz w:val="18"/>
                <w:szCs w:val="18"/>
              </w:rPr>
              <w:t>字节</w:t>
            </w:r>
            <w:r>
              <w:rPr>
                <w:rFonts w:ascii="Consolas" w:hAnsi="Consolas" w:hint="eastAsia"/>
                <w:b/>
                <w:sz w:val="18"/>
                <w:szCs w:val="18"/>
              </w:rPr>
              <w:t>)</w:t>
            </w:r>
          </w:p>
        </w:tc>
        <w:tc>
          <w:tcPr>
            <w:tcW w:w="1276" w:type="dxa"/>
          </w:tcPr>
          <w:p w:rsidR="008B49B9" w:rsidRDefault="008B49B9" w:rsidP="004F4751">
            <w:pPr>
              <w:widowControl/>
              <w:jc w:val="center"/>
              <w:rPr>
                <w:rFonts w:ascii="Consolas" w:hAnsi="Consolas" w:hint="eastAsia"/>
                <w:b/>
                <w:sz w:val="18"/>
                <w:szCs w:val="18"/>
              </w:rPr>
            </w:pPr>
            <w:r>
              <w:rPr>
                <w:rFonts w:ascii="Consolas" w:hAnsi="Consolas" w:hint="eastAsia"/>
                <w:b/>
                <w:sz w:val="18"/>
                <w:szCs w:val="18"/>
              </w:rPr>
              <w:t>分</w:t>
            </w:r>
            <w:r>
              <w:rPr>
                <w:rFonts w:ascii="Consolas" w:hAnsi="Consolas" w:hint="eastAsia"/>
                <w:b/>
                <w:sz w:val="18"/>
                <w:szCs w:val="18"/>
              </w:rPr>
              <w:t>(</w:t>
            </w:r>
            <w:r>
              <w:rPr>
                <w:rFonts w:ascii="Consolas" w:hAnsi="Consolas"/>
                <w:b/>
                <w:sz w:val="18"/>
                <w:szCs w:val="18"/>
              </w:rPr>
              <w:t>1</w:t>
            </w:r>
            <w:r>
              <w:rPr>
                <w:rFonts w:ascii="Consolas" w:hAnsi="Consolas" w:hint="eastAsia"/>
                <w:b/>
                <w:sz w:val="18"/>
                <w:szCs w:val="18"/>
              </w:rPr>
              <w:t>字节</w:t>
            </w:r>
            <w:r>
              <w:rPr>
                <w:rFonts w:ascii="Consolas" w:hAnsi="Consolas" w:hint="eastAsia"/>
                <w:b/>
                <w:sz w:val="18"/>
                <w:szCs w:val="18"/>
              </w:rPr>
              <w:t>)</w:t>
            </w:r>
          </w:p>
        </w:tc>
        <w:tc>
          <w:tcPr>
            <w:tcW w:w="1195" w:type="dxa"/>
          </w:tcPr>
          <w:p w:rsidR="008B49B9" w:rsidRDefault="008B49B9" w:rsidP="004F4751">
            <w:pPr>
              <w:widowControl/>
              <w:jc w:val="center"/>
              <w:rPr>
                <w:rFonts w:ascii="Consolas" w:hAnsi="Consolas" w:hint="eastAsia"/>
                <w:b/>
                <w:sz w:val="18"/>
                <w:szCs w:val="18"/>
              </w:rPr>
            </w:pPr>
            <w:r>
              <w:rPr>
                <w:rFonts w:ascii="Consolas" w:hAnsi="Consolas" w:hint="eastAsia"/>
                <w:b/>
                <w:sz w:val="18"/>
                <w:szCs w:val="18"/>
              </w:rPr>
              <w:t>秒</w:t>
            </w:r>
            <w:r>
              <w:rPr>
                <w:rFonts w:ascii="Consolas" w:hAnsi="Consolas" w:hint="eastAsia"/>
                <w:b/>
                <w:sz w:val="18"/>
                <w:szCs w:val="18"/>
              </w:rPr>
              <w:t>(</w:t>
            </w:r>
            <w:r>
              <w:rPr>
                <w:rFonts w:ascii="Consolas" w:hAnsi="Consolas"/>
                <w:b/>
                <w:sz w:val="18"/>
                <w:szCs w:val="18"/>
              </w:rPr>
              <w:t>1</w:t>
            </w:r>
            <w:r>
              <w:rPr>
                <w:rFonts w:ascii="Consolas" w:hAnsi="Consolas" w:hint="eastAsia"/>
                <w:b/>
                <w:sz w:val="18"/>
                <w:szCs w:val="18"/>
              </w:rPr>
              <w:t>字节</w:t>
            </w:r>
            <w:r>
              <w:rPr>
                <w:rFonts w:ascii="Consolas" w:hAnsi="Consolas" w:hint="eastAsia"/>
                <w:b/>
                <w:sz w:val="18"/>
                <w:szCs w:val="18"/>
              </w:rPr>
              <w:t>)</w:t>
            </w:r>
          </w:p>
        </w:tc>
      </w:tr>
      <w:tr w:rsidR="00445BF6" w:rsidRPr="004E4127" w:rsidTr="00445BF6">
        <w:trPr>
          <w:trHeight w:val="285"/>
        </w:trPr>
        <w:tc>
          <w:tcPr>
            <w:tcW w:w="2386" w:type="dxa"/>
            <w:shd w:val="clear" w:color="auto" w:fill="auto"/>
            <w:noWrap/>
            <w:vAlign w:val="center"/>
            <w:hideMark/>
          </w:tcPr>
          <w:p w:rsidR="008B49B9" w:rsidRPr="004E4127" w:rsidRDefault="000F6FE8" w:rsidP="004F4751">
            <w:pPr>
              <w:widowControl/>
              <w:rPr>
                <w:rFonts w:ascii="Consolas" w:hAnsi="Consolas"/>
                <w:sz w:val="18"/>
                <w:szCs w:val="18"/>
              </w:rPr>
            </w:pPr>
            <w:r w:rsidRPr="000F6FE8">
              <w:rPr>
                <w:rFonts w:ascii="Consolas" w:hAnsi="Consolas" w:hint="eastAsia"/>
                <w:sz w:val="18"/>
                <w:szCs w:val="18"/>
              </w:rPr>
              <w:t>每一位对应一天</w:t>
            </w:r>
            <w:r w:rsidRPr="000F6FE8">
              <w:rPr>
                <w:rFonts w:ascii="Consolas" w:hAnsi="Consolas" w:hint="eastAsia"/>
                <w:sz w:val="18"/>
                <w:szCs w:val="18"/>
              </w:rPr>
              <w:t>(bit0</w:t>
            </w:r>
            <w:r w:rsidRPr="000F6FE8">
              <w:rPr>
                <w:rFonts w:ascii="Consolas" w:hAnsi="Consolas" w:hint="eastAsia"/>
                <w:sz w:val="18"/>
                <w:szCs w:val="18"/>
              </w:rPr>
              <w:t>不使用</w:t>
            </w:r>
            <w:r w:rsidRPr="000F6FE8">
              <w:rPr>
                <w:rFonts w:ascii="Consolas" w:hAnsi="Consolas" w:hint="eastAsia"/>
                <w:sz w:val="18"/>
                <w:szCs w:val="18"/>
              </w:rPr>
              <w:t>,bit1</w:t>
            </w:r>
            <w:r w:rsidRPr="000F6FE8">
              <w:rPr>
                <w:rFonts w:ascii="Consolas" w:hAnsi="Consolas" w:hint="eastAsia"/>
                <w:sz w:val="18"/>
                <w:szCs w:val="18"/>
              </w:rPr>
              <w:t>对应星期一，以此类推</w:t>
            </w:r>
            <w:r w:rsidRPr="000F6FE8">
              <w:rPr>
                <w:rFonts w:ascii="Consolas" w:hAnsi="Consolas" w:hint="eastAsia"/>
                <w:sz w:val="18"/>
                <w:szCs w:val="18"/>
              </w:rPr>
              <w:t>)</w:t>
            </w:r>
          </w:p>
        </w:tc>
        <w:tc>
          <w:tcPr>
            <w:tcW w:w="3138" w:type="dxa"/>
            <w:shd w:val="clear" w:color="auto" w:fill="auto"/>
            <w:noWrap/>
            <w:vAlign w:val="center"/>
            <w:hideMark/>
          </w:tcPr>
          <w:p w:rsidR="008B49B9" w:rsidRPr="004E4127" w:rsidRDefault="000F6FE8" w:rsidP="004F4751">
            <w:pPr>
              <w:widowControl/>
              <w:jc w:val="left"/>
              <w:rPr>
                <w:rFonts w:ascii="Consolas" w:hAnsi="Consolas"/>
                <w:sz w:val="18"/>
                <w:szCs w:val="18"/>
              </w:rPr>
            </w:pPr>
            <w:r w:rsidRPr="000F6FE8">
              <w:rPr>
                <w:rFonts w:ascii="Consolas" w:hAnsi="Consolas" w:hint="eastAsia"/>
                <w:sz w:val="18"/>
                <w:szCs w:val="18"/>
              </w:rPr>
              <w:t>每一位对应一年</w:t>
            </w:r>
            <w:r w:rsidRPr="000F6FE8">
              <w:rPr>
                <w:rFonts w:ascii="Consolas" w:hAnsi="Consolas" w:hint="eastAsia"/>
                <w:sz w:val="18"/>
                <w:szCs w:val="18"/>
              </w:rPr>
              <w:t>(bit0</w:t>
            </w:r>
            <w:r w:rsidRPr="000F6FE8">
              <w:rPr>
                <w:rFonts w:ascii="Consolas" w:hAnsi="Consolas" w:hint="eastAsia"/>
                <w:sz w:val="18"/>
                <w:szCs w:val="18"/>
              </w:rPr>
              <w:t>对应</w:t>
            </w:r>
            <w:r w:rsidRPr="000F6FE8">
              <w:rPr>
                <w:rFonts w:ascii="Consolas" w:hAnsi="Consolas" w:hint="eastAsia"/>
                <w:sz w:val="18"/>
                <w:szCs w:val="18"/>
              </w:rPr>
              <w:t>2000</w:t>
            </w:r>
            <w:r w:rsidRPr="000F6FE8">
              <w:rPr>
                <w:rFonts w:ascii="Consolas" w:hAnsi="Consolas" w:hint="eastAsia"/>
                <w:sz w:val="18"/>
                <w:szCs w:val="18"/>
              </w:rPr>
              <w:t>年，</w:t>
            </w:r>
            <w:r w:rsidRPr="000F6FE8">
              <w:rPr>
                <w:rFonts w:ascii="Consolas" w:hAnsi="Consolas" w:hint="eastAsia"/>
                <w:sz w:val="18"/>
                <w:szCs w:val="18"/>
              </w:rPr>
              <w:t>bit1</w:t>
            </w:r>
            <w:r w:rsidRPr="000F6FE8">
              <w:rPr>
                <w:rFonts w:ascii="Consolas" w:hAnsi="Consolas" w:hint="eastAsia"/>
                <w:sz w:val="18"/>
                <w:szCs w:val="18"/>
              </w:rPr>
              <w:t>对应</w:t>
            </w:r>
            <w:r w:rsidRPr="000F6FE8">
              <w:rPr>
                <w:rFonts w:ascii="Consolas" w:hAnsi="Consolas" w:hint="eastAsia"/>
                <w:sz w:val="18"/>
                <w:szCs w:val="18"/>
              </w:rPr>
              <w:t>2001</w:t>
            </w:r>
            <w:r w:rsidRPr="000F6FE8">
              <w:rPr>
                <w:rFonts w:ascii="Consolas" w:hAnsi="Consolas" w:hint="eastAsia"/>
                <w:sz w:val="18"/>
                <w:szCs w:val="18"/>
              </w:rPr>
              <w:t>年，以此类</w:t>
            </w:r>
            <w:r w:rsidRPr="000F6FE8">
              <w:rPr>
                <w:rFonts w:ascii="Consolas" w:hAnsi="Consolas" w:hint="eastAsia"/>
                <w:sz w:val="18"/>
                <w:szCs w:val="18"/>
              </w:rPr>
              <w:lastRenderedPageBreak/>
              <w:t>推</w:t>
            </w:r>
            <w:r w:rsidRPr="000F6FE8">
              <w:rPr>
                <w:rFonts w:ascii="Consolas" w:hAnsi="Consolas" w:hint="eastAsia"/>
                <w:sz w:val="18"/>
                <w:szCs w:val="18"/>
              </w:rPr>
              <w:t>)</w:t>
            </w:r>
            <w:r w:rsidRPr="000F6FE8">
              <w:rPr>
                <w:rFonts w:ascii="Consolas" w:hAnsi="Consolas" w:hint="eastAsia"/>
                <w:sz w:val="18"/>
                <w:szCs w:val="18"/>
              </w:rPr>
              <w:t>，基础年为</w:t>
            </w:r>
            <w:r w:rsidRPr="000F6FE8">
              <w:rPr>
                <w:rFonts w:ascii="Consolas" w:hAnsi="Consolas" w:hint="eastAsia"/>
                <w:sz w:val="18"/>
                <w:szCs w:val="18"/>
              </w:rPr>
              <w:t>2000</w:t>
            </w:r>
            <w:r w:rsidRPr="000F6FE8">
              <w:rPr>
                <w:rFonts w:ascii="Consolas" w:hAnsi="Consolas" w:hint="eastAsia"/>
                <w:sz w:val="18"/>
                <w:szCs w:val="18"/>
              </w:rPr>
              <w:t>年，</w:t>
            </w:r>
            <w:r w:rsidRPr="000F6FE8">
              <w:rPr>
                <w:rFonts w:ascii="Consolas" w:hAnsi="Consolas" w:hint="eastAsia"/>
                <w:sz w:val="18"/>
                <w:szCs w:val="18"/>
              </w:rPr>
              <w:t>64</w:t>
            </w:r>
            <w:r w:rsidRPr="000F6FE8">
              <w:rPr>
                <w:rFonts w:ascii="Consolas" w:hAnsi="Consolas" w:hint="eastAsia"/>
                <w:sz w:val="18"/>
                <w:szCs w:val="18"/>
              </w:rPr>
              <w:t>位</w:t>
            </w:r>
            <w:r w:rsidR="00173B47">
              <w:rPr>
                <w:rFonts w:ascii="Consolas" w:hAnsi="Consolas" w:hint="eastAsia"/>
                <w:sz w:val="18"/>
                <w:szCs w:val="18"/>
              </w:rPr>
              <w:t>可</w:t>
            </w:r>
            <w:bookmarkStart w:id="50" w:name="_GoBack"/>
            <w:bookmarkEnd w:id="50"/>
            <w:r w:rsidRPr="000F6FE8">
              <w:rPr>
                <w:rFonts w:ascii="Consolas" w:hAnsi="Consolas" w:hint="eastAsia"/>
                <w:sz w:val="18"/>
                <w:szCs w:val="18"/>
              </w:rPr>
              <w:t>表示范围为</w:t>
            </w:r>
            <w:r w:rsidRPr="000F6FE8">
              <w:rPr>
                <w:rFonts w:ascii="Consolas" w:hAnsi="Consolas" w:hint="eastAsia"/>
                <w:sz w:val="18"/>
                <w:szCs w:val="18"/>
              </w:rPr>
              <w:t>2000-2063</w:t>
            </w:r>
            <w:r w:rsidRPr="000F6FE8">
              <w:rPr>
                <w:rFonts w:ascii="Consolas" w:hAnsi="Consolas" w:hint="eastAsia"/>
                <w:sz w:val="18"/>
                <w:szCs w:val="18"/>
              </w:rPr>
              <w:t>年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8B49B9" w:rsidRPr="004E4127" w:rsidRDefault="000F6FE8" w:rsidP="004F4751">
            <w:pPr>
              <w:widowControl/>
              <w:jc w:val="left"/>
              <w:rPr>
                <w:rFonts w:ascii="Consolas" w:hAnsi="Consolas"/>
                <w:sz w:val="18"/>
                <w:szCs w:val="18"/>
              </w:rPr>
            </w:pPr>
            <w:r w:rsidRPr="000F6FE8">
              <w:rPr>
                <w:rFonts w:ascii="Consolas" w:hAnsi="Consolas" w:hint="eastAsia"/>
                <w:sz w:val="18"/>
                <w:szCs w:val="18"/>
              </w:rPr>
              <w:lastRenderedPageBreak/>
              <w:t>每一位对应一位</w:t>
            </w:r>
            <w:r w:rsidRPr="000F6FE8">
              <w:rPr>
                <w:rFonts w:ascii="Consolas" w:hAnsi="Consolas" w:hint="eastAsia"/>
                <w:sz w:val="18"/>
                <w:szCs w:val="18"/>
              </w:rPr>
              <w:t>(bit0</w:t>
            </w:r>
            <w:r w:rsidRPr="000F6FE8">
              <w:rPr>
                <w:rFonts w:ascii="Consolas" w:hAnsi="Consolas" w:hint="eastAsia"/>
                <w:sz w:val="18"/>
                <w:szCs w:val="18"/>
              </w:rPr>
              <w:t>不使用，</w:t>
            </w:r>
            <w:r w:rsidRPr="000F6FE8">
              <w:rPr>
                <w:rFonts w:ascii="Consolas" w:hAnsi="Consolas" w:hint="eastAsia"/>
                <w:sz w:val="18"/>
                <w:szCs w:val="18"/>
              </w:rPr>
              <w:t>bit1</w:t>
            </w:r>
            <w:r w:rsidRPr="000F6FE8">
              <w:rPr>
                <w:rFonts w:ascii="Consolas" w:hAnsi="Consolas" w:hint="eastAsia"/>
                <w:sz w:val="18"/>
                <w:szCs w:val="18"/>
              </w:rPr>
              <w:t>对应</w:t>
            </w:r>
            <w:r w:rsidRPr="000F6FE8">
              <w:rPr>
                <w:rFonts w:ascii="Consolas" w:hAnsi="Consolas" w:hint="eastAsia"/>
                <w:sz w:val="18"/>
                <w:szCs w:val="18"/>
              </w:rPr>
              <w:t>1</w:t>
            </w:r>
            <w:r w:rsidRPr="000F6FE8">
              <w:rPr>
                <w:rFonts w:ascii="Consolas" w:hAnsi="Consolas" w:hint="eastAsia"/>
                <w:sz w:val="18"/>
                <w:szCs w:val="18"/>
              </w:rPr>
              <w:t>月，</w:t>
            </w:r>
            <w:r w:rsidRPr="000F6FE8">
              <w:rPr>
                <w:rFonts w:ascii="Consolas" w:hAnsi="Consolas" w:hint="eastAsia"/>
                <w:sz w:val="18"/>
                <w:szCs w:val="18"/>
              </w:rPr>
              <w:lastRenderedPageBreak/>
              <w:t>bit2</w:t>
            </w:r>
            <w:r w:rsidRPr="000F6FE8">
              <w:rPr>
                <w:rFonts w:ascii="Consolas" w:hAnsi="Consolas" w:hint="eastAsia"/>
                <w:sz w:val="18"/>
                <w:szCs w:val="18"/>
              </w:rPr>
              <w:t>对应</w:t>
            </w:r>
            <w:r w:rsidRPr="000F6FE8">
              <w:rPr>
                <w:rFonts w:ascii="Consolas" w:hAnsi="Consolas" w:hint="eastAsia"/>
                <w:sz w:val="18"/>
                <w:szCs w:val="18"/>
              </w:rPr>
              <w:t>2</w:t>
            </w:r>
            <w:r w:rsidRPr="000F6FE8">
              <w:rPr>
                <w:rFonts w:ascii="Consolas" w:hAnsi="Consolas" w:hint="eastAsia"/>
                <w:sz w:val="18"/>
                <w:szCs w:val="18"/>
              </w:rPr>
              <w:t>月，以此类推</w:t>
            </w:r>
            <w:r w:rsidRPr="000F6FE8">
              <w:rPr>
                <w:rFonts w:ascii="Consolas" w:hAnsi="Consolas" w:hint="eastAsia"/>
                <w:sz w:val="18"/>
                <w:szCs w:val="18"/>
              </w:rPr>
              <w:t>)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8B49B9" w:rsidRPr="004E4127" w:rsidRDefault="000F6FE8" w:rsidP="004F4751">
            <w:pPr>
              <w:widowControl/>
              <w:jc w:val="left"/>
              <w:rPr>
                <w:rFonts w:ascii="Consolas" w:hAnsi="Consolas"/>
                <w:sz w:val="18"/>
                <w:szCs w:val="18"/>
              </w:rPr>
            </w:pPr>
            <w:r w:rsidRPr="000F6FE8">
              <w:rPr>
                <w:rFonts w:ascii="Consolas" w:hAnsi="Consolas" w:hint="eastAsia"/>
                <w:sz w:val="18"/>
                <w:szCs w:val="18"/>
              </w:rPr>
              <w:lastRenderedPageBreak/>
              <w:t>每一位对应一天</w:t>
            </w:r>
            <w:r w:rsidRPr="000F6FE8">
              <w:rPr>
                <w:rFonts w:ascii="Consolas" w:hAnsi="Consolas" w:hint="eastAsia"/>
                <w:sz w:val="18"/>
                <w:szCs w:val="18"/>
              </w:rPr>
              <w:t>(bit0</w:t>
            </w:r>
            <w:r w:rsidRPr="000F6FE8">
              <w:rPr>
                <w:rFonts w:ascii="Consolas" w:hAnsi="Consolas" w:hint="eastAsia"/>
                <w:sz w:val="18"/>
                <w:szCs w:val="18"/>
              </w:rPr>
              <w:t>不使用，</w:t>
            </w:r>
            <w:r w:rsidRPr="000F6FE8">
              <w:rPr>
                <w:rFonts w:ascii="Consolas" w:hAnsi="Consolas" w:hint="eastAsia"/>
                <w:sz w:val="18"/>
                <w:szCs w:val="18"/>
              </w:rPr>
              <w:t>bit1</w:t>
            </w:r>
            <w:r w:rsidRPr="000F6FE8">
              <w:rPr>
                <w:rFonts w:ascii="Consolas" w:hAnsi="Consolas" w:hint="eastAsia"/>
                <w:sz w:val="18"/>
                <w:szCs w:val="18"/>
              </w:rPr>
              <w:t>对应</w:t>
            </w:r>
            <w:r w:rsidRPr="000F6FE8">
              <w:rPr>
                <w:rFonts w:ascii="Consolas" w:hAnsi="Consolas" w:hint="eastAsia"/>
                <w:sz w:val="18"/>
                <w:szCs w:val="18"/>
              </w:rPr>
              <w:t>1</w:t>
            </w:r>
            <w:r w:rsidRPr="000F6FE8">
              <w:rPr>
                <w:rFonts w:ascii="Consolas" w:hAnsi="Consolas" w:hint="eastAsia"/>
                <w:sz w:val="18"/>
                <w:szCs w:val="18"/>
              </w:rPr>
              <w:t>号，</w:t>
            </w:r>
            <w:r w:rsidRPr="000F6FE8">
              <w:rPr>
                <w:rFonts w:ascii="Consolas" w:hAnsi="Consolas" w:hint="eastAsia"/>
                <w:sz w:val="18"/>
                <w:szCs w:val="18"/>
              </w:rPr>
              <w:lastRenderedPageBreak/>
              <w:t>bit2</w:t>
            </w:r>
            <w:r w:rsidRPr="000F6FE8">
              <w:rPr>
                <w:rFonts w:ascii="Consolas" w:hAnsi="Consolas" w:hint="eastAsia"/>
                <w:sz w:val="18"/>
                <w:szCs w:val="18"/>
              </w:rPr>
              <w:t>对应</w:t>
            </w:r>
            <w:r w:rsidRPr="000F6FE8">
              <w:rPr>
                <w:rFonts w:ascii="Consolas" w:hAnsi="Consolas" w:hint="eastAsia"/>
                <w:sz w:val="18"/>
                <w:szCs w:val="18"/>
              </w:rPr>
              <w:t>2</w:t>
            </w:r>
            <w:r w:rsidRPr="000F6FE8">
              <w:rPr>
                <w:rFonts w:ascii="Consolas" w:hAnsi="Consolas" w:hint="eastAsia"/>
                <w:sz w:val="18"/>
                <w:szCs w:val="18"/>
              </w:rPr>
              <w:t>号，以此类推</w:t>
            </w:r>
            <w:r w:rsidRPr="000F6FE8">
              <w:rPr>
                <w:rFonts w:ascii="Consolas" w:hAnsi="Consolas" w:hint="eastAsia"/>
                <w:sz w:val="18"/>
                <w:szCs w:val="18"/>
              </w:rPr>
              <w:t>)</w:t>
            </w:r>
          </w:p>
        </w:tc>
        <w:tc>
          <w:tcPr>
            <w:tcW w:w="1417" w:type="dxa"/>
          </w:tcPr>
          <w:p w:rsidR="008B49B9" w:rsidRPr="004E4127" w:rsidRDefault="000F6FE8" w:rsidP="004F4751">
            <w:pPr>
              <w:widowControl/>
              <w:jc w:val="left"/>
              <w:rPr>
                <w:rFonts w:ascii="Consolas" w:hAnsi="Consolas"/>
                <w:sz w:val="18"/>
                <w:szCs w:val="18"/>
              </w:rPr>
            </w:pPr>
            <w:r w:rsidRPr="000F6FE8">
              <w:rPr>
                <w:rFonts w:ascii="Consolas" w:hAnsi="Consolas" w:hint="eastAsia"/>
                <w:sz w:val="18"/>
                <w:szCs w:val="18"/>
              </w:rPr>
              <w:lastRenderedPageBreak/>
              <w:t>小时</w:t>
            </w:r>
          </w:p>
        </w:tc>
        <w:tc>
          <w:tcPr>
            <w:tcW w:w="1276" w:type="dxa"/>
          </w:tcPr>
          <w:p w:rsidR="008B49B9" w:rsidRPr="004E4127" w:rsidRDefault="000F6FE8" w:rsidP="004F4751">
            <w:pPr>
              <w:widowControl/>
              <w:jc w:val="left"/>
              <w:rPr>
                <w:rFonts w:ascii="Consolas" w:hAnsi="Consolas"/>
                <w:sz w:val="18"/>
                <w:szCs w:val="18"/>
              </w:rPr>
            </w:pPr>
            <w:r w:rsidRPr="000F6FE8">
              <w:rPr>
                <w:rFonts w:ascii="Consolas" w:hAnsi="Consolas" w:hint="eastAsia"/>
                <w:sz w:val="18"/>
                <w:szCs w:val="18"/>
              </w:rPr>
              <w:t>分钟</w:t>
            </w:r>
          </w:p>
        </w:tc>
        <w:tc>
          <w:tcPr>
            <w:tcW w:w="1195" w:type="dxa"/>
          </w:tcPr>
          <w:p w:rsidR="008B49B9" w:rsidRPr="004E4127" w:rsidRDefault="000F6FE8" w:rsidP="004F4751">
            <w:pPr>
              <w:widowControl/>
              <w:jc w:val="left"/>
              <w:rPr>
                <w:rFonts w:ascii="Consolas" w:hAnsi="Consolas"/>
                <w:sz w:val="18"/>
                <w:szCs w:val="18"/>
              </w:rPr>
            </w:pPr>
            <w:r w:rsidRPr="000F6FE8">
              <w:rPr>
                <w:rFonts w:ascii="Consolas" w:hAnsi="Consolas" w:hint="eastAsia"/>
                <w:sz w:val="18"/>
                <w:szCs w:val="18"/>
              </w:rPr>
              <w:t>秒数</w:t>
            </w:r>
          </w:p>
        </w:tc>
      </w:tr>
    </w:tbl>
    <w:p w:rsidR="00983DE8" w:rsidRDefault="00983DE8">
      <w:pPr>
        <w:rPr>
          <w:rFonts w:ascii="Consolas" w:hAnsi="Consolas" w:hint="eastAsia"/>
          <w:sz w:val="18"/>
          <w:szCs w:val="18"/>
        </w:rPr>
      </w:pPr>
    </w:p>
    <w:p w:rsidR="00441956" w:rsidRDefault="00441956" w:rsidP="00441956">
      <w:pPr>
        <w:pStyle w:val="2"/>
        <w:numPr>
          <w:ilvl w:val="0"/>
          <w:numId w:val="12"/>
        </w:numPr>
        <w:spacing w:before="0" w:after="0"/>
        <w:rPr>
          <w:rFonts w:ascii="Consolas" w:hAnsi="Consolas"/>
          <w:sz w:val="18"/>
          <w:szCs w:val="18"/>
        </w:rPr>
      </w:pPr>
      <w:r>
        <w:rPr>
          <w:rFonts w:ascii="Consolas" w:hAnsi="Consolas" w:hint="eastAsia"/>
          <w:sz w:val="18"/>
          <w:szCs w:val="18"/>
        </w:rPr>
        <w:t>Errno</w:t>
      </w:r>
      <w:r>
        <w:rPr>
          <w:rFonts w:ascii="Consolas" w:hAnsi="Consolas"/>
          <w:sz w:val="18"/>
          <w:szCs w:val="18"/>
        </w:rPr>
        <w:t>定义</w:t>
      </w:r>
    </w:p>
    <w:p w:rsidR="000E69AA" w:rsidRPr="00DE220D" w:rsidRDefault="000E69AA" w:rsidP="000E69AA">
      <w:pPr>
        <w:rPr>
          <w:rFonts w:ascii="Consolas" w:hAnsi="Consolas"/>
          <w:sz w:val="18"/>
          <w:szCs w:val="18"/>
        </w:rPr>
      </w:pPr>
      <w:r w:rsidRPr="00DE220D">
        <w:rPr>
          <w:rFonts w:ascii="Consolas" w:hAnsi="Consolas" w:hint="eastAsia"/>
          <w:sz w:val="18"/>
          <w:szCs w:val="18"/>
        </w:rPr>
        <w:t>Errno</w:t>
      </w:r>
      <w:r w:rsidRPr="00DE220D">
        <w:rPr>
          <w:rFonts w:ascii="Consolas" w:hAnsi="Consolas"/>
          <w:sz w:val="18"/>
          <w:szCs w:val="18"/>
        </w:rPr>
        <w:t>占用两字节</w:t>
      </w:r>
      <w:r w:rsidR="005D7A76">
        <w:rPr>
          <w:rFonts w:ascii="Consolas" w:hAnsi="Consolas" w:hint="eastAsia"/>
          <w:sz w:val="18"/>
          <w:szCs w:val="18"/>
        </w:rPr>
        <w:t>(</w:t>
      </w:r>
      <w:r w:rsidR="005D7A76">
        <w:rPr>
          <w:rFonts w:ascii="Consolas" w:hAnsi="Consolas" w:hint="eastAsia"/>
          <w:sz w:val="18"/>
          <w:szCs w:val="18"/>
        </w:rPr>
        <w:t>无符号</w:t>
      </w:r>
      <w:r w:rsidR="005D7A76">
        <w:rPr>
          <w:rFonts w:ascii="Consolas" w:hAnsi="Consolas"/>
          <w:sz w:val="18"/>
          <w:szCs w:val="18"/>
        </w:rPr>
        <w:t>数据</w:t>
      </w:r>
      <w:r w:rsidR="005D7A76">
        <w:rPr>
          <w:rFonts w:ascii="Consolas" w:hAnsi="Consolas" w:hint="eastAsia"/>
          <w:sz w:val="18"/>
          <w:szCs w:val="18"/>
        </w:rPr>
        <w:t>)</w:t>
      </w:r>
      <w:r w:rsidRPr="00DE220D">
        <w:rPr>
          <w:rFonts w:ascii="Consolas" w:hAnsi="Consolas"/>
          <w:sz w:val="18"/>
          <w:szCs w:val="18"/>
        </w:rPr>
        <w:t>，高</w:t>
      </w:r>
      <w:r w:rsidR="001C23A7">
        <w:rPr>
          <w:rFonts w:ascii="Consolas" w:hAnsi="Consolas" w:hint="eastAsia"/>
          <w:sz w:val="18"/>
          <w:szCs w:val="18"/>
        </w:rPr>
        <w:t>字节</w:t>
      </w:r>
      <w:r w:rsidRPr="00DE220D">
        <w:rPr>
          <w:rFonts w:ascii="Consolas" w:hAnsi="Consolas"/>
          <w:sz w:val="18"/>
          <w:szCs w:val="18"/>
        </w:rPr>
        <w:t>保留未用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8"/>
        <w:gridCol w:w="2388"/>
        <w:gridCol w:w="3013"/>
        <w:gridCol w:w="7309"/>
      </w:tblGrid>
      <w:tr w:rsidR="00DE220D" w:rsidRPr="004E4127" w:rsidTr="00B65E09">
        <w:trPr>
          <w:trHeight w:val="285"/>
        </w:trPr>
        <w:tc>
          <w:tcPr>
            <w:tcW w:w="444" w:type="pct"/>
            <w:shd w:val="clear" w:color="auto" w:fill="auto"/>
            <w:noWrap/>
            <w:vAlign w:val="center"/>
            <w:hideMark/>
          </w:tcPr>
          <w:p w:rsidR="00DE220D" w:rsidRPr="004E4127" w:rsidRDefault="00DE220D" w:rsidP="005F3C1E">
            <w:pPr>
              <w:widowControl/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 w:rsidRPr="004E4127">
              <w:rPr>
                <w:rFonts w:ascii="Consolas" w:hAnsi="Consolas"/>
                <w:b/>
                <w:sz w:val="18"/>
                <w:szCs w:val="18"/>
              </w:rPr>
              <w:t>ErrorCode</w:t>
            </w:r>
          </w:p>
        </w:tc>
        <w:tc>
          <w:tcPr>
            <w:tcW w:w="856" w:type="pct"/>
            <w:shd w:val="clear" w:color="auto" w:fill="auto"/>
            <w:noWrap/>
            <w:vAlign w:val="center"/>
            <w:hideMark/>
          </w:tcPr>
          <w:p w:rsidR="00DE220D" w:rsidRPr="004E4127" w:rsidRDefault="00DE220D" w:rsidP="005F3C1E">
            <w:pPr>
              <w:widowControl/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 w:rsidRPr="004E4127">
              <w:rPr>
                <w:rFonts w:ascii="Consolas" w:hAnsi="Consolas" w:hint="eastAsia"/>
                <w:b/>
                <w:sz w:val="18"/>
                <w:szCs w:val="18"/>
              </w:rPr>
              <w:t>含义</w:t>
            </w:r>
          </w:p>
        </w:tc>
        <w:tc>
          <w:tcPr>
            <w:tcW w:w="1080" w:type="pct"/>
            <w:shd w:val="clear" w:color="auto" w:fill="auto"/>
            <w:noWrap/>
            <w:vAlign w:val="center"/>
            <w:hideMark/>
          </w:tcPr>
          <w:p w:rsidR="00DE220D" w:rsidRPr="004E4127" w:rsidRDefault="00DE220D" w:rsidP="005F3C1E">
            <w:pPr>
              <w:widowControl/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 w:rsidRPr="004E4127">
              <w:rPr>
                <w:rFonts w:ascii="Consolas" w:hAnsi="Consolas" w:hint="eastAsia"/>
                <w:b/>
                <w:sz w:val="18"/>
                <w:szCs w:val="18"/>
              </w:rPr>
              <w:t>名称</w:t>
            </w:r>
          </w:p>
        </w:tc>
        <w:tc>
          <w:tcPr>
            <w:tcW w:w="2620" w:type="pct"/>
            <w:shd w:val="clear" w:color="auto" w:fill="auto"/>
            <w:noWrap/>
            <w:vAlign w:val="center"/>
            <w:hideMark/>
          </w:tcPr>
          <w:p w:rsidR="00DE220D" w:rsidRPr="004E4127" w:rsidRDefault="00DE220D" w:rsidP="005F3C1E">
            <w:pPr>
              <w:widowControl/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 w:rsidRPr="004E4127">
              <w:rPr>
                <w:rFonts w:ascii="Consolas" w:hAnsi="Consolas" w:hint="eastAsia"/>
                <w:b/>
                <w:sz w:val="18"/>
                <w:szCs w:val="18"/>
              </w:rPr>
              <w:t>备注</w:t>
            </w:r>
          </w:p>
        </w:tc>
      </w:tr>
      <w:tr w:rsidR="00DE220D" w:rsidRPr="004E4127" w:rsidTr="00B65E09">
        <w:trPr>
          <w:trHeight w:val="285"/>
        </w:trPr>
        <w:tc>
          <w:tcPr>
            <w:tcW w:w="444" w:type="pct"/>
            <w:shd w:val="clear" w:color="auto" w:fill="auto"/>
            <w:noWrap/>
            <w:vAlign w:val="center"/>
            <w:hideMark/>
          </w:tcPr>
          <w:p w:rsidR="00DE220D" w:rsidRPr="004E4127" w:rsidRDefault="00DE220D" w:rsidP="004E4127">
            <w:pPr>
              <w:widowControl/>
              <w:rPr>
                <w:rFonts w:ascii="Consolas" w:hAnsi="Consolas"/>
                <w:sz w:val="18"/>
                <w:szCs w:val="18"/>
              </w:rPr>
            </w:pPr>
            <w:r w:rsidRPr="004E4127"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856" w:type="pct"/>
            <w:shd w:val="clear" w:color="auto" w:fill="auto"/>
            <w:noWrap/>
            <w:vAlign w:val="center"/>
            <w:hideMark/>
          </w:tcPr>
          <w:p w:rsidR="00DE220D" w:rsidRPr="004E4127" w:rsidRDefault="00DE220D" w:rsidP="004E4127">
            <w:pPr>
              <w:widowControl/>
              <w:jc w:val="left"/>
              <w:rPr>
                <w:rFonts w:ascii="Consolas" w:hAnsi="Consolas"/>
                <w:sz w:val="18"/>
                <w:szCs w:val="18"/>
              </w:rPr>
            </w:pPr>
            <w:r w:rsidRPr="004E4127">
              <w:rPr>
                <w:rFonts w:ascii="Consolas" w:hAnsi="Consolas" w:hint="eastAsia"/>
                <w:sz w:val="18"/>
                <w:szCs w:val="18"/>
              </w:rPr>
              <w:t>成功</w:t>
            </w:r>
          </w:p>
        </w:tc>
        <w:tc>
          <w:tcPr>
            <w:tcW w:w="1080" w:type="pct"/>
            <w:shd w:val="clear" w:color="auto" w:fill="auto"/>
            <w:noWrap/>
            <w:vAlign w:val="center"/>
            <w:hideMark/>
          </w:tcPr>
          <w:p w:rsidR="00DE220D" w:rsidRPr="004E4127" w:rsidRDefault="00DE220D" w:rsidP="004E4127">
            <w:pPr>
              <w:widowControl/>
              <w:jc w:val="left"/>
              <w:rPr>
                <w:rFonts w:ascii="Consolas" w:hAnsi="Consolas"/>
                <w:sz w:val="18"/>
                <w:szCs w:val="18"/>
              </w:rPr>
            </w:pPr>
            <w:r w:rsidRPr="004E4127">
              <w:rPr>
                <w:rFonts w:ascii="Consolas" w:hAnsi="Consolas" w:hint="eastAsia"/>
                <w:sz w:val="18"/>
                <w:szCs w:val="18"/>
              </w:rPr>
              <w:t>ERRNO_OK</w:t>
            </w:r>
          </w:p>
        </w:tc>
        <w:tc>
          <w:tcPr>
            <w:tcW w:w="2620" w:type="pct"/>
            <w:shd w:val="clear" w:color="auto" w:fill="auto"/>
            <w:noWrap/>
            <w:vAlign w:val="center"/>
            <w:hideMark/>
          </w:tcPr>
          <w:p w:rsidR="00DE220D" w:rsidRPr="004E4127" w:rsidRDefault="00DE220D" w:rsidP="004E4127">
            <w:pPr>
              <w:widowControl/>
              <w:jc w:val="left"/>
              <w:rPr>
                <w:rFonts w:ascii="Consolas" w:hAnsi="Consolas"/>
                <w:sz w:val="18"/>
                <w:szCs w:val="18"/>
              </w:rPr>
            </w:pPr>
          </w:p>
        </w:tc>
      </w:tr>
      <w:tr w:rsidR="00DE220D" w:rsidRPr="004E4127" w:rsidTr="00B65E09">
        <w:trPr>
          <w:trHeight w:val="285"/>
        </w:trPr>
        <w:tc>
          <w:tcPr>
            <w:tcW w:w="444" w:type="pct"/>
            <w:shd w:val="clear" w:color="auto" w:fill="auto"/>
            <w:noWrap/>
            <w:vAlign w:val="center"/>
            <w:hideMark/>
          </w:tcPr>
          <w:p w:rsidR="00DE220D" w:rsidRPr="004E4127" w:rsidRDefault="00DE220D" w:rsidP="004E4127">
            <w:pPr>
              <w:widowControl/>
              <w:rPr>
                <w:rFonts w:ascii="Consolas" w:hAnsi="Consolas"/>
                <w:sz w:val="18"/>
                <w:szCs w:val="18"/>
              </w:rPr>
            </w:pPr>
            <w:r w:rsidRPr="004E4127">
              <w:rPr>
                <w:rFonts w:ascii="Consolas" w:hAnsi="Consolas"/>
                <w:sz w:val="18"/>
                <w:szCs w:val="18"/>
              </w:rPr>
              <w:t>1</w:t>
            </w:r>
          </w:p>
        </w:tc>
        <w:tc>
          <w:tcPr>
            <w:tcW w:w="856" w:type="pct"/>
            <w:shd w:val="clear" w:color="auto" w:fill="auto"/>
            <w:noWrap/>
            <w:vAlign w:val="center"/>
            <w:hideMark/>
          </w:tcPr>
          <w:p w:rsidR="00DE220D" w:rsidRPr="004E4127" w:rsidRDefault="00A125CA" w:rsidP="004E4127">
            <w:pPr>
              <w:widowControl/>
              <w:jc w:val="lef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数据无</w:t>
            </w:r>
            <w:r>
              <w:rPr>
                <w:rFonts w:ascii="Consolas" w:hAnsi="Consolas"/>
                <w:sz w:val="18"/>
                <w:szCs w:val="18"/>
              </w:rPr>
              <w:t>变化</w:t>
            </w:r>
          </w:p>
        </w:tc>
        <w:tc>
          <w:tcPr>
            <w:tcW w:w="1080" w:type="pct"/>
            <w:shd w:val="clear" w:color="auto" w:fill="auto"/>
            <w:noWrap/>
            <w:vAlign w:val="center"/>
            <w:hideMark/>
          </w:tcPr>
          <w:p w:rsidR="00DE220D" w:rsidRPr="004E4127" w:rsidRDefault="00DE220D" w:rsidP="004E4127">
            <w:pPr>
              <w:widowControl/>
              <w:jc w:val="left"/>
              <w:rPr>
                <w:rFonts w:ascii="Consolas" w:hAnsi="Consolas"/>
                <w:sz w:val="18"/>
                <w:szCs w:val="18"/>
              </w:rPr>
            </w:pPr>
            <w:r w:rsidRPr="004E4127">
              <w:rPr>
                <w:rFonts w:ascii="Consolas" w:hAnsi="Consolas" w:hint="eastAsia"/>
                <w:sz w:val="18"/>
                <w:szCs w:val="18"/>
              </w:rPr>
              <w:t>ERRNO_UNCHANGE</w:t>
            </w:r>
          </w:p>
        </w:tc>
        <w:tc>
          <w:tcPr>
            <w:tcW w:w="2620" w:type="pct"/>
            <w:shd w:val="clear" w:color="auto" w:fill="auto"/>
            <w:noWrap/>
            <w:vAlign w:val="center"/>
            <w:hideMark/>
          </w:tcPr>
          <w:p w:rsidR="00DE220D" w:rsidRPr="004E4127" w:rsidRDefault="00DE220D" w:rsidP="004E4127">
            <w:pPr>
              <w:widowControl/>
              <w:jc w:val="left"/>
              <w:rPr>
                <w:rFonts w:ascii="Consolas" w:hAnsi="Consolas"/>
                <w:sz w:val="18"/>
                <w:szCs w:val="18"/>
              </w:rPr>
            </w:pPr>
          </w:p>
        </w:tc>
      </w:tr>
      <w:tr w:rsidR="00DE220D" w:rsidRPr="004E4127" w:rsidTr="00B65E09">
        <w:trPr>
          <w:trHeight w:val="285"/>
        </w:trPr>
        <w:tc>
          <w:tcPr>
            <w:tcW w:w="444" w:type="pct"/>
            <w:shd w:val="clear" w:color="auto" w:fill="auto"/>
            <w:noWrap/>
            <w:vAlign w:val="center"/>
            <w:hideMark/>
          </w:tcPr>
          <w:p w:rsidR="00DE220D" w:rsidRPr="004E4127" w:rsidRDefault="00DE220D" w:rsidP="004E4127">
            <w:pPr>
              <w:widowControl/>
              <w:rPr>
                <w:rFonts w:ascii="Consolas" w:hAnsi="Consolas"/>
                <w:sz w:val="18"/>
                <w:szCs w:val="18"/>
              </w:rPr>
            </w:pPr>
            <w:r w:rsidRPr="004E4127">
              <w:rPr>
                <w:rFonts w:ascii="Consolas" w:hAnsi="Consolas"/>
                <w:sz w:val="18"/>
                <w:szCs w:val="18"/>
              </w:rPr>
              <w:t>2</w:t>
            </w:r>
          </w:p>
        </w:tc>
        <w:tc>
          <w:tcPr>
            <w:tcW w:w="856" w:type="pct"/>
            <w:shd w:val="clear" w:color="auto" w:fill="auto"/>
            <w:noWrap/>
            <w:vAlign w:val="center"/>
            <w:hideMark/>
          </w:tcPr>
          <w:p w:rsidR="00DE220D" w:rsidRPr="004E4127" w:rsidRDefault="001A02A3" w:rsidP="004E4127">
            <w:pPr>
              <w:widowControl/>
              <w:jc w:val="lef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通用</w:t>
            </w:r>
            <w:r>
              <w:rPr>
                <w:rFonts w:ascii="Consolas" w:hAnsi="Consolas"/>
                <w:sz w:val="18"/>
                <w:szCs w:val="18"/>
              </w:rPr>
              <w:t>错误</w:t>
            </w:r>
          </w:p>
        </w:tc>
        <w:tc>
          <w:tcPr>
            <w:tcW w:w="1080" w:type="pct"/>
            <w:shd w:val="clear" w:color="auto" w:fill="auto"/>
            <w:noWrap/>
            <w:vAlign w:val="center"/>
            <w:hideMark/>
          </w:tcPr>
          <w:p w:rsidR="00DE220D" w:rsidRPr="004E4127" w:rsidRDefault="00DE220D" w:rsidP="004E4127">
            <w:pPr>
              <w:widowControl/>
              <w:jc w:val="left"/>
              <w:rPr>
                <w:rFonts w:ascii="Consolas" w:hAnsi="Consolas"/>
                <w:sz w:val="18"/>
                <w:szCs w:val="18"/>
              </w:rPr>
            </w:pPr>
            <w:r w:rsidRPr="004E4127">
              <w:rPr>
                <w:rFonts w:ascii="Consolas" w:hAnsi="Consolas" w:hint="eastAsia"/>
                <w:sz w:val="18"/>
                <w:szCs w:val="18"/>
              </w:rPr>
              <w:t>ERRNO_GENERAL_ERROR</w:t>
            </w:r>
          </w:p>
        </w:tc>
        <w:tc>
          <w:tcPr>
            <w:tcW w:w="2620" w:type="pct"/>
            <w:shd w:val="clear" w:color="auto" w:fill="auto"/>
            <w:noWrap/>
            <w:vAlign w:val="center"/>
            <w:hideMark/>
          </w:tcPr>
          <w:p w:rsidR="00DE220D" w:rsidRPr="004E4127" w:rsidRDefault="00DE220D" w:rsidP="004E4127">
            <w:pPr>
              <w:widowControl/>
              <w:jc w:val="left"/>
              <w:rPr>
                <w:rFonts w:ascii="Consolas" w:hAnsi="Consolas"/>
                <w:sz w:val="18"/>
                <w:szCs w:val="18"/>
              </w:rPr>
            </w:pPr>
          </w:p>
        </w:tc>
      </w:tr>
    </w:tbl>
    <w:p w:rsidR="004E4127" w:rsidRDefault="004E4127">
      <w:pPr>
        <w:rPr>
          <w:rFonts w:ascii="Consolas" w:hAnsi="Consolas"/>
          <w:sz w:val="18"/>
          <w:szCs w:val="18"/>
        </w:rPr>
      </w:pPr>
    </w:p>
    <w:p w:rsidR="00247014" w:rsidRDefault="00247014" w:rsidP="00247014">
      <w:pPr>
        <w:pStyle w:val="1"/>
        <w:numPr>
          <w:ilvl w:val="0"/>
          <w:numId w:val="1"/>
        </w:numPr>
        <w:spacing w:before="0" w:after="0"/>
        <w:rPr>
          <w:rFonts w:ascii="Consolas" w:hAnsi="Consolas"/>
          <w:sz w:val="18"/>
          <w:szCs w:val="18"/>
        </w:rPr>
      </w:pPr>
      <w:bookmarkStart w:id="51" w:name="_软件版本"/>
      <w:bookmarkEnd w:id="51"/>
      <w:r>
        <w:rPr>
          <w:rFonts w:ascii="Consolas" w:hAnsi="Consolas" w:hint="eastAsia"/>
          <w:sz w:val="18"/>
          <w:szCs w:val="18"/>
        </w:rPr>
        <w:t>软件</w:t>
      </w:r>
      <w:r>
        <w:rPr>
          <w:rFonts w:ascii="Consolas" w:hAnsi="Consolas"/>
          <w:sz w:val="18"/>
          <w:szCs w:val="18"/>
        </w:rPr>
        <w:t>版本</w:t>
      </w:r>
    </w:p>
    <w:p w:rsidR="00F4050D" w:rsidRDefault="00F4050D" w:rsidP="00F4050D">
      <w:pPr>
        <w:pStyle w:val="2"/>
        <w:numPr>
          <w:ilvl w:val="0"/>
          <w:numId w:val="13"/>
        </w:numPr>
        <w:spacing w:before="0" w:after="0"/>
        <w:rPr>
          <w:rFonts w:ascii="Consolas" w:hAnsi="Consolas"/>
          <w:sz w:val="18"/>
          <w:szCs w:val="18"/>
        </w:rPr>
      </w:pPr>
      <w:r w:rsidRPr="00F4050D">
        <w:rPr>
          <w:rFonts w:ascii="Consolas" w:hAnsi="Consolas" w:hint="eastAsia"/>
          <w:sz w:val="18"/>
          <w:szCs w:val="18"/>
        </w:rPr>
        <w:t>版本</w:t>
      </w:r>
      <w:r w:rsidRPr="00F4050D">
        <w:rPr>
          <w:rFonts w:ascii="Consolas" w:hAnsi="Consolas"/>
          <w:sz w:val="18"/>
          <w:szCs w:val="18"/>
        </w:rPr>
        <w:t>格式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4617"/>
        <w:gridCol w:w="4714"/>
        <w:gridCol w:w="4617"/>
      </w:tblGrid>
      <w:tr w:rsidR="00611D8C" w:rsidTr="00611D8C">
        <w:tc>
          <w:tcPr>
            <w:tcW w:w="1655" w:type="pct"/>
          </w:tcPr>
          <w:p w:rsidR="00611D8C" w:rsidRDefault="00611D8C" w:rsidP="00AA1C7C">
            <w:pPr>
              <w:rPr>
                <w:rFonts w:ascii="Consolas" w:hAnsi="Consolas"/>
                <w:b/>
                <w:sz w:val="18"/>
                <w:szCs w:val="18"/>
              </w:rPr>
            </w:pPr>
            <w:r>
              <w:rPr>
                <w:rFonts w:ascii="Consolas" w:hAnsi="Consolas" w:hint="eastAsia"/>
                <w:b/>
                <w:sz w:val="18"/>
                <w:szCs w:val="18"/>
              </w:rPr>
              <w:t>高位（</w:t>
            </w:r>
            <w:r>
              <w:rPr>
                <w:rFonts w:ascii="Consolas" w:hAnsi="Consolas" w:hint="eastAsia"/>
                <w:b/>
                <w:sz w:val="18"/>
                <w:szCs w:val="18"/>
              </w:rPr>
              <w:t>1</w:t>
            </w:r>
            <w:r>
              <w:rPr>
                <w:rFonts w:ascii="Consolas" w:hAnsi="Consolas" w:hint="eastAsia"/>
                <w:b/>
                <w:sz w:val="18"/>
                <w:szCs w:val="18"/>
              </w:rPr>
              <w:t>字节</w:t>
            </w:r>
            <w:r>
              <w:rPr>
                <w:rFonts w:ascii="Consolas" w:hAnsi="Consolas"/>
                <w:b/>
                <w:sz w:val="18"/>
                <w:szCs w:val="18"/>
              </w:rPr>
              <w:t>）</w:t>
            </w:r>
          </w:p>
        </w:tc>
        <w:tc>
          <w:tcPr>
            <w:tcW w:w="1690" w:type="pct"/>
          </w:tcPr>
          <w:p w:rsidR="00611D8C" w:rsidRPr="00751ACC" w:rsidRDefault="00611D8C" w:rsidP="00634396">
            <w:pPr>
              <w:tabs>
                <w:tab w:val="center" w:pos="1103"/>
              </w:tabs>
              <w:rPr>
                <w:rFonts w:ascii="Consolas" w:hAnsi="Consolas"/>
                <w:b/>
                <w:sz w:val="18"/>
                <w:szCs w:val="18"/>
              </w:rPr>
            </w:pPr>
            <w:r>
              <w:rPr>
                <w:rFonts w:ascii="Consolas" w:hAnsi="Consolas" w:hint="eastAsia"/>
                <w:b/>
                <w:sz w:val="18"/>
                <w:szCs w:val="18"/>
              </w:rPr>
              <w:t>中</w:t>
            </w:r>
            <w:r>
              <w:rPr>
                <w:rFonts w:ascii="Consolas" w:hAnsi="Consolas"/>
                <w:b/>
                <w:sz w:val="18"/>
                <w:szCs w:val="18"/>
              </w:rPr>
              <w:t>位</w:t>
            </w:r>
            <w:r>
              <w:rPr>
                <w:rFonts w:ascii="Consolas" w:hAnsi="Consolas" w:hint="eastAsia"/>
                <w:b/>
                <w:sz w:val="18"/>
                <w:szCs w:val="18"/>
              </w:rPr>
              <w:t>（</w:t>
            </w:r>
            <w:r>
              <w:rPr>
                <w:rFonts w:ascii="Consolas" w:hAnsi="Consolas" w:hint="eastAsia"/>
                <w:b/>
                <w:sz w:val="18"/>
                <w:szCs w:val="18"/>
              </w:rPr>
              <w:t>1</w:t>
            </w:r>
            <w:r>
              <w:rPr>
                <w:rFonts w:ascii="Consolas" w:hAnsi="Consolas" w:hint="eastAsia"/>
                <w:b/>
                <w:sz w:val="18"/>
                <w:szCs w:val="18"/>
              </w:rPr>
              <w:t>字节</w:t>
            </w:r>
            <w:r>
              <w:rPr>
                <w:rFonts w:ascii="Consolas" w:hAnsi="Consolas"/>
                <w:b/>
                <w:sz w:val="18"/>
                <w:szCs w:val="18"/>
              </w:rPr>
              <w:t>）</w:t>
            </w:r>
            <w:r>
              <w:rPr>
                <w:rFonts w:ascii="Consolas" w:hAnsi="Consolas"/>
                <w:b/>
                <w:sz w:val="18"/>
                <w:szCs w:val="18"/>
              </w:rPr>
              <w:tab/>
            </w:r>
          </w:p>
        </w:tc>
        <w:tc>
          <w:tcPr>
            <w:tcW w:w="1655" w:type="pct"/>
          </w:tcPr>
          <w:p w:rsidR="00611D8C" w:rsidRPr="00751ACC" w:rsidRDefault="00611D8C" w:rsidP="00AA1C7C">
            <w:pPr>
              <w:rPr>
                <w:rFonts w:ascii="Consolas" w:hAnsi="Consolas"/>
                <w:b/>
                <w:sz w:val="18"/>
                <w:szCs w:val="18"/>
              </w:rPr>
            </w:pPr>
            <w:r>
              <w:rPr>
                <w:rFonts w:ascii="Consolas" w:hAnsi="Consolas" w:hint="eastAsia"/>
                <w:b/>
                <w:sz w:val="18"/>
                <w:szCs w:val="18"/>
              </w:rPr>
              <w:t>低位（</w:t>
            </w:r>
            <w:r>
              <w:rPr>
                <w:rFonts w:ascii="Consolas" w:hAnsi="Consolas" w:hint="eastAsia"/>
                <w:b/>
                <w:sz w:val="18"/>
                <w:szCs w:val="18"/>
              </w:rPr>
              <w:t>2</w:t>
            </w:r>
            <w:r>
              <w:rPr>
                <w:rFonts w:ascii="Consolas" w:hAnsi="Consolas" w:hint="eastAsia"/>
                <w:b/>
                <w:sz w:val="18"/>
                <w:szCs w:val="18"/>
              </w:rPr>
              <w:t>字节</w:t>
            </w:r>
            <w:r>
              <w:rPr>
                <w:rFonts w:ascii="Consolas" w:hAnsi="Consolas"/>
                <w:b/>
                <w:sz w:val="18"/>
                <w:szCs w:val="18"/>
              </w:rPr>
              <w:t>）</w:t>
            </w:r>
          </w:p>
        </w:tc>
      </w:tr>
    </w:tbl>
    <w:p w:rsidR="00634396" w:rsidRPr="00634396" w:rsidRDefault="00634396" w:rsidP="00634396"/>
    <w:p w:rsidR="00E25998" w:rsidRPr="00E0332C" w:rsidRDefault="00247014" w:rsidP="00247014">
      <w:pPr>
        <w:rPr>
          <w:rFonts w:ascii="Consolas" w:hAnsi="Consolas"/>
          <w:sz w:val="18"/>
          <w:szCs w:val="18"/>
        </w:rPr>
      </w:pPr>
      <w:r w:rsidRPr="00E0332C">
        <w:rPr>
          <w:rFonts w:ascii="Consolas" w:hAnsi="Consolas" w:hint="eastAsia"/>
          <w:sz w:val="18"/>
          <w:szCs w:val="18"/>
        </w:rPr>
        <w:t>软件</w:t>
      </w:r>
      <w:r w:rsidRPr="00E0332C">
        <w:rPr>
          <w:rFonts w:ascii="Consolas" w:hAnsi="Consolas"/>
          <w:sz w:val="18"/>
          <w:szCs w:val="18"/>
        </w:rPr>
        <w:t>版本由</w:t>
      </w:r>
      <w:r w:rsidRPr="00E0332C">
        <w:rPr>
          <w:rFonts w:ascii="Consolas" w:hAnsi="Consolas" w:hint="eastAsia"/>
          <w:sz w:val="18"/>
          <w:szCs w:val="18"/>
        </w:rPr>
        <w:t>4</w:t>
      </w:r>
      <w:r w:rsidRPr="00E0332C">
        <w:rPr>
          <w:rFonts w:ascii="Consolas" w:hAnsi="Consolas" w:hint="eastAsia"/>
          <w:sz w:val="18"/>
          <w:szCs w:val="18"/>
        </w:rPr>
        <w:t>部分</w:t>
      </w:r>
      <w:r w:rsidRPr="00E0332C">
        <w:rPr>
          <w:rFonts w:ascii="Consolas" w:hAnsi="Consolas"/>
          <w:sz w:val="18"/>
          <w:szCs w:val="18"/>
        </w:rPr>
        <w:t>构成</w:t>
      </w:r>
      <w:r w:rsidRPr="00E0332C">
        <w:rPr>
          <w:rFonts w:ascii="Consolas" w:hAnsi="Consolas" w:hint="eastAsia"/>
          <w:sz w:val="18"/>
          <w:szCs w:val="18"/>
        </w:rPr>
        <w:t>：</w:t>
      </w:r>
      <w:r w:rsidRPr="00E0332C">
        <w:rPr>
          <w:rFonts w:ascii="Consolas" w:hAnsi="Consolas" w:hint="eastAsia"/>
          <w:sz w:val="18"/>
          <w:szCs w:val="18"/>
        </w:rPr>
        <w:t>A</w:t>
      </w:r>
      <w:r w:rsidR="00E25998" w:rsidRPr="00E0332C">
        <w:rPr>
          <w:rFonts w:ascii="Consolas" w:hAnsi="Consolas"/>
          <w:sz w:val="18"/>
          <w:szCs w:val="18"/>
        </w:rPr>
        <w:t>.B.C.D</w:t>
      </w:r>
    </w:p>
    <w:p w:rsidR="00247014" w:rsidRPr="00E0332C" w:rsidRDefault="00247014" w:rsidP="00247014">
      <w:pPr>
        <w:rPr>
          <w:rFonts w:ascii="Consolas" w:hAnsi="Consolas"/>
          <w:sz w:val="18"/>
          <w:szCs w:val="18"/>
        </w:rPr>
      </w:pPr>
      <w:r w:rsidRPr="00E0332C">
        <w:rPr>
          <w:rFonts w:ascii="Consolas" w:hAnsi="Consolas"/>
          <w:sz w:val="18"/>
          <w:szCs w:val="18"/>
        </w:rPr>
        <w:t>A</w:t>
      </w:r>
      <w:r w:rsidRPr="00E0332C">
        <w:rPr>
          <w:rFonts w:ascii="Consolas" w:hAnsi="Consolas"/>
          <w:sz w:val="18"/>
          <w:szCs w:val="18"/>
        </w:rPr>
        <w:t>为版本最高编码，</w:t>
      </w:r>
      <w:r w:rsidRPr="00E0332C">
        <w:rPr>
          <w:rFonts w:ascii="Consolas" w:hAnsi="Consolas" w:hint="eastAsia"/>
          <w:sz w:val="18"/>
          <w:szCs w:val="18"/>
        </w:rPr>
        <w:t>取值范围</w:t>
      </w:r>
      <w:r w:rsidRPr="00E0332C">
        <w:rPr>
          <w:rFonts w:ascii="Consolas" w:hAnsi="Consolas"/>
          <w:sz w:val="18"/>
          <w:szCs w:val="18"/>
        </w:rPr>
        <w:t>为</w:t>
      </w:r>
      <w:r w:rsidRPr="00E0332C">
        <w:rPr>
          <w:rFonts w:ascii="Consolas" w:hAnsi="Consolas" w:hint="eastAsia"/>
          <w:sz w:val="18"/>
          <w:szCs w:val="18"/>
        </w:rPr>
        <w:t>0</w:t>
      </w:r>
      <w:r w:rsidR="00506057" w:rsidRPr="00E0332C">
        <w:rPr>
          <w:rFonts w:ascii="Consolas" w:hAnsi="Consolas"/>
          <w:sz w:val="18"/>
          <w:szCs w:val="18"/>
        </w:rPr>
        <w:t>-0xFF</w:t>
      </w:r>
    </w:p>
    <w:p w:rsidR="00247014" w:rsidRPr="00E0332C" w:rsidRDefault="00247014" w:rsidP="00247014">
      <w:pPr>
        <w:rPr>
          <w:rFonts w:ascii="Consolas" w:hAnsi="Consolas"/>
          <w:sz w:val="18"/>
          <w:szCs w:val="18"/>
        </w:rPr>
      </w:pPr>
      <w:r w:rsidRPr="00E0332C">
        <w:rPr>
          <w:rFonts w:ascii="Consolas" w:hAnsi="Consolas"/>
          <w:sz w:val="18"/>
          <w:szCs w:val="18"/>
        </w:rPr>
        <w:t>B</w:t>
      </w:r>
      <w:r w:rsidRPr="00E0332C">
        <w:rPr>
          <w:rFonts w:ascii="Consolas" w:hAnsi="Consolas"/>
          <w:sz w:val="18"/>
          <w:szCs w:val="18"/>
        </w:rPr>
        <w:t>为版本中间编码，</w:t>
      </w:r>
      <w:r w:rsidRPr="00E0332C">
        <w:rPr>
          <w:rFonts w:ascii="Consolas" w:hAnsi="Consolas" w:hint="eastAsia"/>
          <w:sz w:val="18"/>
          <w:szCs w:val="18"/>
        </w:rPr>
        <w:t>取值</w:t>
      </w:r>
      <w:r w:rsidRPr="00E0332C">
        <w:rPr>
          <w:rFonts w:ascii="Consolas" w:hAnsi="Consolas"/>
          <w:sz w:val="18"/>
          <w:szCs w:val="18"/>
        </w:rPr>
        <w:t>范围为</w:t>
      </w:r>
      <w:r w:rsidRPr="00E0332C">
        <w:rPr>
          <w:rFonts w:ascii="Consolas" w:hAnsi="Consolas" w:hint="eastAsia"/>
          <w:sz w:val="18"/>
          <w:szCs w:val="18"/>
        </w:rPr>
        <w:t>0</w:t>
      </w:r>
      <w:r w:rsidR="00506057" w:rsidRPr="00E0332C">
        <w:rPr>
          <w:rFonts w:ascii="Consolas" w:hAnsi="Consolas"/>
          <w:sz w:val="18"/>
          <w:szCs w:val="18"/>
        </w:rPr>
        <w:t>-0xFF</w:t>
      </w:r>
    </w:p>
    <w:p w:rsidR="00247014" w:rsidRPr="00E0332C" w:rsidRDefault="00247014" w:rsidP="00247014">
      <w:pPr>
        <w:rPr>
          <w:rFonts w:ascii="Consolas" w:hAnsi="Consolas"/>
          <w:sz w:val="18"/>
          <w:szCs w:val="18"/>
        </w:rPr>
      </w:pPr>
      <w:r w:rsidRPr="00E0332C">
        <w:rPr>
          <w:rFonts w:ascii="Consolas" w:hAnsi="Consolas"/>
          <w:sz w:val="18"/>
          <w:szCs w:val="18"/>
        </w:rPr>
        <w:t>C</w:t>
      </w:r>
      <w:r w:rsidRPr="00E0332C">
        <w:rPr>
          <w:rFonts w:ascii="Consolas" w:hAnsi="Consolas"/>
          <w:sz w:val="18"/>
          <w:szCs w:val="18"/>
        </w:rPr>
        <w:t>为版本低位编码，取值范围为</w:t>
      </w:r>
      <w:r w:rsidRPr="00E0332C">
        <w:rPr>
          <w:rFonts w:ascii="Consolas" w:hAnsi="Consolas" w:hint="eastAsia"/>
          <w:sz w:val="18"/>
          <w:szCs w:val="18"/>
        </w:rPr>
        <w:t>1</w:t>
      </w:r>
      <w:r w:rsidR="00506057" w:rsidRPr="00E0332C">
        <w:rPr>
          <w:rFonts w:ascii="Consolas" w:hAnsi="Consolas"/>
          <w:sz w:val="18"/>
          <w:szCs w:val="18"/>
        </w:rPr>
        <w:t>-0xFFFF</w:t>
      </w:r>
    </w:p>
    <w:p w:rsidR="00247014" w:rsidRDefault="00247014">
      <w:pPr>
        <w:rPr>
          <w:rFonts w:ascii="Consolas" w:hAnsi="Consolas"/>
          <w:sz w:val="18"/>
          <w:szCs w:val="18"/>
        </w:rPr>
      </w:pPr>
    </w:p>
    <w:p w:rsidR="00F4050D" w:rsidRDefault="0055790D" w:rsidP="00F4050D">
      <w:pPr>
        <w:pStyle w:val="2"/>
        <w:numPr>
          <w:ilvl w:val="0"/>
          <w:numId w:val="13"/>
        </w:numPr>
        <w:spacing w:before="0" w:after="0"/>
        <w:rPr>
          <w:rFonts w:ascii="Consolas" w:hAnsi="Consolas"/>
          <w:sz w:val="18"/>
          <w:szCs w:val="18"/>
        </w:rPr>
      </w:pPr>
      <w:r>
        <w:rPr>
          <w:rFonts w:ascii="Consolas" w:hAnsi="Consolas" w:hint="eastAsia"/>
          <w:sz w:val="18"/>
          <w:szCs w:val="18"/>
        </w:rPr>
        <w:t>软件</w:t>
      </w:r>
      <w:r>
        <w:rPr>
          <w:rFonts w:ascii="Consolas" w:hAnsi="Consolas"/>
          <w:sz w:val="18"/>
          <w:szCs w:val="18"/>
        </w:rPr>
        <w:t>版本依赖关系</w:t>
      </w:r>
    </w:p>
    <w:p w:rsidR="00634396" w:rsidRPr="00E0332C" w:rsidRDefault="00C167E4" w:rsidP="00E0332C">
      <w:pPr>
        <w:rPr>
          <w:rFonts w:ascii="Consolas" w:hAnsi="Consolas"/>
          <w:sz w:val="18"/>
          <w:szCs w:val="18"/>
        </w:rPr>
      </w:pPr>
      <w:r w:rsidRPr="00E0332C">
        <w:rPr>
          <w:rFonts w:ascii="Consolas" w:hAnsi="Consolas" w:hint="eastAsia"/>
          <w:sz w:val="18"/>
          <w:szCs w:val="18"/>
        </w:rPr>
        <w:t>高位</w:t>
      </w:r>
      <w:r w:rsidRPr="00E0332C">
        <w:rPr>
          <w:rFonts w:ascii="Consolas" w:hAnsi="Consolas"/>
          <w:sz w:val="18"/>
          <w:szCs w:val="18"/>
        </w:rPr>
        <w:t>与中位</w:t>
      </w:r>
      <w:r w:rsidRPr="00E0332C">
        <w:rPr>
          <w:rFonts w:ascii="Consolas" w:hAnsi="Consolas" w:hint="eastAsia"/>
          <w:sz w:val="18"/>
          <w:szCs w:val="18"/>
        </w:rPr>
        <w:t>相等</w:t>
      </w:r>
      <w:r w:rsidRPr="00E0332C">
        <w:rPr>
          <w:rFonts w:ascii="Consolas" w:hAnsi="Consolas"/>
          <w:sz w:val="18"/>
          <w:szCs w:val="18"/>
        </w:rPr>
        <w:t>的软件必须能相互兼容</w:t>
      </w:r>
    </w:p>
    <w:p w:rsidR="00C167E4" w:rsidRPr="00E0332C" w:rsidRDefault="00C167E4" w:rsidP="00E0332C">
      <w:pPr>
        <w:rPr>
          <w:rFonts w:ascii="Consolas" w:hAnsi="Consolas"/>
          <w:sz w:val="18"/>
          <w:szCs w:val="18"/>
        </w:rPr>
      </w:pPr>
      <w:r w:rsidRPr="00E0332C">
        <w:rPr>
          <w:rFonts w:ascii="Consolas" w:hAnsi="Consolas" w:hint="eastAsia"/>
          <w:sz w:val="18"/>
          <w:szCs w:val="18"/>
        </w:rPr>
        <w:t>高位相等</w:t>
      </w:r>
      <w:r w:rsidRPr="00E0332C">
        <w:rPr>
          <w:rFonts w:ascii="Consolas" w:hAnsi="Consolas"/>
          <w:sz w:val="18"/>
          <w:szCs w:val="18"/>
        </w:rPr>
        <w:t>，中位不等的要保证向下兼容</w:t>
      </w:r>
    </w:p>
    <w:p w:rsidR="00C167E4" w:rsidRDefault="00C167E4" w:rsidP="00E0332C">
      <w:pPr>
        <w:rPr>
          <w:rFonts w:ascii="Consolas" w:hAnsi="Consolas"/>
          <w:sz w:val="18"/>
          <w:szCs w:val="18"/>
        </w:rPr>
      </w:pPr>
      <w:r w:rsidRPr="00E0332C">
        <w:rPr>
          <w:rFonts w:ascii="Consolas" w:hAnsi="Consolas" w:hint="eastAsia"/>
          <w:sz w:val="18"/>
          <w:szCs w:val="18"/>
        </w:rPr>
        <w:t>高位</w:t>
      </w:r>
      <w:r w:rsidRPr="00E0332C">
        <w:rPr>
          <w:rFonts w:ascii="Consolas" w:hAnsi="Consolas"/>
          <w:sz w:val="18"/>
          <w:szCs w:val="18"/>
        </w:rPr>
        <w:t>不等的不</w:t>
      </w:r>
      <w:r w:rsidRPr="00E0332C">
        <w:rPr>
          <w:rFonts w:ascii="Consolas" w:hAnsi="Consolas" w:hint="eastAsia"/>
          <w:sz w:val="18"/>
          <w:szCs w:val="18"/>
        </w:rPr>
        <w:t>考虑</w:t>
      </w:r>
      <w:r w:rsidRPr="00E0332C">
        <w:rPr>
          <w:rFonts w:ascii="Consolas" w:hAnsi="Consolas"/>
          <w:sz w:val="18"/>
          <w:szCs w:val="18"/>
        </w:rPr>
        <w:t>兼容</w:t>
      </w:r>
    </w:p>
    <w:p w:rsidR="00EC6443" w:rsidRDefault="0067306F" w:rsidP="00EC6443">
      <w:pPr>
        <w:pStyle w:val="1"/>
        <w:numPr>
          <w:ilvl w:val="0"/>
          <w:numId w:val="1"/>
        </w:numPr>
        <w:spacing w:before="0" w:after="0"/>
        <w:rPr>
          <w:rFonts w:ascii="Consolas" w:hAnsi="Consolas"/>
          <w:sz w:val="18"/>
          <w:szCs w:val="18"/>
        </w:rPr>
      </w:pPr>
      <w:r>
        <w:rPr>
          <w:rFonts w:ascii="Consolas" w:hAnsi="Consolas" w:hint="eastAsia"/>
          <w:sz w:val="18"/>
          <w:szCs w:val="18"/>
        </w:rPr>
        <w:t>Zigbee</w:t>
      </w:r>
      <w:r w:rsidR="00EC6443">
        <w:rPr>
          <w:rFonts w:ascii="Consolas" w:hAnsi="Consolas" w:hint="eastAsia"/>
          <w:sz w:val="18"/>
          <w:szCs w:val="18"/>
        </w:rPr>
        <w:t>节点</w:t>
      </w:r>
      <w:r w:rsidR="00EC6443">
        <w:rPr>
          <w:rFonts w:ascii="Consolas" w:hAnsi="Consolas"/>
          <w:sz w:val="18"/>
          <w:szCs w:val="18"/>
        </w:rPr>
        <w:t>OTA</w:t>
      </w:r>
      <w:r w:rsidR="00D41E97">
        <w:rPr>
          <w:rFonts w:ascii="Consolas" w:hAnsi="Consolas" w:hint="eastAsia"/>
          <w:sz w:val="18"/>
          <w:szCs w:val="18"/>
        </w:rPr>
        <w:t>升级</w:t>
      </w:r>
    </w:p>
    <w:p w:rsidR="0085518B" w:rsidRPr="002E46E2" w:rsidRDefault="0085518B" w:rsidP="0085518B">
      <w:pPr>
        <w:rPr>
          <w:rFonts w:ascii="Consolas" w:hAnsi="Consolas"/>
          <w:sz w:val="18"/>
          <w:szCs w:val="18"/>
        </w:rPr>
      </w:pPr>
      <w:r w:rsidRPr="002E46E2">
        <w:rPr>
          <w:rFonts w:ascii="Consolas" w:hAnsi="Consolas" w:hint="eastAsia"/>
          <w:sz w:val="18"/>
          <w:szCs w:val="18"/>
        </w:rPr>
        <w:t>Zigbee</w:t>
      </w:r>
      <w:r w:rsidRPr="002E46E2">
        <w:rPr>
          <w:rFonts w:ascii="Consolas" w:hAnsi="Consolas" w:hint="eastAsia"/>
          <w:sz w:val="18"/>
          <w:szCs w:val="18"/>
        </w:rPr>
        <w:t>节点</w:t>
      </w:r>
      <w:r w:rsidRPr="002E46E2">
        <w:rPr>
          <w:rFonts w:ascii="Consolas" w:hAnsi="Consolas"/>
          <w:sz w:val="18"/>
          <w:szCs w:val="18"/>
        </w:rPr>
        <w:t>采用双</w:t>
      </w:r>
      <w:r w:rsidRPr="002E46E2">
        <w:rPr>
          <w:rFonts w:ascii="Consolas" w:hAnsi="Consolas"/>
          <w:sz w:val="18"/>
          <w:szCs w:val="18"/>
        </w:rPr>
        <w:t>Flash</w:t>
      </w:r>
      <w:r w:rsidRPr="002E46E2">
        <w:rPr>
          <w:rFonts w:ascii="Consolas" w:hAnsi="Consolas"/>
          <w:sz w:val="18"/>
          <w:szCs w:val="18"/>
        </w:rPr>
        <w:t>架构</w:t>
      </w:r>
      <w:r w:rsidRPr="002E46E2">
        <w:rPr>
          <w:rFonts w:ascii="Consolas" w:hAnsi="Consolas" w:hint="eastAsia"/>
          <w:sz w:val="18"/>
          <w:szCs w:val="18"/>
        </w:rPr>
        <w:t>(</w:t>
      </w:r>
      <w:r w:rsidRPr="002E46E2">
        <w:rPr>
          <w:rFonts w:ascii="Consolas" w:hAnsi="Consolas" w:hint="eastAsia"/>
          <w:sz w:val="18"/>
          <w:szCs w:val="18"/>
        </w:rPr>
        <w:t>主</w:t>
      </w:r>
      <w:r w:rsidRPr="002E46E2">
        <w:rPr>
          <w:rFonts w:ascii="Consolas" w:hAnsi="Consolas" w:hint="eastAsia"/>
          <w:sz w:val="18"/>
          <w:szCs w:val="18"/>
        </w:rPr>
        <w:t>F</w:t>
      </w:r>
      <w:r w:rsidRPr="002E46E2">
        <w:rPr>
          <w:rFonts w:ascii="Consolas" w:hAnsi="Consolas"/>
          <w:sz w:val="18"/>
          <w:szCs w:val="18"/>
        </w:rPr>
        <w:t>l</w:t>
      </w:r>
      <w:r w:rsidRPr="002E46E2">
        <w:rPr>
          <w:rFonts w:ascii="Consolas" w:hAnsi="Consolas" w:hint="eastAsia"/>
          <w:sz w:val="18"/>
          <w:szCs w:val="18"/>
        </w:rPr>
        <w:t>ash</w:t>
      </w:r>
      <w:r w:rsidRPr="002E46E2">
        <w:rPr>
          <w:rFonts w:ascii="Consolas" w:hAnsi="Consolas"/>
          <w:sz w:val="18"/>
          <w:szCs w:val="18"/>
        </w:rPr>
        <w:t>和备用</w:t>
      </w:r>
      <w:r w:rsidRPr="002E46E2">
        <w:rPr>
          <w:rFonts w:ascii="Consolas" w:hAnsi="Consolas"/>
          <w:sz w:val="18"/>
          <w:szCs w:val="18"/>
        </w:rPr>
        <w:t>Flash</w:t>
      </w:r>
      <w:r w:rsidRPr="002E46E2">
        <w:rPr>
          <w:rFonts w:ascii="Consolas" w:hAnsi="Consolas" w:hint="eastAsia"/>
          <w:sz w:val="18"/>
          <w:szCs w:val="18"/>
        </w:rPr>
        <w:t>)</w:t>
      </w:r>
      <w:r w:rsidRPr="002E46E2">
        <w:rPr>
          <w:rFonts w:ascii="Consolas" w:hAnsi="Consolas"/>
          <w:sz w:val="18"/>
          <w:szCs w:val="18"/>
        </w:rPr>
        <w:t>，</w:t>
      </w:r>
      <w:r w:rsidRPr="002E46E2">
        <w:rPr>
          <w:rFonts w:ascii="Consolas" w:hAnsi="Consolas"/>
          <w:sz w:val="18"/>
          <w:szCs w:val="18"/>
        </w:rPr>
        <w:t>OTA</w:t>
      </w:r>
      <w:r w:rsidRPr="002E46E2">
        <w:rPr>
          <w:rFonts w:ascii="Consolas" w:hAnsi="Consolas"/>
          <w:sz w:val="18"/>
          <w:szCs w:val="18"/>
        </w:rPr>
        <w:t>升级时先从网络</w:t>
      </w:r>
      <w:r w:rsidR="00EC6036" w:rsidRPr="002E46E2">
        <w:rPr>
          <w:rFonts w:ascii="Consolas" w:hAnsi="Consolas" w:hint="eastAsia"/>
          <w:sz w:val="18"/>
          <w:szCs w:val="18"/>
        </w:rPr>
        <w:t>取</w:t>
      </w:r>
      <w:r w:rsidRPr="002E46E2">
        <w:rPr>
          <w:rFonts w:ascii="Consolas" w:hAnsi="Consolas"/>
          <w:sz w:val="18"/>
          <w:szCs w:val="18"/>
        </w:rPr>
        <w:t>待升级的固件到</w:t>
      </w:r>
      <w:r w:rsidR="00931628" w:rsidRPr="002E46E2">
        <w:rPr>
          <w:rFonts w:ascii="Consolas" w:hAnsi="Consolas" w:hint="eastAsia"/>
          <w:sz w:val="18"/>
          <w:szCs w:val="18"/>
        </w:rPr>
        <w:t>备</w:t>
      </w:r>
      <w:r w:rsidRPr="002E46E2">
        <w:rPr>
          <w:rFonts w:ascii="Consolas" w:hAnsi="Consolas"/>
          <w:sz w:val="18"/>
          <w:szCs w:val="18"/>
        </w:rPr>
        <w:t>用</w:t>
      </w:r>
      <w:r w:rsidRPr="002E46E2">
        <w:rPr>
          <w:rFonts w:ascii="Consolas" w:hAnsi="Consolas"/>
          <w:sz w:val="18"/>
          <w:szCs w:val="18"/>
        </w:rPr>
        <w:t>Flash</w:t>
      </w:r>
      <w:r w:rsidRPr="002E46E2">
        <w:rPr>
          <w:rFonts w:ascii="Consolas" w:hAnsi="Consolas"/>
          <w:sz w:val="18"/>
          <w:szCs w:val="18"/>
        </w:rPr>
        <w:t>，在传输完成</w:t>
      </w:r>
      <w:r w:rsidR="00BE4383" w:rsidRPr="002E46E2">
        <w:rPr>
          <w:rFonts w:ascii="Consolas" w:hAnsi="Consolas" w:hint="eastAsia"/>
          <w:sz w:val="18"/>
          <w:szCs w:val="18"/>
        </w:rPr>
        <w:t>并</w:t>
      </w:r>
      <w:r w:rsidR="00164F7B" w:rsidRPr="002E46E2">
        <w:rPr>
          <w:rFonts w:ascii="Consolas" w:hAnsi="Consolas"/>
          <w:sz w:val="18"/>
          <w:szCs w:val="18"/>
        </w:rPr>
        <w:t>校验成功</w:t>
      </w:r>
      <w:r w:rsidRPr="002E46E2">
        <w:rPr>
          <w:rFonts w:ascii="Consolas" w:hAnsi="Consolas"/>
          <w:sz w:val="18"/>
          <w:szCs w:val="18"/>
        </w:rPr>
        <w:t>后从备用</w:t>
      </w:r>
      <w:r w:rsidRPr="002E46E2">
        <w:rPr>
          <w:rFonts w:ascii="Consolas" w:hAnsi="Consolas"/>
          <w:sz w:val="18"/>
          <w:szCs w:val="18"/>
        </w:rPr>
        <w:t>Flash</w:t>
      </w:r>
      <w:r w:rsidRPr="002E46E2">
        <w:rPr>
          <w:rFonts w:ascii="Consolas" w:hAnsi="Consolas"/>
          <w:sz w:val="18"/>
          <w:szCs w:val="18"/>
        </w:rPr>
        <w:t>拷贝到主</w:t>
      </w:r>
      <w:r w:rsidRPr="002E46E2">
        <w:rPr>
          <w:rFonts w:ascii="Consolas" w:hAnsi="Consolas"/>
          <w:sz w:val="18"/>
          <w:szCs w:val="18"/>
        </w:rPr>
        <w:t>Flash</w:t>
      </w:r>
      <w:r w:rsidR="00357482" w:rsidRPr="002E46E2">
        <w:rPr>
          <w:rFonts w:ascii="Consolas" w:hAnsi="Consolas" w:hint="eastAsia"/>
          <w:sz w:val="18"/>
          <w:szCs w:val="18"/>
        </w:rPr>
        <w:t>，</w:t>
      </w:r>
      <w:r w:rsidRPr="002E46E2">
        <w:rPr>
          <w:rFonts w:ascii="Consolas" w:hAnsi="Consolas"/>
          <w:sz w:val="18"/>
          <w:szCs w:val="18"/>
        </w:rPr>
        <w:t>然后重启</w:t>
      </w:r>
      <w:r w:rsidRPr="002E46E2">
        <w:rPr>
          <w:rFonts w:ascii="Consolas" w:hAnsi="Consolas"/>
          <w:sz w:val="18"/>
          <w:szCs w:val="18"/>
        </w:rPr>
        <w:t>Zigbee</w:t>
      </w:r>
      <w:r w:rsidRPr="002E46E2">
        <w:rPr>
          <w:rFonts w:ascii="Consolas" w:hAnsi="Consolas"/>
          <w:sz w:val="18"/>
          <w:szCs w:val="18"/>
        </w:rPr>
        <w:t>节点。</w:t>
      </w:r>
    </w:p>
    <w:p w:rsidR="0067306F" w:rsidRDefault="0067306F" w:rsidP="0067306F">
      <w:pPr>
        <w:pStyle w:val="1"/>
        <w:numPr>
          <w:ilvl w:val="0"/>
          <w:numId w:val="1"/>
        </w:numPr>
        <w:spacing w:before="0" w:after="0"/>
        <w:rPr>
          <w:rFonts w:ascii="Consolas" w:hAnsi="Consolas"/>
          <w:sz w:val="18"/>
          <w:szCs w:val="18"/>
        </w:rPr>
      </w:pPr>
      <w:r>
        <w:rPr>
          <w:rFonts w:ascii="Consolas" w:hAnsi="Consolas" w:hint="eastAsia"/>
          <w:sz w:val="18"/>
          <w:szCs w:val="18"/>
        </w:rPr>
        <w:lastRenderedPageBreak/>
        <w:t>联动</w:t>
      </w:r>
      <w:r>
        <w:rPr>
          <w:rFonts w:ascii="Consolas" w:hAnsi="Consolas"/>
          <w:sz w:val="18"/>
          <w:szCs w:val="18"/>
        </w:rPr>
        <w:t>控制</w:t>
      </w:r>
    </w:p>
    <w:p w:rsidR="0067306F" w:rsidRPr="002E46E2" w:rsidRDefault="00351DFE" w:rsidP="0067306F">
      <w:pPr>
        <w:rPr>
          <w:rFonts w:ascii="Consolas" w:hAnsi="Consolas"/>
          <w:sz w:val="18"/>
          <w:szCs w:val="18"/>
        </w:rPr>
      </w:pPr>
      <w:r w:rsidRPr="002E46E2">
        <w:rPr>
          <w:rFonts w:ascii="Consolas" w:hAnsi="Consolas" w:hint="eastAsia"/>
          <w:sz w:val="18"/>
          <w:szCs w:val="18"/>
        </w:rPr>
        <w:t>联动</w:t>
      </w:r>
      <w:r w:rsidRPr="002E46E2">
        <w:rPr>
          <w:rFonts w:ascii="Consolas" w:hAnsi="Consolas"/>
          <w:sz w:val="18"/>
          <w:szCs w:val="18"/>
        </w:rPr>
        <w:t>控制的</w:t>
      </w:r>
      <w:r w:rsidRPr="002E46E2">
        <w:rPr>
          <w:rFonts w:ascii="Consolas" w:hAnsi="Consolas" w:hint="eastAsia"/>
          <w:sz w:val="18"/>
          <w:szCs w:val="18"/>
        </w:rPr>
        <w:t>目的</w:t>
      </w:r>
      <w:r w:rsidRPr="002E46E2">
        <w:rPr>
          <w:rFonts w:ascii="Consolas" w:hAnsi="Consolas"/>
          <w:sz w:val="18"/>
          <w:szCs w:val="18"/>
        </w:rPr>
        <w:t>在于让用户可以自定义设备使用方式，简化用户频繁的操作。</w:t>
      </w:r>
      <w:r w:rsidRPr="002E46E2">
        <w:rPr>
          <w:rFonts w:ascii="Consolas" w:hAnsi="Consolas" w:hint="eastAsia"/>
          <w:sz w:val="18"/>
          <w:szCs w:val="18"/>
        </w:rPr>
        <w:t>联动</w:t>
      </w:r>
      <w:r w:rsidRPr="002E46E2">
        <w:rPr>
          <w:rFonts w:ascii="Consolas" w:hAnsi="Consolas"/>
          <w:sz w:val="18"/>
          <w:szCs w:val="18"/>
        </w:rPr>
        <w:t>在操作逻辑上表现为</w:t>
      </w:r>
      <w:r w:rsidRPr="002E46E2">
        <w:rPr>
          <w:rFonts w:ascii="Consolas" w:hAnsi="Consolas"/>
          <w:sz w:val="18"/>
          <w:szCs w:val="18"/>
        </w:rPr>
        <w:t>“</w:t>
      </w:r>
      <w:r w:rsidRPr="002E46E2">
        <w:rPr>
          <w:rFonts w:ascii="Consolas" w:hAnsi="Consolas" w:hint="eastAsia"/>
          <w:sz w:val="18"/>
          <w:szCs w:val="18"/>
        </w:rPr>
        <w:t>多个</w:t>
      </w:r>
      <w:r w:rsidRPr="002E46E2">
        <w:rPr>
          <w:rFonts w:ascii="Consolas" w:hAnsi="Consolas"/>
          <w:sz w:val="18"/>
          <w:szCs w:val="18"/>
        </w:rPr>
        <w:t>状态（</w:t>
      </w:r>
      <w:r w:rsidRPr="002E46E2">
        <w:rPr>
          <w:rFonts w:ascii="Consolas" w:hAnsi="Consolas" w:hint="eastAsia"/>
          <w:sz w:val="18"/>
          <w:szCs w:val="18"/>
        </w:rPr>
        <w:t>与或非</w:t>
      </w:r>
      <w:r w:rsidRPr="002E46E2">
        <w:rPr>
          <w:rFonts w:ascii="Consolas" w:hAnsi="Consolas"/>
          <w:sz w:val="18"/>
          <w:szCs w:val="18"/>
        </w:rPr>
        <w:t>）</w:t>
      </w:r>
      <w:r w:rsidRPr="002E46E2">
        <w:rPr>
          <w:rFonts w:ascii="Consolas" w:hAnsi="Consolas" w:hint="eastAsia"/>
          <w:sz w:val="18"/>
          <w:szCs w:val="18"/>
        </w:rPr>
        <w:t>出发</w:t>
      </w:r>
      <w:r w:rsidRPr="002E46E2">
        <w:rPr>
          <w:rFonts w:ascii="Consolas" w:hAnsi="Consolas"/>
          <w:sz w:val="18"/>
          <w:szCs w:val="18"/>
        </w:rPr>
        <w:t>多个动作（</w:t>
      </w:r>
      <w:r w:rsidRPr="002E46E2">
        <w:rPr>
          <w:rFonts w:ascii="Consolas" w:hAnsi="Consolas" w:hint="eastAsia"/>
          <w:sz w:val="18"/>
          <w:szCs w:val="18"/>
        </w:rPr>
        <w:t>与</w:t>
      </w:r>
      <w:r w:rsidRPr="002E46E2">
        <w:rPr>
          <w:rFonts w:ascii="Consolas" w:hAnsi="Consolas"/>
          <w:sz w:val="18"/>
          <w:szCs w:val="18"/>
        </w:rPr>
        <w:t>）</w:t>
      </w:r>
      <w:r w:rsidRPr="002E46E2">
        <w:rPr>
          <w:rFonts w:ascii="Consolas" w:hAnsi="Consolas"/>
          <w:sz w:val="18"/>
          <w:szCs w:val="18"/>
        </w:rPr>
        <w:t>”</w:t>
      </w:r>
      <w:r w:rsidRPr="002E46E2">
        <w:rPr>
          <w:rFonts w:ascii="Consolas" w:hAnsi="Consolas" w:hint="eastAsia"/>
          <w:sz w:val="18"/>
          <w:szCs w:val="18"/>
        </w:rPr>
        <w:t>，</w:t>
      </w:r>
      <w:r w:rsidRPr="002E46E2">
        <w:rPr>
          <w:rFonts w:ascii="Consolas" w:hAnsi="Consolas"/>
          <w:sz w:val="18"/>
          <w:szCs w:val="18"/>
        </w:rPr>
        <w:t>即多个状态都</w:t>
      </w:r>
      <w:r w:rsidRPr="002E46E2">
        <w:rPr>
          <w:rFonts w:ascii="Consolas" w:hAnsi="Consolas" w:hint="eastAsia"/>
          <w:sz w:val="18"/>
          <w:szCs w:val="18"/>
        </w:rPr>
        <w:t>满足</w:t>
      </w:r>
      <w:r w:rsidRPr="002E46E2">
        <w:rPr>
          <w:rFonts w:ascii="Consolas" w:hAnsi="Consolas"/>
          <w:sz w:val="18"/>
          <w:szCs w:val="18"/>
        </w:rPr>
        <w:t>或者多个状态部分满足</w:t>
      </w:r>
      <w:r w:rsidRPr="002E46E2">
        <w:rPr>
          <w:rFonts w:ascii="Consolas" w:hAnsi="Consolas" w:hint="eastAsia"/>
          <w:sz w:val="18"/>
          <w:szCs w:val="18"/>
        </w:rPr>
        <w:t>或者</w:t>
      </w:r>
      <w:r w:rsidRPr="002E46E2">
        <w:rPr>
          <w:rFonts w:ascii="Consolas" w:hAnsi="Consolas"/>
          <w:sz w:val="18"/>
          <w:szCs w:val="18"/>
        </w:rPr>
        <w:t>单个状态满足即可</w:t>
      </w:r>
      <w:r w:rsidR="00FB3508" w:rsidRPr="002E46E2">
        <w:rPr>
          <w:rFonts w:ascii="Consolas" w:hAnsi="Consolas" w:hint="eastAsia"/>
          <w:sz w:val="18"/>
          <w:szCs w:val="18"/>
        </w:rPr>
        <w:t>触发</w:t>
      </w:r>
      <w:r w:rsidRPr="002E46E2">
        <w:rPr>
          <w:rFonts w:ascii="Consolas" w:hAnsi="Consolas"/>
          <w:sz w:val="18"/>
          <w:szCs w:val="18"/>
        </w:rPr>
        <w:t>多个</w:t>
      </w:r>
      <w:r w:rsidRPr="002E46E2">
        <w:rPr>
          <w:rFonts w:ascii="Consolas" w:hAnsi="Consolas" w:hint="eastAsia"/>
          <w:sz w:val="18"/>
          <w:szCs w:val="18"/>
        </w:rPr>
        <w:t>或者</w:t>
      </w:r>
      <w:r w:rsidRPr="002E46E2">
        <w:rPr>
          <w:rFonts w:ascii="Consolas" w:hAnsi="Consolas"/>
          <w:sz w:val="18"/>
          <w:szCs w:val="18"/>
        </w:rPr>
        <w:t>单个动作按序执行。</w:t>
      </w:r>
      <w:r w:rsidR="00300749" w:rsidRPr="002E46E2">
        <w:rPr>
          <w:rFonts w:ascii="Consolas" w:hAnsi="Consolas" w:hint="eastAsia"/>
          <w:sz w:val="18"/>
          <w:szCs w:val="18"/>
        </w:rPr>
        <w:t>抽象</w:t>
      </w:r>
      <w:r w:rsidR="00300749" w:rsidRPr="002E46E2">
        <w:rPr>
          <w:rFonts w:ascii="Consolas" w:hAnsi="Consolas"/>
          <w:sz w:val="18"/>
          <w:szCs w:val="18"/>
        </w:rPr>
        <w:t>语言表示如下</w:t>
      </w:r>
      <w:r w:rsidR="00FD3D81" w:rsidRPr="002E46E2">
        <w:rPr>
          <w:rFonts w:ascii="Consolas" w:hAnsi="Consolas" w:hint="eastAsia"/>
          <w:sz w:val="18"/>
          <w:szCs w:val="18"/>
        </w:rPr>
        <w:t>(</w:t>
      </w:r>
      <w:r w:rsidR="00FD3D81" w:rsidRPr="002E46E2">
        <w:rPr>
          <w:rFonts w:ascii="Consolas" w:hAnsi="Consolas" w:hint="eastAsia"/>
          <w:sz w:val="18"/>
          <w:szCs w:val="18"/>
        </w:rPr>
        <w:t>实例</w:t>
      </w:r>
      <w:r w:rsidR="00FD3D81" w:rsidRPr="002E46E2">
        <w:rPr>
          <w:rFonts w:ascii="Consolas" w:hAnsi="Consolas" w:hint="eastAsia"/>
          <w:sz w:val="18"/>
          <w:szCs w:val="18"/>
        </w:rPr>
        <w:t>)</w:t>
      </w:r>
      <w:r w:rsidR="00300749" w:rsidRPr="002E46E2">
        <w:rPr>
          <w:rFonts w:ascii="Consolas" w:hAnsi="Consolas"/>
          <w:sz w:val="18"/>
          <w:szCs w:val="18"/>
        </w:rPr>
        <w:t>：</w:t>
      </w:r>
    </w:p>
    <w:p w:rsidR="00300749" w:rsidRPr="002E46E2" w:rsidRDefault="00820EFD" w:rsidP="0067306F">
      <w:pPr>
        <w:rPr>
          <w:rFonts w:ascii="Consolas" w:hAnsi="Consolas"/>
          <w:sz w:val="18"/>
          <w:szCs w:val="18"/>
        </w:rPr>
      </w:pPr>
      <w:r w:rsidRPr="002E46E2">
        <w:rPr>
          <w:rFonts w:ascii="Consolas" w:hAnsi="Consolas"/>
          <w:sz w:val="18"/>
          <w:szCs w:val="18"/>
        </w:rPr>
        <w:t xml:space="preserve">IF </w:t>
      </w:r>
      <w:r w:rsidR="00300749" w:rsidRPr="002E46E2">
        <w:rPr>
          <w:rFonts w:ascii="Consolas" w:hAnsi="Consolas" w:hint="eastAsia"/>
          <w:sz w:val="18"/>
          <w:szCs w:val="18"/>
        </w:rPr>
        <w:t>(</w:t>
      </w:r>
      <w:r w:rsidR="009D5006" w:rsidRPr="002E46E2">
        <w:rPr>
          <w:rFonts w:ascii="Consolas" w:hAnsi="Consolas"/>
          <w:sz w:val="18"/>
          <w:szCs w:val="18"/>
        </w:rPr>
        <w:t xml:space="preserve">  </w:t>
      </w:r>
      <w:r w:rsidR="00300749" w:rsidRPr="002E46E2">
        <w:rPr>
          <w:rFonts w:ascii="Consolas" w:hAnsi="Consolas"/>
          <w:sz w:val="18"/>
          <w:szCs w:val="18"/>
        </w:rPr>
        <w:t>(a==TRUE</w:t>
      </w:r>
      <w:r w:rsidR="006A01C6" w:rsidRPr="002E46E2">
        <w:rPr>
          <w:rFonts w:ascii="Consolas" w:hAnsi="Consolas"/>
          <w:sz w:val="18"/>
          <w:szCs w:val="18"/>
        </w:rPr>
        <w:t xml:space="preserve"> </w:t>
      </w:r>
      <w:r w:rsidR="00300749" w:rsidRPr="002E46E2">
        <w:rPr>
          <w:rFonts w:ascii="Consolas" w:hAnsi="Consolas"/>
          <w:sz w:val="18"/>
          <w:szCs w:val="18"/>
        </w:rPr>
        <w:t xml:space="preserve"> AND </w:t>
      </w:r>
      <w:r w:rsidR="006A01C6" w:rsidRPr="002E46E2">
        <w:rPr>
          <w:rFonts w:ascii="Consolas" w:hAnsi="Consolas"/>
          <w:sz w:val="18"/>
          <w:szCs w:val="18"/>
        </w:rPr>
        <w:t xml:space="preserve"> </w:t>
      </w:r>
      <w:r w:rsidR="00300749" w:rsidRPr="002E46E2">
        <w:rPr>
          <w:rFonts w:ascii="Consolas" w:hAnsi="Consolas"/>
          <w:sz w:val="18"/>
          <w:szCs w:val="18"/>
        </w:rPr>
        <w:t>b==FASLE)</w:t>
      </w:r>
      <w:r w:rsidR="009D5006" w:rsidRPr="002E46E2">
        <w:rPr>
          <w:rFonts w:ascii="Consolas" w:hAnsi="Consolas"/>
          <w:sz w:val="18"/>
          <w:szCs w:val="18"/>
        </w:rPr>
        <w:t xml:space="preserve"> </w:t>
      </w:r>
      <w:r w:rsidR="00300749" w:rsidRPr="002E46E2">
        <w:rPr>
          <w:rFonts w:ascii="Consolas" w:hAnsi="Consolas"/>
          <w:sz w:val="18"/>
          <w:szCs w:val="18"/>
        </w:rPr>
        <w:t xml:space="preserve"> OR</w:t>
      </w:r>
      <w:r w:rsidR="009D5006" w:rsidRPr="002E46E2">
        <w:rPr>
          <w:rFonts w:ascii="Consolas" w:hAnsi="Consolas"/>
          <w:sz w:val="18"/>
          <w:szCs w:val="18"/>
        </w:rPr>
        <w:t xml:space="preserve"> </w:t>
      </w:r>
      <w:r w:rsidR="00300749" w:rsidRPr="002E46E2">
        <w:rPr>
          <w:rFonts w:ascii="Consolas" w:hAnsi="Consolas"/>
          <w:sz w:val="18"/>
          <w:szCs w:val="18"/>
        </w:rPr>
        <w:t xml:space="preserve"> c==15 </w:t>
      </w:r>
      <w:r w:rsidR="009D5006" w:rsidRPr="002E46E2">
        <w:rPr>
          <w:rFonts w:ascii="Consolas" w:hAnsi="Consolas"/>
          <w:sz w:val="18"/>
          <w:szCs w:val="18"/>
        </w:rPr>
        <w:t xml:space="preserve"> </w:t>
      </w:r>
      <w:r w:rsidR="00300749" w:rsidRPr="002E46E2">
        <w:rPr>
          <w:rFonts w:ascii="Consolas" w:hAnsi="Consolas"/>
          <w:sz w:val="18"/>
          <w:szCs w:val="18"/>
        </w:rPr>
        <w:t>OR</w:t>
      </w:r>
      <w:r w:rsidR="009D5006" w:rsidRPr="002E46E2">
        <w:rPr>
          <w:rFonts w:ascii="Consolas" w:hAnsi="Consolas"/>
          <w:sz w:val="18"/>
          <w:szCs w:val="18"/>
        </w:rPr>
        <w:t xml:space="preserve"> </w:t>
      </w:r>
      <w:r w:rsidR="00300749" w:rsidRPr="002E46E2">
        <w:rPr>
          <w:rFonts w:ascii="Consolas" w:hAnsi="Consolas"/>
          <w:sz w:val="18"/>
          <w:szCs w:val="18"/>
        </w:rPr>
        <w:t xml:space="preserve"> d&gt;10 </w:t>
      </w:r>
      <w:r w:rsidR="009D5006" w:rsidRPr="002E46E2">
        <w:rPr>
          <w:rFonts w:ascii="Consolas" w:hAnsi="Consolas"/>
          <w:sz w:val="18"/>
          <w:szCs w:val="18"/>
        </w:rPr>
        <w:t xml:space="preserve"> </w:t>
      </w:r>
      <w:r w:rsidR="00300749" w:rsidRPr="002E46E2">
        <w:rPr>
          <w:rFonts w:ascii="Consolas" w:hAnsi="Consolas"/>
          <w:sz w:val="18"/>
          <w:szCs w:val="18"/>
        </w:rPr>
        <w:t xml:space="preserve">OR </w:t>
      </w:r>
      <w:r w:rsidR="009D5006" w:rsidRPr="002E46E2">
        <w:rPr>
          <w:rFonts w:ascii="Consolas" w:hAnsi="Consolas"/>
          <w:sz w:val="18"/>
          <w:szCs w:val="18"/>
        </w:rPr>
        <w:t xml:space="preserve"> </w:t>
      </w:r>
      <w:r w:rsidR="00300749" w:rsidRPr="002E46E2">
        <w:rPr>
          <w:rFonts w:ascii="Consolas" w:hAnsi="Consolas"/>
          <w:sz w:val="18"/>
          <w:szCs w:val="18"/>
        </w:rPr>
        <w:t>(e!=5</w:t>
      </w:r>
      <w:r w:rsidR="009D5006" w:rsidRPr="002E46E2">
        <w:rPr>
          <w:rFonts w:ascii="Consolas" w:hAnsi="Consolas"/>
          <w:sz w:val="18"/>
          <w:szCs w:val="18"/>
        </w:rPr>
        <w:t xml:space="preserve"> AND e&lt;100</w:t>
      </w:r>
      <w:r w:rsidR="00300749" w:rsidRPr="002E46E2">
        <w:rPr>
          <w:rFonts w:ascii="Consolas" w:hAnsi="Consolas"/>
          <w:sz w:val="18"/>
          <w:szCs w:val="18"/>
        </w:rPr>
        <w:t>)</w:t>
      </w:r>
      <w:r w:rsidR="009D5006" w:rsidRPr="002E46E2">
        <w:rPr>
          <w:rFonts w:ascii="Consolas" w:hAnsi="Consolas"/>
          <w:sz w:val="18"/>
          <w:szCs w:val="18"/>
        </w:rPr>
        <w:t xml:space="preserve"> </w:t>
      </w:r>
      <w:r w:rsidR="00300749" w:rsidRPr="002E46E2">
        <w:rPr>
          <w:rFonts w:ascii="Consolas" w:hAnsi="Consolas"/>
          <w:sz w:val="18"/>
          <w:szCs w:val="18"/>
        </w:rPr>
        <w:t>)</w:t>
      </w:r>
    </w:p>
    <w:p w:rsidR="00300749" w:rsidRPr="002E46E2" w:rsidRDefault="00300749" w:rsidP="0067306F">
      <w:pPr>
        <w:rPr>
          <w:rFonts w:ascii="Consolas" w:hAnsi="Consolas"/>
          <w:sz w:val="18"/>
          <w:szCs w:val="18"/>
        </w:rPr>
      </w:pPr>
      <w:r w:rsidRPr="002E46E2">
        <w:rPr>
          <w:rFonts w:ascii="Consolas" w:hAnsi="Consolas"/>
          <w:sz w:val="18"/>
          <w:szCs w:val="18"/>
        </w:rPr>
        <w:t>{</w:t>
      </w:r>
    </w:p>
    <w:p w:rsidR="00300749" w:rsidRPr="002E46E2" w:rsidRDefault="00300749" w:rsidP="002E46E2">
      <w:pPr>
        <w:rPr>
          <w:rFonts w:ascii="Consolas" w:hAnsi="Consolas"/>
          <w:sz w:val="18"/>
          <w:szCs w:val="18"/>
        </w:rPr>
      </w:pPr>
      <w:r w:rsidRPr="002E46E2">
        <w:rPr>
          <w:rFonts w:ascii="Consolas" w:hAnsi="Consolas" w:hint="eastAsia"/>
          <w:sz w:val="18"/>
          <w:szCs w:val="18"/>
        </w:rPr>
        <w:t>执行</w:t>
      </w:r>
      <w:r w:rsidRPr="002E46E2">
        <w:rPr>
          <w:rFonts w:ascii="Consolas" w:hAnsi="Consolas"/>
          <w:sz w:val="18"/>
          <w:szCs w:val="18"/>
        </w:rPr>
        <w:t>A</w:t>
      </w:r>
      <w:r w:rsidRPr="002E46E2">
        <w:rPr>
          <w:rFonts w:ascii="Consolas" w:hAnsi="Consolas" w:hint="eastAsia"/>
          <w:sz w:val="18"/>
          <w:szCs w:val="18"/>
        </w:rPr>
        <w:t>ction1</w:t>
      </w:r>
      <w:r w:rsidRPr="002E46E2">
        <w:rPr>
          <w:rFonts w:ascii="Consolas" w:hAnsi="Consolas"/>
          <w:sz w:val="18"/>
          <w:szCs w:val="18"/>
        </w:rPr>
        <w:t>;</w:t>
      </w:r>
    </w:p>
    <w:p w:rsidR="00300749" w:rsidRPr="002E46E2" w:rsidRDefault="00300749" w:rsidP="002E46E2">
      <w:pPr>
        <w:rPr>
          <w:rFonts w:ascii="Consolas" w:hAnsi="Consolas"/>
          <w:sz w:val="18"/>
          <w:szCs w:val="18"/>
        </w:rPr>
      </w:pPr>
      <w:r w:rsidRPr="002E46E2">
        <w:rPr>
          <w:rFonts w:ascii="Consolas" w:hAnsi="Consolas" w:hint="eastAsia"/>
          <w:sz w:val="18"/>
          <w:szCs w:val="18"/>
        </w:rPr>
        <w:t>执行</w:t>
      </w:r>
      <w:r w:rsidRPr="002E46E2">
        <w:rPr>
          <w:rFonts w:ascii="Consolas" w:hAnsi="Consolas"/>
          <w:sz w:val="18"/>
          <w:szCs w:val="18"/>
        </w:rPr>
        <w:t>Action2;</w:t>
      </w:r>
    </w:p>
    <w:p w:rsidR="00300749" w:rsidRPr="002E46E2" w:rsidRDefault="00300749" w:rsidP="002E46E2">
      <w:pPr>
        <w:rPr>
          <w:rFonts w:ascii="Consolas" w:hAnsi="Consolas"/>
          <w:sz w:val="18"/>
          <w:szCs w:val="18"/>
        </w:rPr>
      </w:pPr>
      <w:r w:rsidRPr="002E46E2">
        <w:rPr>
          <w:rFonts w:ascii="Consolas" w:hAnsi="Consolas" w:hint="eastAsia"/>
          <w:sz w:val="18"/>
          <w:szCs w:val="18"/>
        </w:rPr>
        <w:t>执行</w:t>
      </w:r>
      <w:r w:rsidRPr="002E46E2">
        <w:rPr>
          <w:rFonts w:ascii="Consolas" w:hAnsi="Consolas"/>
          <w:sz w:val="18"/>
          <w:szCs w:val="18"/>
        </w:rPr>
        <w:t>Action3;</w:t>
      </w:r>
    </w:p>
    <w:p w:rsidR="00300749" w:rsidRPr="002E46E2" w:rsidRDefault="00300749" w:rsidP="0067306F">
      <w:pPr>
        <w:rPr>
          <w:rFonts w:ascii="Consolas" w:hAnsi="Consolas"/>
          <w:sz w:val="18"/>
          <w:szCs w:val="18"/>
        </w:rPr>
      </w:pPr>
      <w:r w:rsidRPr="002E46E2">
        <w:rPr>
          <w:rFonts w:ascii="Consolas" w:hAnsi="Consolas"/>
          <w:sz w:val="18"/>
          <w:szCs w:val="18"/>
        </w:rPr>
        <w:t>}</w:t>
      </w:r>
    </w:p>
    <w:p w:rsidR="006A01C6" w:rsidRPr="002E46E2" w:rsidRDefault="006A01C6" w:rsidP="0067306F">
      <w:pPr>
        <w:rPr>
          <w:rFonts w:ascii="Consolas" w:hAnsi="Consolas"/>
          <w:sz w:val="18"/>
          <w:szCs w:val="18"/>
        </w:rPr>
      </w:pPr>
      <w:r w:rsidRPr="002E46E2">
        <w:rPr>
          <w:rFonts w:ascii="Consolas" w:hAnsi="Consolas" w:hint="eastAsia"/>
          <w:sz w:val="18"/>
          <w:szCs w:val="18"/>
        </w:rPr>
        <w:t>条件</w:t>
      </w:r>
      <w:r w:rsidRPr="002E46E2">
        <w:rPr>
          <w:rFonts w:ascii="Consolas" w:hAnsi="Consolas"/>
          <w:sz w:val="18"/>
          <w:szCs w:val="18"/>
        </w:rPr>
        <w:t>是一个逻辑表达式</w:t>
      </w:r>
      <w:r w:rsidRPr="002E46E2">
        <w:rPr>
          <w:rFonts w:ascii="Consolas" w:hAnsi="Consolas" w:hint="eastAsia"/>
          <w:sz w:val="18"/>
          <w:szCs w:val="18"/>
        </w:rPr>
        <w:t>。</w:t>
      </w:r>
    </w:p>
    <w:p w:rsidR="00A35D7A" w:rsidRPr="002E46E2" w:rsidRDefault="00A35D7A" w:rsidP="0067306F">
      <w:pPr>
        <w:rPr>
          <w:rFonts w:ascii="Consolas" w:hAnsi="Consolas"/>
          <w:sz w:val="18"/>
          <w:szCs w:val="18"/>
        </w:rPr>
      </w:pPr>
      <w:r w:rsidRPr="002E46E2">
        <w:rPr>
          <w:rFonts w:ascii="Consolas" w:hAnsi="Consolas" w:hint="eastAsia"/>
          <w:sz w:val="18"/>
          <w:szCs w:val="18"/>
        </w:rPr>
        <w:t>单个</w:t>
      </w:r>
      <w:r w:rsidRPr="002E46E2">
        <w:rPr>
          <w:rFonts w:ascii="Consolas" w:hAnsi="Consolas"/>
          <w:sz w:val="18"/>
          <w:szCs w:val="18"/>
        </w:rPr>
        <w:t>网关可以下挂</w:t>
      </w:r>
      <w:r w:rsidRPr="002E46E2">
        <w:rPr>
          <w:rFonts w:ascii="Consolas" w:hAnsi="Consolas" w:hint="eastAsia"/>
          <w:sz w:val="18"/>
          <w:szCs w:val="18"/>
        </w:rPr>
        <w:t>255</w:t>
      </w:r>
      <w:r w:rsidRPr="002E46E2">
        <w:rPr>
          <w:rFonts w:ascii="Consolas" w:hAnsi="Consolas" w:hint="eastAsia"/>
          <w:sz w:val="18"/>
          <w:szCs w:val="18"/>
        </w:rPr>
        <w:t>个</w:t>
      </w:r>
      <w:r w:rsidRPr="002E46E2">
        <w:rPr>
          <w:rFonts w:ascii="Consolas" w:hAnsi="Consolas"/>
          <w:sz w:val="18"/>
          <w:szCs w:val="18"/>
        </w:rPr>
        <w:t>联动信息。联动</w:t>
      </w:r>
      <w:r w:rsidRPr="002E46E2">
        <w:rPr>
          <w:rFonts w:ascii="Consolas" w:hAnsi="Consolas" w:hint="eastAsia"/>
          <w:sz w:val="18"/>
          <w:szCs w:val="18"/>
        </w:rPr>
        <w:t>信息</w:t>
      </w:r>
      <w:r w:rsidRPr="002E46E2">
        <w:rPr>
          <w:rFonts w:ascii="Consolas" w:hAnsi="Consolas"/>
          <w:sz w:val="18"/>
          <w:szCs w:val="18"/>
        </w:rPr>
        <w:t>的</w:t>
      </w:r>
      <w:r w:rsidRPr="002E46E2">
        <w:rPr>
          <w:rFonts w:ascii="Consolas" w:hAnsi="Consolas"/>
          <w:sz w:val="18"/>
          <w:szCs w:val="18"/>
        </w:rPr>
        <w:t>MQTT</w:t>
      </w:r>
      <w:r w:rsidRPr="002E46E2">
        <w:rPr>
          <w:rFonts w:ascii="Consolas" w:hAnsi="Consolas"/>
          <w:sz w:val="18"/>
          <w:szCs w:val="18"/>
        </w:rPr>
        <w:t>存储路径为</w:t>
      </w:r>
      <w:r w:rsidRPr="002E46E2">
        <w:rPr>
          <w:rFonts w:ascii="Consolas" w:hAnsi="Consolas" w:hint="eastAsia"/>
          <w:sz w:val="18"/>
          <w:szCs w:val="18"/>
        </w:rPr>
        <w:t>$</w:t>
      </w:r>
      <w:r w:rsidRPr="002E46E2">
        <w:rPr>
          <w:rFonts w:ascii="Consolas" w:hAnsi="Consolas"/>
          <w:sz w:val="18"/>
          <w:szCs w:val="18"/>
        </w:rPr>
        <w:t>APSN$/GATEWAY/0x</w:t>
      </w:r>
      <w:r w:rsidR="002E46E2">
        <w:rPr>
          <w:rFonts w:ascii="Consolas" w:hAnsi="Consolas"/>
          <w:sz w:val="18"/>
          <w:szCs w:val="18"/>
        </w:rPr>
        <w:t>0000000000000001</w:t>
      </w:r>
      <w:r w:rsidRPr="002E46E2">
        <w:rPr>
          <w:rFonts w:ascii="Consolas" w:hAnsi="Consolas"/>
          <w:sz w:val="18"/>
          <w:szCs w:val="18"/>
        </w:rPr>
        <w:t>/</w:t>
      </w:r>
      <w:r w:rsidR="000D5B07">
        <w:rPr>
          <w:rFonts w:ascii="Consolas" w:hAnsi="Consolas"/>
          <w:sz w:val="18"/>
          <w:szCs w:val="18"/>
        </w:rPr>
        <w:t>CONFIG</w:t>
      </w:r>
      <w:r w:rsidRPr="002E46E2">
        <w:rPr>
          <w:rFonts w:ascii="Consolas" w:hAnsi="Consolas"/>
          <w:sz w:val="18"/>
          <w:szCs w:val="18"/>
        </w:rPr>
        <w:t>/LINKACTION/$ID$</w:t>
      </w:r>
    </w:p>
    <w:p w:rsidR="003E2765" w:rsidRDefault="003E2765" w:rsidP="003E2765">
      <w:pPr>
        <w:pStyle w:val="2"/>
        <w:numPr>
          <w:ilvl w:val="0"/>
          <w:numId w:val="16"/>
        </w:numPr>
        <w:spacing w:before="0"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PKT_</w:t>
      </w:r>
      <w:r>
        <w:rPr>
          <w:rFonts w:ascii="Consolas" w:hAnsi="Consolas" w:hint="eastAsia"/>
          <w:sz w:val="18"/>
          <w:szCs w:val="18"/>
        </w:rPr>
        <w:t>TYPE_</w:t>
      </w:r>
      <w:r>
        <w:rPr>
          <w:rFonts w:ascii="Consolas" w:hAnsi="Consolas"/>
          <w:sz w:val="18"/>
          <w:szCs w:val="18"/>
        </w:rPr>
        <w:t>LINKACTION: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870"/>
        <w:gridCol w:w="1622"/>
        <w:gridCol w:w="2605"/>
        <w:gridCol w:w="2115"/>
        <w:gridCol w:w="1375"/>
        <w:gridCol w:w="1130"/>
        <w:gridCol w:w="1621"/>
        <w:gridCol w:w="1610"/>
      </w:tblGrid>
      <w:tr w:rsidR="00157915" w:rsidTr="00451106">
        <w:tc>
          <w:tcPr>
            <w:tcW w:w="670" w:type="pct"/>
            <w:shd w:val="clear" w:color="auto" w:fill="auto"/>
          </w:tcPr>
          <w:p w:rsidR="00157915" w:rsidRDefault="00157915" w:rsidP="00157915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FROM_GUID(12)</w:t>
            </w:r>
          </w:p>
        </w:tc>
        <w:tc>
          <w:tcPr>
            <w:tcW w:w="581" w:type="pct"/>
            <w:shd w:val="clear" w:color="auto" w:fill="auto"/>
          </w:tcPr>
          <w:p w:rsidR="00157915" w:rsidRDefault="00157915" w:rsidP="00157915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TO_GUID(12)</w:t>
            </w:r>
          </w:p>
        </w:tc>
        <w:tc>
          <w:tcPr>
            <w:tcW w:w="934" w:type="pct"/>
            <w:shd w:val="clear" w:color="auto" w:fill="auto"/>
          </w:tcPr>
          <w:p w:rsidR="00157915" w:rsidRDefault="00157915" w:rsidP="00157915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PKT_</w:t>
            </w:r>
            <w:r>
              <w:rPr>
                <w:rFonts w:ascii="Consolas" w:hAnsi="Consolas" w:hint="eastAsia"/>
                <w:sz w:val="18"/>
                <w:szCs w:val="18"/>
              </w:rPr>
              <w:t>TYPE_</w:t>
            </w:r>
            <w:r>
              <w:rPr>
                <w:rFonts w:ascii="Consolas" w:hAnsi="Consolas"/>
                <w:sz w:val="18"/>
                <w:szCs w:val="18"/>
              </w:rPr>
              <w:t>CONFIG (</w:t>
            </w:r>
            <w:r>
              <w:rPr>
                <w:rFonts w:ascii="Consolas" w:hAnsi="Consolas" w:hint="eastAsia"/>
                <w:sz w:val="18"/>
                <w:szCs w:val="18"/>
              </w:rPr>
              <w:t>1</w:t>
            </w:r>
            <w:r>
              <w:rPr>
                <w:rFonts w:ascii="Consolas" w:hAnsi="Consolas"/>
                <w:sz w:val="18"/>
                <w:szCs w:val="18"/>
              </w:rPr>
              <w:t>)</w:t>
            </w:r>
          </w:p>
        </w:tc>
        <w:tc>
          <w:tcPr>
            <w:tcW w:w="758" w:type="pct"/>
            <w:shd w:val="clear" w:color="auto" w:fill="auto"/>
          </w:tcPr>
          <w:p w:rsidR="00157915" w:rsidRDefault="00157915" w:rsidP="00157915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MAGIC_NUMBER(2)</w:t>
            </w:r>
          </w:p>
        </w:tc>
        <w:tc>
          <w:tcPr>
            <w:tcW w:w="493" w:type="pct"/>
            <w:shd w:val="clear" w:color="auto" w:fill="auto"/>
          </w:tcPr>
          <w:p w:rsidR="00157915" w:rsidRDefault="00157915" w:rsidP="00157915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LENGTH(2)</w:t>
            </w:r>
          </w:p>
        </w:tc>
        <w:tc>
          <w:tcPr>
            <w:tcW w:w="405" w:type="pct"/>
          </w:tcPr>
          <w:p w:rsidR="00157915" w:rsidRDefault="00157915" w:rsidP="0015791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TYPE(</w:t>
            </w:r>
            <w:r>
              <w:rPr>
                <w:rFonts w:ascii="Consolas" w:hAnsi="Consolas"/>
                <w:sz w:val="18"/>
                <w:szCs w:val="18"/>
              </w:rPr>
              <w:t>1</w:t>
            </w:r>
            <w:r>
              <w:rPr>
                <w:rFonts w:ascii="Consolas" w:hAnsi="Consolas" w:hint="eastAsia"/>
                <w:sz w:val="18"/>
                <w:szCs w:val="18"/>
              </w:rPr>
              <w:t>)</w:t>
            </w:r>
          </w:p>
        </w:tc>
        <w:tc>
          <w:tcPr>
            <w:tcW w:w="581" w:type="pct"/>
          </w:tcPr>
          <w:p w:rsidR="00157915" w:rsidRDefault="00157915" w:rsidP="00071B0E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ID</w:t>
            </w:r>
            <w:r w:rsidR="005D1DD0">
              <w:rPr>
                <w:rFonts w:ascii="Consolas" w:hAnsi="Consolas" w:hint="eastAsia"/>
                <w:sz w:val="18"/>
                <w:szCs w:val="18"/>
              </w:rPr>
              <w:t>/GUID</w:t>
            </w:r>
          </w:p>
        </w:tc>
        <w:tc>
          <w:tcPr>
            <w:tcW w:w="577" w:type="pct"/>
            <w:shd w:val="clear" w:color="auto" w:fill="auto"/>
          </w:tcPr>
          <w:p w:rsidR="00157915" w:rsidRDefault="008701B8" w:rsidP="00157915">
            <w:pPr>
              <w:rPr>
                <w:rFonts w:ascii="Consolas" w:hAnsi="Consolas"/>
                <w:sz w:val="18"/>
                <w:szCs w:val="18"/>
              </w:rPr>
            </w:pPr>
            <w:hyperlink w:anchor="_联动表项:" w:history="1">
              <w:r w:rsidR="00157915">
                <w:rPr>
                  <w:rStyle w:val="a9"/>
                  <w:rFonts w:ascii="Consolas" w:hAnsi="Consolas" w:hint="eastAsia"/>
                  <w:sz w:val="18"/>
                  <w:szCs w:val="18"/>
                </w:rPr>
                <w:t>参阅联动</w:t>
              </w:r>
              <w:r w:rsidR="00157915">
                <w:rPr>
                  <w:rStyle w:val="a9"/>
                  <w:rFonts w:ascii="Consolas" w:hAnsi="Consolas"/>
                  <w:sz w:val="18"/>
                  <w:szCs w:val="18"/>
                </w:rPr>
                <w:t>表项</w:t>
              </w:r>
            </w:hyperlink>
          </w:p>
        </w:tc>
      </w:tr>
    </w:tbl>
    <w:p w:rsidR="003E2765" w:rsidRDefault="00B74099" w:rsidP="003E2765">
      <w:pPr>
        <w:pStyle w:val="10"/>
        <w:numPr>
          <w:ilvl w:val="0"/>
          <w:numId w:val="5"/>
        </w:numPr>
        <w:ind w:firstLineChars="0"/>
        <w:jc w:val="center"/>
        <w:rPr>
          <w:rFonts w:ascii="Consolas" w:hAnsi="Consolas"/>
          <w:sz w:val="18"/>
          <w:szCs w:val="18"/>
        </w:rPr>
      </w:pPr>
      <w:r>
        <w:rPr>
          <w:rFonts w:ascii="Consolas" w:hAnsi="Consolas" w:hint="eastAsia"/>
          <w:sz w:val="18"/>
          <w:szCs w:val="18"/>
        </w:rPr>
        <w:t>联动</w:t>
      </w:r>
      <w:r w:rsidR="003E2765">
        <w:rPr>
          <w:rFonts w:ascii="Consolas" w:hAnsi="Consolas" w:hint="eastAsia"/>
          <w:sz w:val="18"/>
          <w:szCs w:val="18"/>
        </w:rPr>
        <w:t>报文</w:t>
      </w:r>
    </w:p>
    <w:p w:rsidR="00E26A93" w:rsidRPr="00E26A93" w:rsidRDefault="00292EE4" w:rsidP="00E26A93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ID</w:t>
      </w:r>
      <w:r w:rsidR="00E26A93" w:rsidRPr="00E26A93">
        <w:rPr>
          <w:rFonts w:ascii="Consolas" w:hAnsi="Consolas" w:hint="eastAsia"/>
          <w:sz w:val="18"/>
          <w:szCs w:val="18"/>
        </w:rPr>
        <w:t>：</w:t>
      </w:r>
      <w:r>
        <w:rPr>
          <w:rFonts w:ascii="Consolas" w:hAnsi="Consolas" w:hint="eastAsia"/>
          <w:sz w:val="18"/>
          <w:szCs w:val="18"/>
        </w:rPr>
        <w:t>代表联动</w:t>
      </w:r>
      <w:r>
        <w:rPr>
          <w:rFonts w:ascii="Consolas" w:hAnsi="Consolas"/>
          <w:sz w:val="18"/>
          <w:szCs w:val="18"/>
        </w:rPr>
        <w:t>编号，</w:t>
      </w:r>
      <w:r>
        <w:rPr>
          <w:rFonts w:ascii="Consolas" w:hAnsi="Consolas" w:hint="eastAsia"/>
          <w:sz w:val="18"/>
          <w:szCs w:val="18"/>
        </w:rPr>
        <w:t>ID</w:t>
      </w:r>
      <w:r>
        <w:rPr>
          <w:rFonts w:ascii="Consolas" w:hAnsi="Consolas" w:hint="eastAsia"/>
          <w:sz w:val="18"/>
          <w:szCs w:val="18"/>
        </w:rPr>
        <w:t>域</w:t>
      </w:r>
      <w:r>
        <w:rPr>
          <w:rFonts w:ascii="Consolas" w:hAnsi="Consolas"/>
          <w:sz w:val="18"/>
          <w:szCs w:val="18"/>
        </w:rPr>
        <w:t>占用</w:t>
      </w:r>
      <w:r>
        <w:rPr>
          <w:rFonts w:ascii="Consolas" w:hAnsi="Consolas" w:hint="eastAsia"/>
          <w:sz w:val="18"/>
          <w:szCs w:val="18"/>
        </w:rPr>
        <w:t>12</w:t>
      </w:r>
      <w:r>
        <w:rPr>
          <w:rFonts w:ascii="Consolas" w:hAnsi="Consolas" w:hint="eastAsia"/>
          <w:sz w:val="18"/>
          <w:szCs w:val="18"/>
        </w:rPr>
        <w:t>字节</w:t>
      </w:r>
      <w:r>
        <w:rPr>
          <w:rFonts w:ascii="Consolas" w:hAnsi="Consolas"/>
          <w:sz w:val="18"/>
          <w:szCs w:val="18"/>
        </w:rPr>
        <w:t>但只</w:t>
      </w:r>
      <w:r w:rsidR="005D1DD0">
        <w:rPr>
          <w:rFonts w:ascii="Consolas" w:hAnsi="Consolas" w:hint="eastAsia"/>
          <w:sz w:val="18"/>
          <w:szCs w:val="18"/>
        </w:rPr>
        <w:t>使用</w:t>
      </w:r>
      <w:r w:rsidR="005D1DD0">
        <w:rPr>
          <w:rFonts w:ascii="Consolas" w:hAnsi="Consolas"/>
          <w:sz w:val="18"/>
          <w:szCs w:val="18"/>
        </w:rPr>
        <w:t>高</w:t>
      </w:r>
      <w:r w:rsidR="005D1DD0">
        <w:rPr>
          <w:rFonts w:ascii="Consolas" w:hAnsi="Consolas" w:hint="eastAsia"/>
          <w:sz w:val="18"/>
          <w:szCs w:val="18"/>
        </w:rPr>
        <w:t>4</w:t>
      </w:r>
      <w:r w:rsidR="005D1DD0">
        <w:rPr>
          <w:rFonts w:ascii="Consolas" w:hAnsi="Consolas" w:hint="eastAsia"/>
          <w:sz w:val="18"/>
          <w:szCs w:val="18"/>
        </w:rPr>
        <w:t>字节</w:t>
      </w:r>
    </w:p>
    <w:p w:rsidR="00153E91" w:rsidRDefault="00153E91" w:rsidP="00153E91">
      <w:pPr>
        <w:pStyle w:val="2"/>
        <w:numPr>
          <w:ilvl w:val="0"/>
          <w:numId w:val="16"/>
        </w:numPr>
        <w:spacing w:before="0" w:after="0"/>
        <w:rPr>
          <w:rFonts w:ascii="Consolas" w:hAnsi="Consolas"/>
          <w:sz w:val="18"/>
          <w:szCs w:val="18"/>
        </w:rPr>
      </w:pPr>
      <w:bookmarkStart w:id="52" w:name="_联动表项:"/>
      <w:bookmarkEnd w:id="52"/>
      <w:r>
        <w:rPr>
          <w:rFonts w:ascii="Consolas" w:hAnsi="Consolas" w:hint="eastAsia"/>
          <w:sz w:val="18"/>
          <w:szCs w:val="18"/>
        </w:rPr>
        <w:t>联动表项</w:t>
      </w:r>
      <w:r>
        <w:rPr>
          <w:rFonts w:ascii="Consolas" w:hAnsi="Consolas"/>
          <w:sz w:val="18"/>
          <w:szCs w:val="18"/>
        </w:rPr>
        <w:t>: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099"/>
        <w:gridCol w:w="1910"/>
        <w:gridCol w:w="943"/>
        <w:gridCol w:w="640"/>
        <w:gridCol w:w="1426"/>
        <w:gridCol w:w="882"/>
        <w:gridCol w:w="458"/>
        <w:gridCol w:w="1426"/>
        <w:gridCol w:w="882"/>
        <w:gridCol w:w="640"/>
        <w:gridCol w:w="1789"/>
        <w:gridCol w:w="915"/>
        <w:gridCol w:w="938"/>
      </w:tblGrid>
      <w:tr w:rsidR="00451106" w:rsidRPr="00B74099" w:rsidTr="00451106">
        <w:tc>
          <w:tcPr>
            <w:tcW w:w="462" w:type="pct"/>
            <w:shd w:val="clear" w:color="auto" w:fill="4BACC6"/>
          </w:tcPr>
          <w:p w:rsidR="00451106" w:rsidRPr="00B74099" w:rsidRDefault="00451106" w:rsidP="00B74099">
            <w:pPr>
              <w:jc w:val="center"/>
              <w:rPr>
                <w:rFonts w:ascii="Consolas" w:hAnsi="Consolas"/>
                <w:sz w:val="11"/>
                <w:szCs w:val="11"/>
              </w:rPr>
            </w:pPr>
            <w:r w:rsidRPr="00B74099">
              <w:rPr>
                <w:rFonts w:ascii="Consolas" w:hAnsi="Consolas" w:hint="eastAsia"/>
                <w:sz w:val="11"/>
                <w:szCs w:val="11"/>
              </w:rPr>
              <w:t>DATA_COUNT(1)</w:t>
            </w:r>
          </w:p>
        </w:tc>
        <w:tc>
          <w:tcPr>
            <w:tcW w:w="434" w:type="pct"/>
            <w:shd w:val="clear" w:color="auto" w:fill="F79646"/>
          </w:tcPr>
          <w:p w:rsidR="00451106" w:rsidRDefault="00451106" w:rsidP="00B74099">
            <w:pPr>
              <w:jc w:val="center"/>
              <w:rPr>
                <w:rFonts w:ascii="Consolas" w:hAnsi="Consolas"/>
                <w:sz w:val="11"/>
                <w:szCs w:val="11"/>
              </w:rPr>
            </w:pPr>
            <w:r>
              <w:rPr>
                <w:rFonts w:ascii="Consolas" w:hAnsi="Consolas" w:hint="eastAsia"/>
                <w:sz w:val="11"/>
                <w:szCs w:val="11"/>
              </w:rPr>
              <w:t>DATA_TYPE(1</w:t>
            </w:r>
            <w:r w:rsidRPr="00B74099">
              <w:rPr>
                <w:rFonts w:ascii="Consolas" w:hAnsi="Consolas" w:hint="eastAsia"/>
                <w:sz w:val="11"/>
                <w:szCs w:val="11"/>
              </w:rPr>
              <w:t>)</w:t>
            </w:r>
          </w:p>
          <w:p w:rsidR="00C93DD8" w:rsidRPr="00B74099" w:rsidRDefault="00E223DD" w:rsidP="00B74099">
            <w:pPr>
              <w:jc w:val="center"/>
              <w:rPr>
                <w:rFonts w:ascii="Consolas" w:hAnsi="Consolas"/>
                <w:sz w:val="11"/>
                <w:szCs w:val="11"/>
              </w:rPr>
            </w:pPr>
            <w:r w:rsidRPr="00E223DD">
              <w:rPr>
                <w:rFonts w:ascii="Consolas" w:hAnsi="Consolas"/>
                <w:sz w:val="11"/>
                <w:szCs w:val="11"/>
              </w:rPr>
              <w:t>DATA_TYPE_BIN_DIGITAL_UNSIGN</w:t>
            </w:r>
          </w:p>
        </w:tc>
        <w:tc>
          <w:tcPr>
            <w:tcW w:w="406" w:type="pct"/>
            <w:shd w:val="clear" w:color="auto" w:fill="F79646"/>
          </w:tcPr>
          <w:p w:rsidR="00451106" w:rsidRPr="00B74099" w:rsidRDefault="00451106" w:rsidP="00B74099">
            <w:pPr>
              <w:jc w:val="center"/>
              <w:rPr>
                <w:rFonts w:ascii="Consolas" w:hAnsi="Consolas"/>
                <w:sz w:val="11"/>
                <w:szCs w:val="11"/>
              </w:rPr>
            </w:pPr>
            <w:r>
              <w:rPr>
                <w:rFonts w:ascii="Consolas" w:hAnsi="Consolas"/>
                <w:sz w:val="11"/>
                <w:szCs w:val="11"/>
              </w:rPr>
              <w:t>DATA_LEN(2</w:t>
            </w:r>
            <w:r w:rsidRPr="00B74099">
              <w:rPr>
                <w:rFonts w:ascii="Consolas" w:hAnsi="Consolas"/>
                <w:sz w:val="11"/>
                <w:szCs w:val="11"/>
              </w:rPr>
              <w:t>)</w:t>
            </w:r>
          </w:p>
        </w:tc>
        <w:tc>
          <w:tcPr>
            <w:tcW w:w="267" w:type="pct"/>
            <w:shd w:val="clear" w:color="auto" w:fill="F79646"/>
          </w:tcPr>
          <w:p w:rsidR="00451106" w:rsidRPr="00B74099" w:rsidRDefault="00467A75" w:rsidP="00B74099">
            <w:pPr>
              <w:jc w:val="center"/>
              <w:rPr>
                <w:rFonts w:ascii="Consolas" w:hAnsi="Consolas"/>
                <w:sz w:val="11"/>
                <w:szCs w:val="11"/>
              </w:rPr>
            </w:pPr>
            <w:r>
              <w:rPr>
                <w:rFonts w:ascii="Consolas" w:hAnsi="Consolas"/>
                <w:sz w:val="11"/>
                <w:szCs w:val="11"/>
              </w:rPr>
              <w:t>FLAG</w:t>
            </w:r>
            <w:r w:rsidR="00175DC3">
              <w:rPr>
                <w:rFonts w:ascii="Consolas" w:hAnsi="Consolas"/>
                <w:sz w:val="11"/>
                <w:szCs w:val="11"/>
              </w:rPr>
              <w:t>(1)</w:t>
            </w:r>
          </w:p>
        </w:tc>
        <w:tc>
          <w:tcPr>
            <w:tcW w:w="434" w:type="pct"/>
            <w:shd w:val="clear" w:color="auto" w:fill="F79646"/>
          </w:tcPr>
          <w:p w:rsidR="00451106" w:rsidRDefault="00451106" w:rsidP="00B74099">
            <w:pPr>
              <w:jc w:val="center"/>
              <w:rPr>
                <w:rFonts w:ascii="Consolas" w:hAnsi="Consolas"/>
                <w:sz w:val="11"/>
                <w:szCs w:val="11"/>
              </w:rPr>
            </w:pPr>
            <w:r>
              <w:rPr>
                <w:rFonts w:ascii="Consolas" w:hAnsi="Consolas" w:hint="eastAsia"/>
                <w:sz w:val="11"/>
                <w:szCs w:val="11"/>
              </w:rPr>
              <w:t>DATA_TYPE(1</w:t>
            </w:r>
            <w:r w:rsidRPr="00B74099">
              <w:rPr>
                <w:rFonts w:ascii="Consolas" w:hAnsi="Consolas" w:hint="eastAsia"/>
                <w:sz w:val="11"/>
                <w:szCs w:val="11"/>
              </w:rPr>
              <w:t>)</w:t>
            </w:r>
          </w:p>
          <w:p w:rsidR="00E223DD" w:rsidRPr="00B74099" w:rsidRDefault="00E223DD" w:rsidP="00B74099">
            <w:pPr>
              <w:jc w:val="center"/>
              <w:rPr>
                <w:rFonts w:ascii="Consolas" w:hAnsi="Consolas"/>
                <w:sz w:val="11"/>
                <w:szCs w:val="11"/>
              </w:rPr>
            </w:pPr>
            <w:r w:rsidRPr="00E223DD">
              <w:rPr>
                <w:rFonts w:ascii="Consolas" w:hAnsi="Consolas"/>
                <w:sz w:val="11"/>
                <w:szCs w:val="11"/>
              </w:rPr>
              <w:t>DATA_TYPE_ASCII_TEXT</w:t>
            </w:r>
          </w:p>
        </w:tc>
        <w:tc>
          <w:tcPr>
            <w:tcW w:w="406" w:type="pct"/>
            <w:shd w:val="clear" w:color="auto" w:fill="F79646"/>
          </w:tcPr>
          <w:p w:rsidR="00451106" w:rsidRPr="00B74099" w:rsidRDefault="00451106" w:rsidP="00B74099">
            <w:pPr>
              <w:jc w:val="center"/>
              <w:rPr>
                <w:rFonts w:ascii="Consolas" w:hAnsi="Consolas"/>
                <w:sz w:val="11"/>
                <w:szCs w:val="11"/>
              </w:rPr>
            </w:pPr>
            <w:r>
              <w:rPr>
                <w:rFonts w:ascii="Consolas" w:hAnsi="Consolas"/>
                <w:sz w:val="11"/>
                <w:szCs w:val="11"/>
              </w:rPr>
              <w:t>DATA_LEN(2</w:t>
            </w:r>
            <w:r w:rsidRPr="00B74099">
              <w:rPr>
                <w:rFonts w:ascii="Consolas" w:hAnsi="Consolas"/>
                <w:sz w:val="11"/>
                <w:szCs w:val="11"/>
              </w:rPr>
              <w:t>)</w:t>
            </w:r>
          </w:p>
        </w:tc>
        <w:tc>
          <w:tcPr>
            <w:tcW w:w="211" w:type="pct"/>
            <w:shd w:val="clear" w:color="auto" w:fill="F79646"/>
          </w:tcPr>
          <w:p w:rsidR="00451106" w:rsidRPr="00B74099" w:rsidRDefault="00451106" w:rsidP="00B74099">
            <w:pPr>
              <w:jc w:val="center"/>
              <w:rPr>
                <w:rFonts w:ascii="Consolas" w:hAnsi="Consolas"/>
                <w:sz w:val="11"/>
                <w:szCs w:val="11"/>
              </w:rPr>
            </w:pPr>
            <w:r>
              <w:rPr>
                <w:rFonts w:ascii="Consolas" w:hAnsi="Consolas" w:hint="eastAsia"/>
                <w:sz w:val="11"/>
                <w:szCs w:val="11"/>
              </w:rPr>
              <w:t>NAME</w:t>
            </w:r>
          </w:p>
        </w:tc>
        <w:tc>
          <w:tcPr>
            <w:tcW w:w="434" w:type="pct"/>
            <w:shd w:val="clear" w:color="auto" w:fill="F79646"/>
          </w:tcPr>
          <w:p w:rsidR="00451106" w:rsidRDefault="00451106" w:rsidP="00B74099">
            <w:pPr>
              <w:jc w:val="center"/>
              <w:rPr>
                <w:rFonts w:ascii="Consolas" w:hAnsi="Consolas"/>
                <w:sz w:val="11"/>
                <w:szCs w:val="11"/>
              </w:rPr>
            </w:pPr>
            <w:r>
              <w:rPr>
                <w:rFonts w:ascii="Consolas" w:hAnsi="Consolas" w:hint="eastAsia"/>
                <w:sz w:val="11"/>
                <w:szCs w:val="11"/>
              </w:rPr>
              <w:t>DATA_TYPE(1</w:t>
            </w:r>
            <w:r w:rsidRPr="00B74099">
              <w:rPr>
                <w:rFonts w:ascii="Consolas" w:hAnsi="Consolas" w:hint="eastAsia"/>
                <w:sz w:val="11"/>
                <w:szCs w:val="11"/>
              </w:rPr>
              <w:t>)</w:t>
            </w:r>
          </w:p>
          <w:p w:rsidR="00E223DD" w:rsidRPr="00B74099" w:rsidRDefault="00E223DD" w:rsidP="00B74099">
            <w:pPr>
              <w:jc w:val="center"/>
              <w:rPr>
                <w:rFonts w:ascii="Consolas" w:hAnsi="Consolas"/>
                <w:sz w:val="11"/>
                <w:szCs w:val="11"/>
              </w:rPr>
            </w:pPr>
            <w:r w:rsidRPr="00E223DD">
              <w:rPr>
                <w:rFonts w:ascii="Consolas" w:hAnsi="Consolas"/>
                <w:sz w:val="11"/>
                <w:szCs w:val="11"/>
              </w:rPr>
              <w:t>DATA_TYPE_ASCII_TEXT</w:t>
            </w:r>
          </w:p>
        </w:tc>
        <w:tc>
          <w:tcPr>
            <w:tcW w:w="406" w:type="pct"/>
            <w:shd w:val="clear" w:color="auto" w:fill="F79646"/>
          </w:tcPr>
          <w:p w:rsidR="00451106" w:rsidRPr="00B74099" w:rsidRDefault="00451106" w:rsidP="00B74099">
            <w:pPr>
              <w:jc w:val="center"/>
              <w:rPr>
                <w:rFonts w:ascii="Consolas" w:hAnsi="Consolas"/>
                <w:sz w:val="11"/>
                <w:szCs w:val="11"/>
              </w:rPr>
            </w:pPr>
            <w:r w:rsidRPr="00277BF6">
              <w:rPr>
                <w:rFonts w:ascii="Consolas" w:hAnsi="Consolas"/>
                <w:sz w:val="11"/>
                <w:szCs w:val="11"/>
              </w:rPr>
              <w:t>DA</w:t>
            </w:r>
            <w:r>
              <w:rPr>
                <w:rFonts w:ascii="Consolas" w:hAnsi="Consolas"/>
                <w:sz w:val="11"/>
                <w:szCs w:val="11"/>
              </w:rPr>
              <w:t>TA_LEN(2</w:t>
            </w:r>
            <w:r w:rsidRPr="00B74099">
              <w:rPr>
                <w:rFonts w:ascii="Consolas" w:hAnsi="Consolas"/>
                <w:sz w:val="11"/>
                <w:szCs w:val="11"/>
              </w:rPr>
              <w:t>)</w:t>
            </w:r>
          </w:p>
        </w:tc>
        <w:tc>
          <w:tcPr>
            <w:tcW w:w="295" w:type="pct"/>
            <w:shd w:val="clear" w:color="auto" w:fill="F79646"/>
          </w:tcPr>
          <w:p w:rsidR="00451106" w:rsidRPr="00B74099" w:rsidRDefault="00451106" w:rsidP="00B74099">
            <w:pPr>
              <w:jc w:val="center"/>
              <w:rPr>
                <w:rFonts w:ascii="Consolas" w:hAnsi="Consolas"/>
                <w:sz w:val="11"/>
                <w:szCs w:val="11"/>
              </w:rPr>
            </w:pPr>
            <w:r>
              <w:rPr>
                <w:rFonts w:ascii="Consolas" w:hAnsi="Consolas" w:hint="eastAsia"/>
                <w:sz w:val="11"/>
                <w:szCs w:val="11"/>
              </w:rPr>
              <w:t>FROMULA</w:t>
            </w:r>
          </w:p>
        </w:tc>
        <w:tc>
          <w:tcPr>
            <w:tcW w:w="434" w:type="pct"/>
            <w:shd w:val="clear" w:color="auto" w:fill="EAF1DD" w:themeFill="accent3" w:themeFillTint="33"/>
          </w:tcPr>
          <w:p w:rsidR="00451106" w:rsidRDefault="00451106" w:rsidP="00B74099">
            <w:pPr>
              <w:jc w:val="center"/>
              <w:rPr>
                <w:rFonts w:ascii="Consolas" w:hAnsi="Consolas"/>
                <w:sz w:val="11"/>
                <w:szCs w:val="11"/>
              </w:rPr>
            </w:pPr>
            <w:r>
              <w:rPr>
                <w:rFonts w:ascii="Consolas" w:hAnsi="Consolas" w:hint="eastAsia"/>
                <w:sz w:val="11"/>
                <w:szCs w:val="11"/>
              </w:rPr>
              <w:t>DATA_TYPE(1</w:t>
            </w:r>
            <w:r w:rsidRPr="00B74099">
              <w:rPr>
                <w:rFonts w:ascii="Consolas" w:hAnsi="Consolas" w:hint="eastAsia"/>
                <w:sz w:val="11"/>
                <w:szCs w:val="11"/>
              </w:rPr>
              <w:t>)</w:t>
            </w:r>
          </w:p>
          <w:p w:rsidR="0080418C" w:rsidRDefault="0080418C" w:rsidP="00B74099">
            <w:pPr>
              <w:jc w:val="center"/>
              <w:rPr>
                <w:rFonts w:ascii="Consolas" w:hAnsi="Consolas"/>
                <w:sz w:val="11"/>
                <w:szCs w:val="11"/>
              </w:rPr>
            </w:pPr>
            <w:r w:rsidRPr="0080418C">
              <w:rPr>
                <w:rFonts w:ascii="Consolas" w:hAnsi="Consolas"/>
                <w:sz w:val="11"/>
                <w:szCs w:val="11"/>
              </w:rPr>
              <w:t>DATA_TYPE_BIN_LINK_TRIGGER</w:t>
            </w:r>
          </w:p>
          <w:p w:rsidR="0080418C" w:rsidRPr="00B74099" w:rsidRDefault="0080418C" w:rsidP="0080418C">
            <w:pPr>
              <w:jc w:val="center"/>
              <w:rPr>
                <w:rFonts w:ascii="Consolas" w:hAnsi="Consolas"/>
                <w:sz w:val="11"/>
                <w:szCs w:val="11"/>
              </w:rPr>
            </w:pPr>
            <w:r w:rsidRPr="0080418C">
              <w:rPr>
                <w:rFonts w:ascii="Consolas" w:hAnsi="Consolas"/>
                <w:sz w:val="11"/>
                <w:szCs w:val="11"/>
              </w:rPr>
              <w:t>DATA_TYPE_BIN_LINK_</w:t>
            </w:r>
            <w:r>
              <w:rPr>
                <w:rFonts w:ascii="Consolas" w:hAnsi="Consolas"/>
                <w:sz w:val="11"/>
                <w:szCs w:val="11"/>
              </w:rPr>
              <w:t>ACTION</w:t>
            </w:r>
          </w:p>
        </w:tc>
        <w:tc>
          <w:tcPr>
            <w:tcW w:w="406" w:type="pct"/>
            <w:shd w:val="clear" w:color="auto" w:fill="EAF1DD" w:themeFill="accent3" w:themeFillTint="33"/>
          </w:tcPr>
          <w:p w:rsidR="00451106" w:rsidRPr="00B74099" w:rsidRDefault="00451106" w:rsidP="00B74099">
            <w:pPr>
              <w:jc w:val="center"/>
              <w:rPr>
                <w:rFonts w:ascii="Consolas" w:hAnsi="Consolas"/>
                <w:sz w:val="11"/>
                <w:szCs w:val="11"/>
              </w:rPr>
            </w:pPr>
            <w:r>
              <w:rPr>
                <w:rFonts w:ascii="Consolas" w:hAnsi="Consolas"/>
                <w:sz w:val="11"/>
                <w:szCs w:val="11"/>
              </w:rPr>
              <w:t>DATA_LEN(2</w:t>
            </w:r>
            <w:r w:rsidRPr="00B74099">
              <w:rPr>
                <w:rFonts w:ascii="Consolas" w:hAnsi="Consolas"/>
                <w:sz w:val="11"/>
                <w:szCs w:val="11"/>
              </w:rPr>
              <w:t>)</w:t>
            </w:r>
          </w:p>
        </w:tc>
        <w:tc>
          <w:tcPr>
            <w:tcW w:w="404" w:type="pct"/>
            <w:shd w:val="clear" w:color="auto" w:fill="EAF1DD" w:themeFill="accent3" w:themeFillTint="33"/>
          </w:tcPr>
          <w:p w:rsidR="00451106" w:rsidRPr="00B74099" w:rsidRDefault="008701B8" w:rsidP="00B74099">
            <w:pPr>
              <w:jc w:val="center"/>
              <w:rPr>
                <w:rFonts w:ascii="Consolas" w:hAnsi="Consolas"/>
                <w:sz w:val="11"/>
                <w:szCs w:val="11"/>
              </w:rPr>
            </w:pPr>
            <w:hyperlink w:anchor="_联动数据:" w:history="1">
              <w:r w:rsidR="00451106" w:rsidRPr="008C360D">
                <w:rPr>
                  <w:rStyle w:val="a9"/>
                  <w:rFonts w:ascii="Consolas" w:hAnsi="Consolas" w:hint="eastAsia"/>
                  <w:sz w:val="11"/>
                  <w:szCs w:val="11"/>
                </w:rPr>
                <w:t>参阅联动数据</w:t>
              </w:r>
            </w:hyperlink>
          </w:p>
        </w:tc>
      </w:tr>
    </w:tbl>
    <w:p w:rsidR="00153E91" w:rsidRDefault="00B74099" w:rsidP="00153E91">
      <w:pPr>
        <w:pStyle w:val="10"/>
        <w:numPr>
          <w:ilvl w:val="0"/>
          <w:numId w:val="5"/>
        </w:numPr>
        <w:ind w:firstLineChars="0"/>
        <w:jc w:val="center"/>
        <w:rPr>
          <w:rFonts w:ascii="Consolas" w:hAnsi="Consolas"/>
          <w:sz w:val="18"/>
          <w:szCs w:val="18"/>
        </w:rPr>
      </w:pPr>
      <w:r>
        <w:rPr>
          <w:rFonts w:ascii="Consolas" w:hAnsi="Consolas" w:hint="eastAsia"/>
          <w:sz w:val="18"/>
          <w:szCs w:val="18"/>
        </w:rPr>
        <w:t>联动</w:t>
      </w:r>
      <w:r w:rsidR="00153E91">
        <w:rPr>
          <w:rFonts w:ascii="Consolas" w:hAnsi="Consolas" w:hint="eastAsia"/>
          <w:sz w:val="18"/>
          <w:szCs w:val="18"/>
        </w:rPr>
        <w:t>描述报文</w:t>
      </w:r>
    </w:p>
    <w:p w:rsidR="008C360D" w:rsidRDefault="008C360D" w:rsidP="008C360D">
      <w:pPr>
        <w:pStyle w:val="10"/>
        <w:ind w:firstLineChars="0" w:firstLine="0"/>
        <w:rPr>
          <w:rFonts w:ascii="Consolas" w:hAnsi="Consolas"/>
          <w:sz w:val="18"/>
          <w:szCs w:val="18"/>
        </w:rPr>
      </w:pPr>
    </w:p>
    <w:p w:rsidR="00475649" w:rsidRDefault="00475649" w:rsidP="00475649">
      <w:pPr>
        <w:rPr>
          <w:rFonts w:ascii="Consolas" w:hAnsi="Consolas"/>
          <w:sz w:val="18"/>
          <w:szCs w:val="18"/>
        </w:rPr>
      </w:pPr>
      <w:r>
        <w:rPr>
          <w:rFonts w:ascii="Consolas" w:hAnsi="Consolas" w:hint="eastAsia"/>
          <w:sz w:val="18"/>
          <w:szCs w:val="18"/>
        </w:rPr>
        <w:t>DATA_COUNT</w:t>
      </w:r>
      <w:r>
        <w:rPr>
          <w:rFonts w:ascii="Consolas" w:hAnsi="Consolas" w:hint="eastAsia"/>
          <w:sz w:val="18"/>
          <w:szCs w:val="18"/>
        </w:rPr>
        <w:t>：代表了后面橙色字段的个数。每一个橙色字段代表了一个数据块。</w:t>
      </w:r>
    </w:p>
    <w:p w:rsidR="00475649" w:rsidRDefault="00475649" w:rsidP="00475649">
      <w:pPr>
        <w:rPr>
          <w:rFonts w:ascii="Consolas" w:hAnsi="Consolas"/>
          <w:sz w:val="18"/>
          <w:szCs w:val="18"/>
        </w:rPr>
      </w:pPr>
      <w:r>
        <w:rPr>
          <w:rFonts w:ascii="Consolas" w:hAnsi="Consolas" w:hint="eastAsia"/>
          <w:sz w:val="18"/>
          <w:szCs w:val="18"/>
        </w:rPr>
        <w:t>DATE_TYPE:</w:t>
      </w:r>
      <w:r>
        <w:rPr>
          <w:rFonts w:ascii="Consolas" w:hAnsi="Consolas"/>
          <w:sz w:val="18"/>
          <w:szCs w:val="18"/>
        </w:rPr>
        <w:t>数据</w:t>
      </w:r>
      <w:r>
        <w:rPr>
          <w:rFonts w:ascii="Consolas" w:hAnsi="Consolas" w:hint="eastAsia"/>
          <w:sz w:val="18"/>
          <w:szCs w:val="18"/>
        </w:rPr>
        <w:t>DATA</w:t>
      </w:r>
      <w:r>
        <w:rPr>
          <w:rFonts w:ascii="Consolas" w:hAnsi="Consolas"/>
          <w:sz w:val="18"/>
          <w:szCs w:val="18"/>
        </w:rPr>
        <w:t>的表现形式</w:t>
      </w:r>
      <w:r>
        <w:rPr>
          <w:rFonts w:ascii="Consolas" w:hAnsi="Consolas" w:hint="eastAsia"/>
          <w:sz w:val="18"/>
          <w:szCs w:val="18"/>
        </w:rPr>
        <w:t>。</w:t>
      </w:r>
    </w:p>
    <w:p w:rsidR="00475649" w:rsidRDefault="00475649" w:rsidP="00475649">
      <w:pPr>
        <w:rPr>
          <w:rFonts w:ascii="Consolas" w:hAnsi="Consolas"/>
          <w:sz w:val="18"/>
          <w:szCs w:val="18"/>
        </w:rPr>
      </w:pPr>
      <w:r>
        <w:rPr>
          <w:rFonts w:ascii="Consolas" w:hAnsi="Consolas" w:hint="eastAsia"/>
          <w:sz w:val="18"/>
          <w:szCs w:val="18"/>
        </w:rPr>
        <w:t>DATE_LEN</w:t>
      </w:r>
      <w:r>
        <w:rPr>
          <w:rFonts w:ascii="Consolas" w:hAnsi="Consolas"/>
          <w:sz w:val="18"/>
          <w:szCs w:val="18"/>
        </w:rPr>
        <w:t>：单个橙色数据块</w:t>
      </w:r>
      <w:r>
        <w:rPr>
          <w:rFonts w:ascii="Consolas" w:hAnsi="Consolas" w:hint="eastAsia"/>
          <w:sz w:val="18"/>
          <w:szCs w:val="18"/>
        </w:rPr>
        <w:t>中</w:t>
      </w:r>
      <w:r>
        <w:rPr>
          <w:rFonts w:ascii="Consolas" w:hAnsi="Consolas"/>
          <w:sz w:val="18"/>
          <w:szCs w:val="18"/>
        </w:rPr>
        <w:t>DATA</w:t>
      </w:r>
      <w:r>
        <w:rPr>
          <w:rFonts w:ascii="Consolas" w:hAnsi="Consolas"/>
          <w:sz w:val="18"/>
          <w:szCs w:val="18"/>
        </w:rPr>
        <w:t>的长度</w:t>
      </w:r>
      <w:r>
        <w:rPr>
          <w:rFonts w:ascii="Consolas" w:hAnsi="Consolas" w:hint="eastAsia"/>
          <w:sz w:val="18"/>
          <w:szCs w:val="18"/>
        </w:rPr>
        <w:t>。</w:t>
      </w:r>
    </w:p>
    <w:p w:rsidR="009A1557" w:rsidRDefault="00A105BE" w:rsidP="00475649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FLAG</w:t>
      </w:r>
      <w:r w:rsidR="009A1557">
        <w:rPr>
          <w:rFonts w:ascii="Consolas" w:hAnsi="Consolas" w:hint="eastAsia"/>
          <w:sz w:val="18"/>
          <w:szCs w:val="18"/>
        </w:rPr>
        <w:t>:</w:t>
      </w:r>
      <w:r w:rsidR="009A1557">
        <w:rPr>
          <w:rFonts w:ascii="Consolas" w:hAnsi="Consolas" w:hint="eastAsia"/>
          <w:sz w:val="18"/>
          <w:szCs w:val="18"/>
        </w:rPr>
        <w:t>代表</w:t>
      </w:r>
      <w:r>
        <w:rPr>
          <w:rFonts w:ascii="Consolas" w:hAnsi="Consolas"/>
          <w:sz w:val="18"/>
          <w:szCs w:val="18"/>
        </w:rPr>
        <w:t>联动</w:t>
      </w:r>
      <w:r w:rsidR="001B499D">
        <w:rPr>
          <w:rFonts w:ascii="Consolas" w:hAnsi="Consolas" w:hint="eastAsia"/>
          <w:sz w:val="18"/>
          <w:szCs w:val="18"/>
        </w:rPr>
        <w:t>启用</w:t>
      </w:r>
      <w:r w:rsidR="001B499D">
        <w:rPr>
          <w:rFonts w:ascii="Consolas" w:hAnsi="Consolas"/>
          <w:sz w:val="18"/>
          <w:szCs w:val="18"/>
        </w:rPr>
        <w:t>（</w:t>
      </w:r>
      <w:r w:rsidR="00A66796">
        <w:rPr>
          <w:rFonts w:ascii="Consolas" w:hAnsi="Consolas"/>
          <w:sz w:val="18"/>
          <w:szCs w:val="18"/>
        </w:rPr>
        <w:t>1</w:t>
      </w:r>
      <w:r w:rsidR="001B499D">
        <w:rPr>
          <w:rFonts w:ascii="Consolas" w:hAnsi="Consolas"/>
          <w:sz w:val="18"/>
          <w:szCs w:val="18"/>
        </w:rPr>
        <w:t>）</w:t>
      </w:r>
      <w:r>
        <w:rPr>
          <w:rFonts w:ascii="Consolas" w:hAnsi="Consolas"/>
          <w:sz w:val="18"/>
          <w:szCs w:val="18"/>
        </w:rPr>
        <w:t>、暂停</w:t>
      </w:r>
      <w:r w:rsidR="001B499D">
        <w:rPr>
          <w:rFonts w:ascii="Consolas" w:hAnsi="Consolas" w:hint="eastAsia"/>
          <w:sz w:val="18"/>
          <w:szCs w:val="18"/>
        </w:rPr>
        <w:t>（</w:t>
      </w:r>
      <w:r w:rsidR="00A66796">
        <w:rPr>
          <w:rFonts w:ascii="Consolas" w:hAnsi="Consolas" w:hint="eastAsia"/>
          <w:sz w:val="18"/>
          <w:szCs w:val="18"/>
        </w:rPr>
        <w:t>2</w:t>
      </w:r>
      <w:r w:rsidR="001B499D">
        <w:rPr>
          <w:rFonts w:ascii="Consolas" w:hAnsi="Consolas"/>
          <w:sz w:val="18"/>
          <w:szCs w:val="18"/>
        </w:rPr>
        <w:t>）</w:t>
      </w:r>
      <w:r>
        <w:rPr>
          <w:rFonts w:ascii="Consolas" w:hAnsi="Consolas"/>
          <w:sz w:val="18"/>
          <w:szCs w:val="18"/>
        </w:rPr>
        <w:t>、已删除</w:t>
      </w:r>
      <w:r w:rsidR="001B499D">
        <w:rPr>
          <w:rFonts w:ascii="Consolas" w:hAnsi="Consolas" w:hint="eastAsia"/>
          <w:sz w:val="18"/>
          <w:szCs w:val="18"/>
        </w:rPr>
        <w:t>（</w:t>
      </w:r>
      <w:r w:rsidR="00A66796">
        <w:rPr>
          <w:rFonts w:ascii="Consolas" w:hAnsi="Consolas"/>
          <w:sz w:val="18"/>
          <w:szCs w:val="18"/>
        </w:rPr>
        <w:t>0</w:t>
      </w:r>
      <w:r w:rsidR="001B499D">
        <w:rPr>
          <w:rFonts w:ascii="Consolas" w:hAnsi="Consolas"/>
          <w:sz w:val="18"/>
          <w:szCs w:val="18"/>
        </w:rPr>
        <w:t>）</w:t>
      </w:r>
      <w:r w:rsidR="009A1557">
        <w:rPr>
          <w:rFonts w:ascii="Consolas" w:hAnsi="Consolas" w:hint="eastAsia"/>
          <w:sz w:val="18"/>
          <w:szCs w:val="18"/>
        </w:rPr>
        <w:t>。</w:t>
      </w:r>
    </w:p>
    <w:p w:rsidR="009A1557" w:rsidRDefault="009A1557" w:rsidP="00475649">
      <w:pPr>
        <w:rPr>
          <w:rFonts w:ascii="Consolas" w:hAnsi="Consolas"/>
          <w:sz w:val="18"/>
          <w:szCs w:val="18"/>
        </w:rPr>
      </w:pPr>
      <w:r>
        <w:rPr>
          <w:rFonts w:ascii="Consolas" w:hAnsi="Consolas" w:hint="eastAsia"/>
          <w:sz w:val="18"/>
          <w:szCs w:val="18"/>
        </w:rPr>
        <w:t>NAME</w:t>
      </w:r>
      <w:r>
        <w:rPr>
          <w:rFonts w:ascii="Consolas" w:hAnsi="Consolas"/>
          <w:sz w:val="18"/>
          <w:szCs w:val="18"/>
        </w:rPr>
        <w:t>：</w:t>
      </w:r>
      <w:r>
        <w:rPr>
          <w:rFonts w:ascii="Consolas" w:hAnsi="Consolas" w:hint="eastAsia"/>
          <w:sz w:val="18"/>
          <w:szCs w:val="18"/>
        </w:rPr>
        <w:t>联动</w:t>
      </w:r>
      <w:r>
        <w:rPr>
          <w:rFonts w:ascii="Consolas" w:hAnsi="Consolas"/>
          <w:sz w:val="18"/>
          <w:szCs w:val="18"/>
        </w:rPr>
        <w:t>名字，由用户指定，供</w:t>
      </w:r>
      <w:r>
        <w:rPr>
          <w:rFonts w:ascii="Consolas" w:hAnsi="Consolas"/>
          <w:sz w:val="18"/>
          <w:szCs w:val="18"/>
        </w:rPr>
        <w:t>UI</w:t>
      </w:r>
      <w:r>
        <w:rPr>
          <w:rFonts w:ascii="Consolas" w:hAnsi="Consolas"/>
          <w:sz w:val="18"/>
          <w:szCs w:val="18"/>
        </w:rPr>
        <w:t>显示。</w:t>
      </w:r>
    </w:p>
    <w:p w:rsidR="009A1557" w:rsidRDefault="009A1557" w:rsidP="00475649">
      <w:pPr>
        <w:rPr>
          <w:rFonts w:ascii="Consolas" w:hAnsi="Consolas"/>
          <w:sz w:val="18"/>
          <w:szCs w:val="18"/>
        </w:rPr>
      </w:pPr>
      <w:r>
        <w:rPr>
          <w:rFonts w:ascii="Consolas" w:hAnsi="Consolas" w:hint="eastAsia"/>
          <w:sz w:val="18"/>
          <w:szCs w:val="18"/>
        </w:rPr>
        <w:t>FORMULA</w:t>
      </w:r>
      <w:r>
        <w:rPr>
          <w:rFonts w:ascii="Consolas" w:hAnsi="Consolas"/>
          <w:sz w:val="18"/>
          <w:szCs w:val="18"/>
        </w:rPr>
        <w:t>：后续联动条件的逻辑表达式</w:t>
      </w:r>
      <w:r>
        <w:rPr>
          <w:rFonts w:ascii="Consolas" w:hAnsi="Consolas" w:hint="eastAsia"/>
          <w:sz w:val="18"/>
          <w:szCs w:val="18"/>
        </w:rPr>
        <w:t>（目前</w:t>
      </w:r>
      <w:r>
        <w:rPr>
          <w:rFonts w:ascii="Consolas" w:hAnsi="Consolas"/>
          <w:sz w:val="18"/>
          <w:szCs w:val="18"/>
        </w:rPr>
        <w:t>置为</w:t>
      </w:r>
      <w:r>
        <w:rPr>
          <w:rFonts w:ascii="Consolas" w:hAnsi="Consolas" w:hint="eastAsia"/>
          <w:sz w:val="18"/>
          <w:szCs w:val="18"/>
        </w:rPr>
        <w:t>0</w:t>
      </w:r>
      <w:r>
        <w:rPr>
          <w:rFonts w:ascii="Consolas" w:hAnsi="Consolas" w:hint="eastAsia"/>
          <w:sz w:val="18"/>
          <w:szCs w:val="18"/>
        </w:rPr>
        <w:t>，</w:t>
      </w:r>
      <w:r>
        <w:rPr>
          <w:rFonts w:ascii="Consolas" w:hAnsi="Consolas"/>
          <w:sz w:val="18"/>
          <w:szCs w:val="18"/>
        </w:rPr>
        <w:t>即后续所有</w:t>
      </w:r>
      <w:r>
        <w:rPr>
          <w:rFonts w:ascii="Consolas" w:hAnsi="Consolas" w:hint="eastAsia"/>
          <w:sz w:val="18"/>
          <w:szCs w:val="18"/>
        </w:rPr>
        <w:t>联动</w:t>
      </w:r>
      <w:r>
        <w:rPr>
          <w:rFonts w:ascii="Consolas" w:hAnsi="Consolas"/>
          <w:sz w:val="18"/>
          <w:szCs w:val="18"/>
        </w:rPr>
        <w:t>条件</w:t>
      </w:r>
      <w:r>
        <w:rPr>
          <w:rFonts w:ascii="Consolas" w:hAnsi="Consolas" w:hint="eastAsia"/>
          <w:sz w:val="18"/>
          <w:szCs w:val="18"/>
        </w:rPr>
        <w:t>都是</w:t>
      </w:r>
      <w:r>
        <w:rPr>
          <w:rFonts w:ascii="Consolas" w:hAnsi="Consolas"/>
          <w:sz w:val="18"/>
          <w:szCs w:val="18"/>
        </w:rPr>
        <w:t>AND</w:t>
      </w:r>
      <w:r>
        <w:rPr>
          <w:rFonts w:ascii="Consolas" w:hAnsi="Consolas"/>
          <w:sz w:val="18"/>
          <w:szCs w:val="18"/>
        </w:rPr>
        <w:t>关系，后续所有联动动作都是</w:t>
      </w:r>
      <w:r>
        <w:rPr>
          <w:rFonts w:ascii="Consolas" w:hAnsi="Consolas"/>
          <w:sz w:val="18"/>
          <w:szCs w:val="18"/>
        </w:rPr>
        <w:t>AND</w:t>
      </w:r>
      <w:r>
        <w:rPr>
          <w:rFonts w:ascii="Consolas" w:hAnsi="Consolas"/>
          <w:sz w:val="18"/>
          <w:szCs w:val="18"/>
        </w:rPr>
        <w:t>关系）</w:t>
      </w:r>
      <w:r>
        <w:rPr>
          <w:rFonts w:ascii="Consolas" w:hAnsi="Consolas" w:hint="eastAsia"/>
          <w:sz w:val="18"/>
          <w:szCs w:val="18"/>
        </w:rPr>
        <w:t>。</w:t>
      </w:r>
    </w:p>
    <w:p w:rsidR="00475649" w:rsidRPr="00475649" w:rsidRDefault="00475649" w:rsidP="008C360D">
      <w:pPr>
        <w:pStyle w:val="10"/>
        <w:ind w:firstLineChars="0" w:firstLine="0"/>
        <w:rPr>
          <w:rFonts w:ascii="Consolas" w:hAnsi="Consolas"/>
          <w:sz w:val="18"/>
          <w:szCs w:val="18"/>
        </w:rPr>
      </w:pPr>
    </w:p>
    <w:p w:rsidR="001665C7" w:rsidRPr="00627C30" w:rsidRDefault="00425AA2" w:rsidP="00627C30">
      <w:pPr>
        <w:pStyle w:val="2"/>
        <w:numPr>
          <w:ilvl w:val="0"/>
          <w:numId w:val="16"/>
        </w:numPr>
        <w:spacing w:before="0" w:after="0"/>
        <w:rPr>
          <w:rFonts w:ascii="Consolas" w:hAnsi="Consolas"/>
          <w:sz w:val="18"/>
          <w:szCs w:val="18"/>
        </w:rPr>
      </w:pPr>
      <w:bookmarkStart w:id="53" w:name="_联动数据:"/>
      <w:bookmarkEnd w:id="53"/>
      <w:r>
        <w:rPr>
          <w:rFonts w:ascii="Consolas" w:hAnsi="Consolas" w:hint="eastAsia"/>
          <w:sz w:val="18"/>
          <w:szCs w:val="18"/>
        </w:rPr>
        <w:lastRenderedPageBreak/>
        <w:t>联动数据</w:t>
      </w:r>
      <w:r w:rsidR="00066157">
        <w:rPr>
          <w:rFonts w:ascii="Consolas" w:hAnsi="Consolas"/>
          <w:sz w:val="18"/>
          <w:szCs w:val="18"/>
        </w:rPr>
        <w:t>: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3667"/>
        <w:gridCol w:w="2414"/>
        <w:gridCol w:w="3247"/>
        <w:gridCol w:w="3041"/>
        <w:gridCol w:w="1579"/>
      </w:tblGrid>
      <w:tr w:rsidR="00FC3131" w:rsidRPr="00B74099" w:rsidTr="00843A1E">
        <w:tc>
          <w:tcPr>
            <w:tcW w:w="1314" w:type="pct"/>
            <w:shd w:val="pct10" w:color="auto" w:fill="auto"/>
          </w:tcPr>
          <w:p w:rsidR="00FC3131" w:rsidRPr="00B74099" w:rsidRDefault="00FC3131" w:rsidP="002767CB">
            <w:pPr>
              <w:jc w:val="center"/>
              <w:rPr>
                <w:rFonts w:ascii="Consolas" w:hAnsi="Consolas"/>
                <w:sz w:val="11"/>
                <w:szCs w:val="11"/>
              </w:rPr>
            </w:pPr>
            <w:r>
              <w:rPr>
                <w:rFonts w:ascii="Consolas" w:hAnsi="Consolas"/>
                <w:sz w:val="11"/>
                <w:szCs w:val="11"/>
              </w:rPr>
              <w:t>GUID</w:t>
            </w:r>
            <w:r w:rsidRPr="00B74099">
              <w:rPr>
                <w:rFonts w:ascii="Consolas" w:hAnsi="Consolas" w:hint="eastAsia"/>
                <w:sz w:val="11"/>
                <w:szCs w:val="11"/>
              </w:rPr>
              <w:t>(1</w:t>
            </w:r>
            <w:r w:rsidR="00B84C8F">
              <w:rPr>
                <w:rFonts w:ascii="Consolas" w:hAnsi="Consolas"/>
                <w:sz w:val="11"/>
                <w:szCs w:val="11"/>
              </w:rPr>
              <w:t>2</w:t>
            </w:r>
            <w:r w:rsidRPr="00B74099">
              <w:rPr>
                <w:rFonts w:ascii="Consolas" w:hAnsi="Consolas" w:hint="eastAsia"/>
                <w:sz w:val="11"/>
                <w:szCs w:val="11"/>
              </w:rPr>
              <w:t>)</w:t>
            </w:r>
          </w:p>
        </w:tc>
        <w:tc>
          <w:tcPr>
            <w:tcW w:w="865" w:type="pct"/>
            <w:shd w:val="pct10" w:color="auto" w:fill="auto"/>
          </w:tcPr>
          <w:p w:rsidR="00FC3131" w:rsidRPr="00B74099" w:rsidRDefault="00FC3131" w:rsidP="00B84C8F">
            <w:pPr>
              <w:jc w:val="center"/>
              <w:rPr>
                <w:rFonts w:ascii="Consolas" w:hAnsi="Consolas"/>
                <w:sz w:val="11"/>
                <w:szCs w:val="11"/>
              </w:rPr>
            </w:pPr>
            <w:r>
              <w:rPr>
                <w:rFonts w:ascii="Consolas" w:hAnsi="Consolas"/>
                <w:sz w:val="11"/>
                <w:szCs w:val="11"/>
              </w:rPr>
              <w:t>SCID</w:t>
            </w:r>
            <w:r w:rsidRPr="00B74099">
              <w:rPr>
                <w:rFonts w:ascii="Consolas" w:hAnsi="Consolas" w:hint="eastAsia"/>
                <w:sz w:val="11"/>
                <w:szCs w:val="11"/>
              </w:rPr>
              <w:t>(1)</w:t>
            </w:r>
          </w:p>
        </w:tc>
        <w:tc>
          <w:tcPr>
            <w:tcW w:w="1164" w:type="pct"/>
            <w:shd w:val="clear" w:color="auto" w:fill="F79646"/>
          </w:tcPr>
          <w:p w:rsidR="00FC3131" w:rsidRPr="00B74099" w:rsidRDefault="00FC3131" w:rsidP="007E383D">
            <w:pPr>
              <w:jc w:val="center"/>
              <w:rPr>
                <w:rFonts w:ascii="Consolas" w:hAnsi="Consolas"/>
                <w:sz w:val="11"/>
                <w:szCs w:val="11"/>
              </w:rPr>
            </w:pPr>
            <w:r>
              <w:rPr>
                <w:rFonts w:ascii="Consolas" w:hAnsi="Consolas" w:hint="eastAsia"/>
                <w:sz w:val="11"/>
                <w:szCs w:val="11"/>
              </w:rPr>
              <w:t>DATA_TYPE</w:t>
            </w:r>
            <w:r w:rsidR="00446593">
              <w:rPr>
                <w:rFonts w:ascii="Consolas" w:hAnsi="Consolas" w:hint="eastAsia"/>
                <w:sz w:val="11"/>
                <w:szCs w:val="11"/>
              </w:rPr>
              <w:t>(</w:t>
            </w:r>
            <w:r w:rsidR="007E383D">
              <w:rPr>
                <w:rFonts w:ascii="Consolas" w:hAnsi="Consolas"/>
                <w:sz w:val="11"/>
                <w:szCs w:val="11"/>
              </w:rPr>
              <w:t>1</w:t>
            </w:r>
            <w:r w:rsidRPr="00B74099">
              <w:rPr>
                <w:rFonts w:ascii="Consolas" w:hAnsi="Consolas" w:hint="eastAsia"/>
                <w:sz w:val="11"/>
                <w:szCs w:val="11"/>
              </w:rPr>
              <w:t>)</w:t>
            </w:r>
          </w:p>
        </w:tc>
        <w:tc>
          <w:tcPr>
            <w:tcW w:w="1090" w:type="pct"/>
            <w:shd w:val="clear" w:color="auto" w:fill="F79646"/>
          </w:tcPr>
          <w:p w:rsidR="00FC3131" w:rsidRPr="00B74099" w:rsidRDefault="00FC3131" w:rsidP="007E383D">
            <w:pPr>
              <w:jc w:val="center"/>
              <w:rPr>
                <w:rFonts w:ascii="Consolas" w:hAnsi="Consolas"/>
                <w:sz w:val="11"/>
                <w:szCs w:val="11"/>
              </w:rPr>
            </w:pPr>
            <w:r>
              <w:rPr>
                <w:rFonts w:ascii="Consolas" w:hAnsi="Consolas"/>
                <w:sz w:val="11"/>
                <w:szCs w:val="11"/>
              </w:rPr>
              <w:t>DATA_LEN</w:t>
            </w:r>
            <w:r w:rsidRPr="00B74099">
              <w:rPr>
                <w:rFonts w:ascii="Consolas" w:hAnsi="Consolas"/>
                <w:sz w:val="11"/>
                <w:szCs w:val="11"/>
              </w:rPr>
              <w:t>(</w:t>
            </w:r>
            <w:r w:rsidR="007E383D">
              <w:rPr>
                <w:rFonts w:ascii="Consolas" w:hAnsi="Consolas"/>
                <w:sz w:val="11"/>
                <w:szCs w:val="11"/>
              </w:rPr>
              <w:t>2</w:t>
            </w:r>
            <w:r w:rsidRPr="00B74099">
              <w:rPr>
                <w:rFonts w:ascii="Consolas" w:hAnsi="Consolas"/>
                <w:sz w:val="11"/>
                <w:szCs w:val="11"/>
              </w:rPr>
              <w:t>)</w:t>
            </w:r>
          </w:p>
        </w:tc>
        <w:tc>
          <w:tcPr>
            <w:tcW w:w="566" w:type="pct"/>
            <w:shd w:val="clear" w:color="auto" w:fill="F79646"/>
          </w:tcPr>
          <w:p w:rsidR="00FC3131" w:rsidRPr="00B74099" w:rsidRDefault="00FC3131" w:rsidP="002767CB">
            <w:pPr>
              <w:jc w:val="center"/>
              <w:rPr>
                <w:rFonts w:ascii="Consolas" w:hAnsi="Consolas"/>
                <w:sz w:val="11"/>
                <w:szCs w:val="11"/>
              </w:rPr>
            </w:pPr>
            <w:r>
              <w:rPr>
                <w:rFonts w:ascii="Consolas" w:hAnsi="Consolas"/>
                <w:sz w:val="11"/>
                <w:szCs w:val="11"/>
              </w:rPr>
              <w:t>DATA</w:t>
            </w:r>
          </w:p>
        </w:tc>
      </w:tr>
    </w:tbl>
    <w:p w:rsidR="00732D6F" w:rsidRDefault="00732D6F" w:rsidP="00732D6F">
      <w:pPr>
        <w:pStyle w:val="10"/>
        <w:numPr>
          <w:ilvl w:val="0"/>
          <w:numId w:val="5"/>
        </w:numPr>
        <w:ind w:firstLineChars="0"/>
        <w:jc w:val="center"/>
        <w:rPr>
          <w:rFonts w:ascii="Consolas" w:hAnsi="Consolas"/>
          <w:sz w:val="18"/>
          <w:szCs w:val="18"/>
        </w:rPr>
      </w:pPr>
      <w:r>
        <w:rPr>
          <w:rFonts w:ascii="Consolas" w:hAnsi="Consolas" w:hint="eastAsia"/>
          <w:sz w:val="18"/>
          <w:szCs w:val="18"/>
        </w:rPr>
        <w:t>联动</w:t>
      </w:r>
      <w:r w:rsidR="00E24BFE">
        <w:rPr>
          <w:rFonts w:ascii="Consolas" w:hAnsi="Consolas" w:hint="eastAsia"/>
          <w:sz w:val="18"/>
          <w:szCs w:val="18"/>
        </w:rPr>
        <w:t>数据</w:t>
      </w:r>
    </w:p>
    <w:p w:rsidR="00556B4C" w:rsidRDefault="00BB3A94" w:rsidP="0067306F">
      <w:pPr>
        <w:rPr>
          <w:rFonts w:ascii="Consolas" w:hAnsi="Consolas"/>
          <w:sz w:val="18"/>
          <w:szCs w:val="18"/>
        </w:rPr>
      </w:pPr>
      <w:r w:rsidRPr="00BB3A94">
        <w:rPr>
          <w:rFonts w:ascii="Consolas" w:hAnsi="Consolas" w:hint="eastAsia"/>
          <w:sz w:val="18"/>
          <w:szCs w:val="18"/>
        </w:rPr>
        <w:t>GUID:</w:t>
      </w:r>
      <w:r>
        <w:rPr>
          <w:rFonts w:ascii="Consolas" w:hAnsi="Consolas"/>
          <w:sz w:val="18"/>
          <w:szCs w:val="18"/>
        </w:rPr>
        <w:t xml:space="preserve"> </w:t>
      </w:r>
      <w:r>
        <w:rPr>
          <w:rFonts w:ascii="Consolas" w:hAnsi="Consolas" w:hint="eastAsia"/>
          <w:sz w:val="18"/>
          <w:szCs w:val="18"/>
        </w:rPr>
        <w:t>代表具体动作</w:t>
      </w:r>
      <w:r>
        <w:rPr>
          <w:rFonts w:ascii="Consolas" w:hAnsi="Consolas"/>
          <w:sz w:val="18"/>
          <w:szCs w:val="18"/>
        </w:rPr>
        <w:t>或者条件判定的设备</w:t>
      </w:r>
    </w:p>
    <w:p w:rsidR="00BB3A94" w:rsidRDefault="00BB3A94" w:rsidP="0067306F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SCID</w:t>
      </w:r>
      <w:r>
        <w:rPr>
          <w:rFonts w:ascii="Consolas" w:hAnsi="Consolas"/>
          <w:sz w:val="18"/>
          <w:szCs w:val="18"/>
        </w:rPr>
        <w:t>：代表指定设备的控制项或者状态项</w:t>
      </w:r>
    </w:p>
    <w:p w:rsidR="00FC36CB" w:rsidRPr="00BB3A94" w:rsidRDefault="00FC36CB" w:rsidP="0067306F">
      <w:pPr>
        <w:rPr>
          <w:rFonts w:ascii="Consolas" w:hAnsi="Consolas"/>
          <w:sz w:val="18"/>
          <w:szCs w:val="18"/>
        </w:rPr>
      </w:pPr>
      <w:r>
        <w:rPr>
          <w:rFonts w:ascii="Consolas" w:hAnsi="Consolas" w:hint="eastAsia"/>
          <w:sz w:val="18"/>
          <w:szCs w:val="18"/>
        </w:rPr>
        <w:t>后续</w:t>
      </w:r>
      <w:r>
        <w:rPr>
          <w:rFonts w:ascii="Consolas" w:hAnsi="Consolas"/>
          <w:sz w:val="18"/>
          <w:szCs w:val="18"/>
        </w:rPr>
        <w:t>橙色字段为动作</w:t>
      </w:r>
      <w:r>
        <w:rPr>
          <w:rFonts w:ascii="Consolas" w:hAnsi="Consolas" w:hint="eastAsia"/>
          <w:sz w:val="18"/>
          <w:szCs w:val="18"/>
        </w:rPr>
        <w:t>或者</w:t>
      </w:r>
      <w:r>
        <w:rPr>
          <w:rFonts w:ascii="Consolas" w:hAnsi="Consolas"/>
          <w:sz w:val="18"/>
          <w:szCs w:val="18"/>
        </w:rPr>
        <w:t>状态的具体数据</w:t>
      </w:r>
    </w:p>
    <w:p w:rsidR="00DB2446" w:rsidRDefault="007B7A12" w:rsidP="00DB2446">
      <w:pPr>
        <w:pStyle w:val="1"/>
        <w:numPr>
          <w:ilvl w:val="0"/>
          <w:numId w:val="1"/>
        </w:numPr>
        <w:spacing w:before="0" w:after="0"/>
        <w:rPr>
          <w:rFonts w:ascii="Consolas" w:hAnsi="Consolas"/>
          <w:sz w:val="18"/>
          <w:szCs w:val="18"/>
        </w:rPr>
      </w:pPr>
      <w:r>
        <w:rPr>
          <w:rFonts w:ascii="Consolas" w:hAnsi="Consolas" w:hint="eastAsia"/>
          <w:sz w:val="18"/>
          <w:szCs w:val="18"/>
        </w:rPr>
        <w:t>业务逻辑</w:t>
      </w:r>
    </w:p>
    <w:p w:rsidR="00DB2446" w:rsidRDefault="00DB2446" w:rsidP="00DB2446">
      <w:pPr>
        <w:pStyle w:val="2"/>
        <w:numPr>
          <w:ilvl w:val="0"/>
          <w:numId w:val="18"/>
        </w:numPr>
        <w:spacing w:before="0" w:after="0"/>
        <w:rPr>
          <w:rFonts w:ascii="Consolas" w:hAnsi="Consolas"/>
          <w:sz w:val="18"/>
          <w:szCs w:val="18"/>
        </w:rPr>
      </w:pPr>
      <w:r>
        <w:rPr>
          <w:rFonts w:ascii="Consolas" w:hAnsi="Consolas" w:hint="eastAsia"/>
          <w:sz w:val="18"/>
          <w:szCs w:val="18"/>
        </w:rPr>
        <w:t>设备</w:t>
      </w:r>
      <w:r>
        <w:rPr>
          <w:rFonts w:ascii="Consolas" w:hAnsi="Consolas"/>
          <w:sz w:val="18"/>
          <w:szCs w:val="18"/>
        </w:rPr>
        <w:t>初始化</w:t>
      </w:r>
    </w:p>
    <w:p w:rsidR="0024392A" w:rsidRDefault="0024392A" w:rsidP="00752A17"/>
    <w:p w:rsidR="0024392A" w:rsidRDefault="0024392A" w:rsidP="00752A17">
      <w:r>
        <w:rPr>
          <w:rFonts w:hint="eastAsia"/>
        </w:rPr>
        <w:t>UDP</w:t>
      </w:r>
      <w:r w:rsidR="0085185A">
        <w:rPr>
          <w:rFonts w:hint="eastAsia"/>
        </w:rPr>
        <w:t>绑定</w:t>
      </w:r>
      <w:r>
        <w:t>的</w:t>
      </w:r>
      <w:r w:rsidR="00255DF8">
        <w:rPr>
          <w:rFonts w:hint="eastAsia"/>
        </w:rPr>
        <w:t>数据</w:t>
      </w:r>
      <w:r>
        <w:t>报文：</w:t>
      </w: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2913"/>
        <w:gridCol w:w="2965"/>
        <w:gridCol w:w="2834"/>
        <w:gridCol w:w="1716"/>
        <w:gridCol w:w="3520"/>
      </w:tblGrid>
      <w:tr w:rsidR="009A3F43" w:rsidTr="009A3F43">
        <w:tc>
          <w:tcPr>
            <w:tcW w:w="1044" w:type="pct"/>
          </w:tcPr>
          <w:p w:rsidR="009A3F43" w:rsidRDefault="009A3F43" w:rsidP="00597FD1">
            <w:r>
              <w:t>FLAG(1</w:t>
            </w:r>
            <w:r>
              <w:rPr>
                <w:rFonts w:hint="eastAsia"/>
              </w:rPr>
              <w:t>字节</w:t>
            </w:r>
            <w:r>
              <w:t>)</w:t>
            </w:r>
          </w:p>
        </w:tc>
        <w:tc>
          <w:tcPr>
            <w:tcW w:w="1063" w:type="pct"/>
          </w:tcPr>
          <w:p w:rsidR="009A3F43" w:rsidRDefault="009A3F43" w:rsidP="00597FD1">
            <w:r>
              <w:t>APSN</w:t>
            </w:r>
            <w:r>
              <w:rPr>
                <w:rFonts w:hint="eastAsia"/>
              </w:rPr>
              <w:t>(</w:t>
            </w:r>
            <w:r>
              <w:t>4</w:t>
            </w: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)</w:t>
            </w:r>
          </w:p>
        </w:tc>
        <w:tc>
          <w:tcPr>
            <w:tcW w:w="1016" w:type="pct"/>
          </w:tcPr>
          <w:p w:rsidR="009A3F43" w:rsidRDefault="009A3F43" w:rsidP="00904443">
            <w:r>
              <w:rPr>
                <w:rFonts w:hint="eastAsia"/>
              </w:rPr>
              <w:t>LUID(</w:t>
            </w:r>
            <w:r>
              <w:t>8</w:t>
            </w: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)</w:t>
            </w:r>
          </w:p>
        </w:tc>
        <w:tc>
          <w:tcPr>
            <w:tcW w:w="615" w:type="pct"/>
          </w:tcPr>
          <w:p w:rsidR="009A3F43" w:rsidRDefault="009A3F43" w:rsidP="00597FD1">
            <w:r>
              <w:rPr>
                <w:rFonts w:hint="eastAsia"/>
              </w:rPr>
              <w:t>SIZE(</w:t>
            </w:r>
            <w:r>
              <w:t>1</w:t>
            </w:r>
            <w:r>
              <w:rPr>
                <w:rFonts w:hint="eastAsia"/>
              </w:rPr>
              <w:t>)</w:t>
            </w:r>
          </w:p>
        </w:tc>
        <w:tc>
          <w:tcPr>
            <w:tcW w:w="1262" w:type="pct"/>
          </w:tcPr>
          <w:p w:rsidR="009A3F43" w:rsidRDefault="009A3F43" w:rsidP="00CC21BD">
            <w:r>
              <w:rPr>
                <w:rFonts w:hint="eastAsia"/>
              </w:rPr>
              <w:t>NAME</w:t>
            </w:r>
            <w:r>
              <w:t>( ‘</w:t>
            </w:r>
            <w:r>
              <w:rPr>
                <w:rFonts w:hint="eastAsia"/>
              </w:rPr>
              <w:t>\0</w:t>
            </w:r>
            <w:r>
              <w:t>’</w:t>
            </w:r>
            <w:r>
              <w:rPr>
                <w:rFonts w:hint="eastAsia"/>
              </w:rPr>
              <w:t>结尾</w:t>
            </w:r>
            <w:r>
              <w:t>)</w:t>
            </w:r>
          </w:p>
        </w:tc>
      </w:tr>
    </w:tbl>
    <w:p w:rsidR="00374AF3" w:rsidRPr="007E383D" w:rsidRDefault="007E6563" w:rsidP="00752A17">
      <w:pPr>
        <w:rPr>
          <w:rFonts w:ascii="Consolas" w:hAnsi="Consolas"/>
          <w:sz w:val="18"/>
          <w:szCs w:val="18"/>
        </w:rPr>
      </w:pPr>
      <w:r w:rsidRPr="007E383D">
        <w:rPr>
          <w:rFonts w:ascii="Consolas" w:hAnsi="Consolas" w:hint="eastAsia"/>
          <w:sz w:val="18"/>
          <w:szCs w:val="18"/>
        </w:rPr>
        <w:t>FLAG</w:t>
      </w:r>
      <w:r w:rsidRPr="007E383D">
        <w:rPr>
          <w:rFonts w:ascii="Consolas" w:hAnsi="Consolas" w:hint="eastAsia"/>
          <w:sz w:val="18"/>
          <w:szCs w:val="18"/>
        </w:rPr>
        <w:t>：标志位</w:t>
      </w:r>
    </w:p>
    <w:p w:rsidR="00374AF3" w:rsidRPr="007E383D" w:rsidRDefault="007E6563" w:rsidP="00752A17">
      <w:pPr>
        <w:rPr>
          <w:rFonts w:ascii="Consolas" w:hAnsi="Consolas"/>
          <w:sz w:val="18"/>
          <w:szCs w:val="18"/>
        </w:rPr>
      </w:pPr>
      <w:r w:rsidRPr="007E383D">
        <w:rPr>
          <w:rFonts w:ascii="Consolas" w:hAnsi="Consolas"/>
          <w:sz w:val="18"/>
          <w:szCs w:val="18"/>
        </w:rPr>
        <w:t>如果置</w:t>
      </w:r>
      <w:r w:rsidR="008A0EB0" w:rsidRPr="007E383D">
        <w:rPr>
          <w:rFonts w:ascii="Consolas" w:hAnsi="Consolas"/>
          <w:sz w:val="18"/>
          <w:szCs w:val="18"/>
        </w:rPr>
        <w:t>0</w:t>
      </w:r>
      <w:r w:rsidR="008A0EB0" w:rsidRPr="007E383D">
        <w:rPr>
          <w:rFonts w:ascii="Consolas" w:hAnsi="Consolas" w:hint="eastAsia"/>
          <w:sz w:val="18"/>
          <w:szCs w:val="18"/>
        </w:rPr>
        <w:t>，则</w:t>
      </w:r>
      <w:r w:rsidR="008A0EB0" w:rsidRPr="007E383D">
        <w:rPr>
          <w:rFonts w:ascii="Consolas" w:hAnsi="Consolas"/>
          <w:sz w:val="18"/>
          <w:szCs w:val="18"/>
        </w:rPr>
        <w:t>广播数据用于普通用户</w:t>
      </w:r>
      <w:r w:rsidR="008A0EB0" w:rsidRPr="007E383D">
        <w:rPr>
          <w:rFonts w:ascii="Consolas" w:hAnsi="Consolas" w:hint="eastAsia"/>
          <w:sz w:val="18"/>
          <w:szCs w:val="18"/>
        </w:rPr>
        <w:t>绑定</w:t>
      </w:r>
      <w:r w:rsidR="008A0EB0" w:rsidRPr="007E383D">
        <w:rPr>
          <w:rFonts w:ascii="Consolas" w:hAnsi="Consolas"/>
          <w:sz w:val="18"/>
          <w:szCs w:val="18"/>
        </w:rPr>
        <w:t>网关，</w:t>
      </w:r>
      <w:r w:rsidR="008A0EB0" w:rsidRPr="007E383D">
        <w:rPr>
          <w:rFonts w:ascii="Consolas" w:hAnsi="Consolas"/>
          <w:sz w:val="18"/>
          <w:szCs w:val="18"/>
        </w:rPr>
        <w:t>LUID=</w:t>
      </w:r>
      <w:r w:rsidR="002F1BDA" w:rsidRPr="007E383D">
        <w:rPr>
          <w:rFonts w:ascii="Consolas" w:hAnsi="Consolas" w:hint="eastAsia"/>
          <w:sz w:val="18"/>
          <w:szCs w:val="18"/>
        </w:rPr>
        <w:t>网关的</w:t>
      </w:r>
      <w:r w:rsidR="002F1BDA" w:rsidRPr="007E383D">
        <w:rPr>
          <w:rFonts w:ascii="Consolas" w:hAnsi="Consolas"/>
          <w:sz w:val="18"/>
          <w:szCs w:val="18"/>
        </w:rPr>
        <w:t>LUID</w:t>
      </w:r>
      <w:r w:rsidR="0085185A" w:rsidRPr="007E383D">
        <w:rPr>
          <w:rFonts w:ascii="Consolas" w:hAnsi="Consolas" w:hint="eastAsia"/>
          <w:sz w:val="18"/>
          <w:szCs w:val="18"/>
        </w:rPr>
        <w:t>，</w:t>
      </w:r>
      <w:r w:rsidR="00374AF3" w:rsidRPr="007E383D">
        <w:rPr>
          <w:rFonts w:ascii="Consolas" w:hAnsi="Consolas"/>
          <w:sz w:val="18"/>
          <w:szCs w:val="18"/>
        </w:rPr>
        <w:t>APSN=</w:t>
      </w:r>
      <w:r w:rsidR="00374AF3" w:rsidRPr="007E383D">
        <w:rPr>
          <w:rFonts w:ascii="Consolas" w:hAnsi="Consolas" w:hint="eastAsia"/>
          <w:sz w:val="18"/>
          <w:szCs w:val="18"/>
        </w:rPr>
        <w:t>网关</w:t>
      </w:r>
      <w:r w:rsidR="00374AF3" w:rsidRPr="007E383D">
        <w:rPr>
          <w:rFonts w:ascii="Consolas" w:hAnsi="Consolas"/>
          <w:sz w:val="18"/>
          <w:szCs w:val="18"/>
        </w:rPr>
        <w:t>的</w:t>
      </w:r>
      <w:r w:rsidR="00374AF3" w:rsidRPr="007E383D">
        <w:rPr>
          <w:rFonts w:ascii="Consolas" w:hAnsi="Consolas"/>
          <w:sz w:val="18"/>
          <w:szCs w:val="18"/>
        </w:rPr>
        <w:t>APSN</w:t>
      </w:r>
      <w:r w:rsidR="00374AF3" w:rsidRPr="007E383D">
        <w:rPr>
          <w:rFonts w:ascii="Consolas" w:hAnsi="Consolas"/>
          <w:sz w:val="18"/>
          <w:szCs w:val="18"/>
        </w:rPr>
        <w:t>，</w:t>
      </w:r>
      <w:r w:rsidR="00374AF3" w:rsidRPr="007E383D">
        <w:rPr>
          <w:rFonts w:ascii="Consolas" w:hAnsi="Consolas"/>
          <w:sz w:val="18"/>
          <w:szCs w:val="18"/>
        </w:rPr>
        <w:t>NAME=</w:t>
      </w:r>
      <w:r w:rsidR="00374AF3" w:rsidRPr="007E383D">
        <w:rPr>
          <w:rFonts w:ascii="Consolas" w:hAnsi="Consolas"/>
          <w:sz w:val="18"/>
          <w:szCs w:val="18"/>
        </w:rPr>
        <w:t>网关名称</w:t>
      </w:r>
      <w:r w:rsidR="008A0EB0" w:rsidRPr="007E383D">
        <w:rPr>
          <w:rFonts w:ascii="Consolas" w:hAnsi="Consolas" w:hint="eastAsia"/>
          <w:sz w:val="18"/>
          <w:szCs w:val="18"/>
        </w:rPr>
        <w:t>；</w:t>
      </w:r>
    </w:p>
    <w:p w:rsidR="00374AF3" w:rsidRPr="007E383D" w:rsidRDefault="008A0EB0" w:rsidP="00752A17">
      <w:pPr>
        <w:rPr>
          <w:rFonts w:ascii="Consolas" w:hAnsi="Consolas"/>
          <w:sz w:val="18"/>
          <w:szCs w:val="18"/>
        </w:rPr>
      </w:pPr>
      <w:r w:rsidRPr="007E383D">
        <w:rPr>
          <w:rFonts w:ascii="Consolas" w:hAnsi="Consolas" w:hint="eastAsia"/>
          <w:sz w:val="18"/>
          <w:szCs w:val="18"/>
        </w:rPr>
        <w:t>如果</w:t>
      </w:r>
      <w:r w:rsidRPr="007E383D">
        <w:rPr>
          <w:rFonts w:ascii="Consolas" w:hAnsi="Consolas"/>
          <w:sz w:val="18"/>
          <w:szCs w:val="18"/>
        </w:rPr>
        <w:t>置</w:t>
      </w:r>
      <w:r w:rsidRPr="007E383D">
        <w:rPr>
          <w:rFonts w:ascii="Consolas" w:hAnsi="Consolas" w:hint="eastAsia"/>
          <w:sz w:val="18"/>
          <w:szCs w:val="18"/>
        </w:rPr>
        <w:t>1</w:t>
      </w:r>
      <w:r w:rsidRPr="007E383D">
        <w:rPr>
          <w:rFonts w:ascii="Consolas" w:hAnsi="Consolas" w:hint="eastAsia"/>
          <w:sz w:val="18"/>
          <w:szCs w:val="18"/>
        </w:rPr>
        <w:t>，</w:t>
      </w:r>
      <w:r w:rsidRPr="007E383D">
        <w:rPr>
          <w:rFonts w:ascii="Consolas" w:hAnsi="Consolas"/>
          <w:sz w:val="18"/>
          <w:szCs w:val="18"/>
        </w:rPr>
        <w:t>则广播数据用于添加管理员，</w:t>
      </w:r>
      <w:r w:rsidRPr="007E383D">
        <w:rPr>
          <w:rFonts w:ascii="Consolas" w:hAnsi="Consolas"/>
          <w:sz w:val="18"/>
          <w:szCs w:val="18"/>
        </w:rPr>
        <w:t>LUID=</w:t>
      </w:r>
      <w:r w:rsidR="00D4063C" w:rsidRPr="007E383D">
        <w:rPr>
          <w:rFonts w:ascii="Consolas" w:hAnsi="Consolas" w:hint="eastAsia"/>
          <w:sz w:val="18"/>
          <w:szCs w:val="18"/>
        </w:rPr>
        <w:t>网关的</w:t>
      </w:r>
      <w:r w:rsidR="00D4063C" w:rsidRPr="007E383D">
        <w:rPr>
          <w:rFonts w:ascii="Consolas" w:hAnsi="Consolas"/>
          <w:sz w:val="18"/>
          <w:szCs w:val="18"/>
        </w:rPr>
        <w:t>LUID</w:t>
      </w:r>
      <w:r w:rsidR="0085185A" w:rsidRPr="007E383D">
        <w:rPr>
          <w:rFonts w:ascii="Consolas" w:hAnsi="Consolas" w:hint="eastAsia"/>
          <w:sz w:val="18"/>
          <w:szCs w:val="18"/>
        </w:rPr>
        <w:t>，</w:t>
      </w:r>
      <w:r w:rsidR="0085185A" w:rsidRPr="007E383D">
        <w:rPr>
          <w:rFonts w:ascii="Consolas" w:hAnsi="Consolas"/>
          <w:sz w:val="18"/>
          <w:szCs w:val="18"/>
        </w:rPr>
        <w:t>APSN=</w:t>
      </w:r>
      <w:r w:rsidR="0085185A" w:rsidRPr="007E383D">
        <w:rPr>
          <w:rFonts w:ascii="Consolas" w:hAnsi="Consolas" w:hint="eastAsia"/>
          <w:sz w:val="18"/>
          <w:szCs w:val="18"/>
        </w:rPr>
        <w:t>网关</w:t>
      </w:r>
      <w:r w:rsidR="0085185A" w:rsidRPr="007E383D">
        <w:rPr>
          <w:rFonts w:ascii="Consolas" w:hAnsi="Consolas"/>
          <w:sz w:val="18"/>
          <w:szCs w:val="18"/>
        </w:rPr>
        <w:t>的</w:t>
      </w:r>
      <w:r w:rsidR="0085185A" w:rsidRPr="007E383D">
        <w:rPr>
          <w:rFonts w:ascii="Consolas" w:hAnsi="Consolas"/>
          <w:sz w:val="18"/>
          <w:szCs w:val="18"/>
        </w:rPr>
        <w:t>APSN</w:t>
      </w:r>
      <w:r w:rsidR="0085185A" w:rsidRPr="007E383D">
        <w:rPr>
          <w:rFonts w:ascii="Consolas" w:hAnsi="Consolas"/>
          <w:sz w:val="18"/>
          <w:szCs w:val="18"/>
        </w:rPr>
        <w:t>，</w:t>
      </w:r>
      <w:r w:rsidR="0085185A" w:rsidRPr="007E383D">
        <w:rPr>
          <w:rFonts w:ascii="Consolas" w:hAnsi="Consolas"/>
          <w:sz w:val="18"/>
          <w:szCs w:val="18"/>
        </w:rPr>
        <w:t>NAME=</w:t>
      </w:r>
      <w:r w:rsidR="0085185A" w:rsidRPr="007E383D">
        <w:rPr>
          <w:rFonts w:ascii="Consolas" w:hAnsi="Consolas"/>
          <w:sz w:val="18"/>
          <w:szCs w:val="18"/>
        </w:rPr>
        <w:t>网关名称</w:t>
      </w:r>
      <w:r w:rsidRPr="007E383D">
        <w:rPr>
          <w:rFonts w:ascii="Consolas" w:hAnsi="Consolas"/>
          <w:sz w:val="18"/>
          <w:szCs w:val="18"/>
        </w:rPr>
        <w:t>；</w:t>
      </w:r>
    </w:p>
    <w:p w:rsidR="00374AF3" w:rsidRPr="007E383D" w:rsidRDefault="008A0EB0" w:rsidP="00752A17">
      <w:pPr>
        <w:rPr>
          <w:rFonts w:ascii="Consolas" w:hAnsi="Consolas"/>
          <w:sz w:val="18"/>
          <w:szCs w:val="18"/>
        </w:rPr>
      </w:pPr>
      <w:r w:rsidRPr="007E383D">
        <w:rPr>
          <w:rFonts w:ascii="Consolas" w:hAnsi="Consolas"/>
          <w:sz w:val="18"/>
          <w:szCs w:val="18"/>
        </w:rPr>
        <w:t>如果置</w:t>
      </w:r>
      <w:r w:rsidRPr="007E383D">
        <w:rPr>
          <w:rFonts w:ascii="Consolas" w:hAnsi="Consolas" w:hint="eastAsia"/>
          <w:sz w:val="18"/>
          <w:szCs w:val="18"/>
        </w:rPr>
        <w:t>2</w:t>
      </w:r>
      <w:r w:rsidR="0085185A" w:rsidRPr="007E383D">
        <w:rPr>
          <w:rFonts w:ascii="Consolas" w:hAnsi="Consolas" w:hint="eastAsia"/>
          <w:sz w:val="18"/>
          <w:szCs w:val="18"/>
        </w:rPr>
        <w:t>，</w:t>
      </w:r>
      <w:r w:rsidRPr="007E383D">
        <w:rPr>
          <w:rFonts w:ascii="Consolas" w:hAnsi="Consolas" w:hint="eastAsia"/>
          <w:sz w:val="18"/>
          <w:szCs w:val="18"/>
        </w:rPr>
        <w:t>则</w:t>
      </w:r>
      <w:r w:rsidRPr="007E383D">
        <w:rPr>
          <w:rFonts w:ascii="Consolas" w:hAnsi="Consolas"/>
          <w:sz w:val="18"/>
          <w:szCs w:val="18"/>
        </w:rPr>
        <w:t>是手机发送给网关请求绑定的数据，</w:t>
      </w:r>
      <w:r w:rsidRPr="007E383D">
        <w:rPr>
          <w:rFonts w:ascii="Consolas" w:hAnsi="Consolas"/>
          <w:sz w:val="18"/>
          <w:szCs w:val="18"/>
        </w:rPr>
        <w:t>APSN=</w:t>
      </w:r>
      <w:r w:rsidRPr="007E383D">
        <w:rPr>
          <w:rFonts w:ascii="Consolas" w:hAnsi="Consolas"/>
          <w:sz w:val="18"/>
          <w:szCs w:val="18"/>
        </w:rPr>
        <w:t>手机的</w:t>
      </w:r>
      <w:r w:rsidRPr="007E383D">
        <w:rPr>
          <w:rFonts w:ascii="Consolas" w:hAnsi="Consolas"/>
          <w:sz w:val="18"/>
          <w:szCs w:val="18"/>
        </w:rPr>
        <w:t>APSN</w:t>
      </w:r>
      <w:r w:rsidRPr="007E383D">
        <w:rPr>
          <w:rFonts w:ascii="Consolas" w:hAnsi="Consolas"/>
          <w:sz w:val="18"/>
          <w:szCs w:val="18"/>
        </w:rPr>
        <w:t>，</w:t>
      </w:r>
      <w:r w:rsidRPr="007E383D">
        <w:rPr>
          <w:rFonts w:ascii="Consolas" w:hAnsi="Consolas"/>
          <w:sz w:val="18"/>
          <w:szCs w:val="18"/>
        </w:rPr>
        <w:t>LUID=</w:t>
      </w:r>
      <w:r w:rsidRPr="007E383D">
        <w:rPr>
          <w:rFonts w:ascii="Consolas" w:hAnsi="Consolas"/>
          <w:sz w:val="18"/>
          <w:szCs w:val="18"/>
        </w:rPr>
        <w:t>手机的</w:t>
      </w:r>
      <w:r w:rsidRPr="007E383D">
        <w:rPr>
          <w:rFonts w:ascii="Consolas" w:hAnsi="Consolas"/>
          <w:sz w:val="18"/>
          <w:szCs w:val="18"/>
        </w:rPr>
        <w:t>LUID</w:t>
      </w:r>
      <w:r w:rsidRPr="007E383D">
        <w:rPr>
          <w:rFonts w:ascii="Consolas" w:hAnsi="Consolas" w:hint="eastAsia"/>
          <w:sz w:val="18"/>
          <w:szCs w:val="18"/>
        </w:rPr>
        <w:t>，</w:t>
      </w:r>
      <w:r w:rsidRPr="007E383D">
        <w:rPr>
          <w:rFonts w:ascii="Consolas" w:hAnsi="Consolas"/>
          <w:sz w:val="18"/>
          <w:szCs w:val="18"/>
        </w:rPr>
        <w:t>NAME=</w:t>
      </w:r>
      <w:r w:rsidRPr="007E383D">
        <w:rPr>
          <w:rFonts w:ascii="Consolas" w:hAnsi="Consolas"/>
          <w:sz w:val="18"/>
          <w:szCs w:val="18"/>
        </w:rPr>
        <w:t>手机给网关取的名字</w:t>
      </w:r>
      <w:r w:rsidRPr="007E383D">
        <w:rPr>
          <w:rFonts w:ascii="Consolas" w:hAnsi="Consolas" w:hint="eastAsia"/>
          <w:sz w:val="18"/>
          <w:szCs w:val="18"/>
        </w:rPr>
        <w:t>；</w:t>
      </w:r>
    </w:p>
    <w:p w:rsidR="00BD464F" w:rsidRPr="007E383D" w:rsidRDefault="008A0EB0" w:rsidP="00752A17">
      <w:pPr>
        <w:rPr>
          <w:rFonts w:ascii="Consolas" w:hAnsi="Consolas"/>
          <w:sz w:val="18"/>
          <w:szCs w:val="18"/>
        </w:rPr>
      </w:pPr>
      <w:r w:rsidRPr="007E383D">
        <w:rPr>
          <w:rFonts w:ascii="Consolas" w:hAnsi="Consolas"/>
          <w:sz w:val="18"/>
          <w:szCs w:val="18"/>
        </w:rPr>
        <w:t>如果</w:t>
      </w:r>
      <w:r w:rsidRPr="007E383D">
        <w:rPr>
          <w:rFonts w:ascii="Consolas" w:hAnsi="Consolas" w:hint="eastAsia"/>
          <w:sz w:val="18"/>
          <w:szCs w:val="18"/>
        </w:rPr>
        <w:t>置</w:t>
      </w:r>
      <w:r w:rsidR="00374AF3" w:rsidRPr="007E383D">
        <w:rPr>
          <w:rFonts w:ascii="Consolas" w:hAnsi="Consolas"/>
          <w:sz w:val="18"/>
          <w:szCs w:val="18"/>
        </w:rPr>
        <w:t>3</w:t>
      </w:r>
      <w:r w:rsidRPr="007E383D">
        <w:rPr>
          <w:rFonts w:ascii="Consolas" w:hAnsi="Consolas" w:hint="eastAsia"/>
          <w:sz w:val="18"/>
          <w:szCs w:val="18"/>
        </w:rPr>
        <w:t>，</w:t>
      </w:r>
      <w:r w:rsidRPr="007E383D">
        <w:rPr>
          <w:rFonts w:ascii="Consolas" w:hAnsi="Consolas"/>
          <w:sz w:val="18"/>
          <w:szCs w:val="18"/>
        </w:rPr>
        <w:t>则是网关广播给所有手机的确认信息，</w:t>
      </w:r>
      <w:r w:rsidR="009A3F43" w:rsidRPr="007E383D">
        <w:rPr>
          <w:rFonts w:ascii="Consolas" w:hAnsi="Consolas"/>
          <w:sz w:val="18"/>
          <w:szCs w:val="18"/>
        </w:rPr>
        <w:t>LUID=</w:t>
      </w:r>
      <w:r w:rsidR="009A3F43" w:rsidRPr="007E383D">
        <w:rPr>
          <w:rFonts w:ascii="Consolas" w:hAnsi="Consolas" w:hint="eastAsia"/>
          <w:sz w:val="18"/>
          <w:szCs w:val="18"/>
        </w:rPr>
        <w:t>绑定者</w:t>
      </w:r>
      <w:r w:rsidR="009A3F43" w:rsidRPr="007E383D">
        <w:rPr>
          <w:rFonts w:ascii="Consolas" w:hAnsi="Consolas"/>
          <w:sz w:val="18"/>
          <w:szCs w:val="18"/>
        </w:rPr>
        <w:t>的</w:t>
      </w:r>
      <w:r w:rsidR="009A3F43" w:rsidRPr="007E383D">
        <w:rPr>
          <w:rFonts w:ascii="Consolas" w:hAnsi="Consolas" w:hint="eastAsia"/>
          <w:sz w:val="18"/>
          <w:szCs w:val="18"/>
        </w:rPr>
        <w:t>LUID</w:t>
      </w:r>
      <w:r w:rsidR="0085185A" w:rsidRPr="007E383D">
        <w:rPr>
          <w:rFonts w:ascii="Consolas" w:hAnsi="Consolas" w:hint="eastAsia"/>
          <w:sz w:val="18"/>
          <w:szCs w:val="18"/>
        </w:rPr>
        <w:t>，</w:t>
      </w:r>
      <w:r w:rsidR="0085185A" w:rsidRPr="007E383D">
        <w:rPr>
          <w:rFonts w:ascii="Consolas" w:hAnsi="Consolas"/>
          <w:sz w:val="18"/>
          <w:szCs w:val="18"/>
        </w:rPr>
        <w:t>APSN=</w:t>
      </w:r>
      <w:r w:rsidR="009A3F43" w:rsidRPr="007E383D">
        <w:rPr>
          <w:rFonts w:ascii="Consolas" w:hAnsi="Consolas" w:hint="eastAsia"/>
          <w:sz w:val="18"/>
          <w:szCs w:val="18"/>
        </w:rPr>
        <w:t>绑定者</w:t>
      </w:r>
      <w:r w:rsidR="0085185A" w:rsidRPr="007E383D">
        <w:rPr>
          <w:rFonts w:ascii="Consolas" w:hAnsi="Consolas"/>
          <w:sz w:val="18"/>
          <w:szCs w:val="18"/>
        </w:rPr>
        <w:t>的</w:t>
      </w:r>
      <w:r w:rsidR="0085185A" w:rsidRPr="007E383D">
        <w:rPr>
          <w:rFonts w:ascii="Consolas" w:hAnsi="Consolas"/>
          <w:sz w:val="18"/>
          <w:szCs w:val="18"/>
        </w:rPr>
        <w:t>APSN</w:t>
      </w:r>
      <w:r w:rsidR="0085185A" w:rsidRPr="007E383D">
        <w:rPr>
          <w:rFonts w:ascii="Consolas" w:hAnsi="Consolas"/>
          <w:sz w:val="18"/>
          <w:szCs w:val="18"/>
        </w:rPr>
        <w:t>，</w:t>
      </w:r>
      <w:r w:rsidR="0085185A" w:rsidRPr="007E383D">
        <w:rPr>
          <w:rFonts w:ascii="Consolas" w:hAnsi="Consolas"/>
          <w:sz w:val="18"/>
          <w:szCs w:val="18"/>
        </w:rPr>
        <w:t>NAME=</w:t>
      </w:r>
      <w:r w:rsidR="0085185A" w:rsidRPr="007E383D">
        <w:rPr>
          <w:rFonts w:ascii="Consolas" w:hAnsi="Consolas"/>
          <w:sz w:val="18"/>
          <w:szCs w:val="18"/>
        </w:rPr>
        <w:t>网关名称</w:t>
      </w:r>
    </w:p>
    <w:p w:rsidR="00F34E85" w:rsidRDefault="00F34E85" w:rsidP="00F34E85">
      <w:pPr>
        <w:pStyle w:val="2"/>
        <w:numPr>
          <w:ilvl w:val="0"/>
          <w:numId w:val="18"/>
        </w:numPr>
        <w:spacing w:before="0" w:after="0"/>
        <w:rPr>
          <w:rFonts w:ascii="Consolas" w:hAnsi="Consolas"/>
          <w:sz w:val="18"/>
          <w:szCs w:val="18"/>
        </w:rPr>
      </w:pPr>
      <w:r>
        <w:rPr>
          <w:rFonts w:ascii="Consolas" w:hAnsi="Consolas" w:hint="eastAsia"/>
          <w:sz w:val="18"/>
          <w:szCs w:val="18"/>
        </w:rPr>
        <w:t>用户注册</w:t>
      </w:r>
    </w:p>
    <w:p w:rsidR="001F0E90" w:rsidRPr="002E46E2" w:rsidRDefault="00DD443C" w:rsidP="00495F68">
      <w:pPr>
        <w:rPr>
          <w:rFonts w:ascii="Consolas" w:hAnsi="Consolas"/>
          <w:sz w:val="18"/>
          <w:szCs w:val="18"/>
        </w:rPr>
      </w:pPr>
      <w:r w:rsidRPr="002E46E2">
        <w:rPr>
          <w:rFonts w:ascii="Consolas" w:hAnsi="Consolas" w:hint="eastAsia"/>
          <w:sz w:val="18"/>
          <w:szCs w:val="18"/>
        </w:rPr>
        <w:t>用户</w:t>
      </w:r>
      <w:r w:rsidRPr="002E46E2">
        <w:rPr>
          <w:rFonts w:ascii="Consolas" w:hAnsi="Consolas"/>
          <w:sz w:val="18"/>
          <w:szCs w:val="18"/>
        </w:rPr>
        <w:t>必须以手机号作为注册账号，</w:t>
      </w:r>
      <w:r w:rsidR="001868FC" w:rsidRPr="002E46E2">
        <w:rPr>
          <w:rFonts w:ascii="Consolas" w:hAnsi="Consolas" w:hint="eastAsia"/>
          <w:sz w:val="18"/>
          <w:szCs w:val="18"/>
        </w:rPr>
        <w:t>用户</w:t>
      </w:r>
      <w:r w:rsidR="001868FC" w:rsidRPr="002E46E2">
        <w:rPr>
          <w:rFonts w:ascii="Consolas" w:hAnsi="Consolas"/>
          <w:sz w:val="18"/>
          <w:szCs w:val="18"/>
        </w:rPr>
        <w:t>输入手机号</w:t>
      </w:r>
      <w:r w:rsidR="001868FC" w:rsidRPr="002E46E2">
        <w:rPr>
          <w:rFonts w:ascii="Consolas" w:hAnsi="Consolas" w:hint="eastAsia"/>
          <w:sz w:val="18"/>
          <w:szCs w:val="18"/>
        </w:rPr>
        <w:t>和</w:t>
      </w:r>
      <w:r w:rsidR="001868FC" w:rsidRPr="002E46E2">
        <w:rPr>
          <w:rFonts w:ascii="Consolas" w:hAnsi="Consolas"/>
          <w:sz w:val="18"/>
          <w:szCs w:val="18"/>
        </w:rPr>
        <w:t>密码后</w:t>
      </w:r>
      <w:r w:rsidR="009C7363" w:rsidRPr="002E46E2">
        <w:rPr>
          <w:rFonts w:ascii="Consolas" w:hAnsi="Consolas" w:hint="eastAsia"/>
          <w:sz w:val="18"/>
          <w:szCs w:val="18"/>
        </w:rPr>
        <w:t>手机</w:t>
      </w:r>
      <w:r w:rsidR="009C7363" w:rsidRPr="002E46E2">
        <w:rPr>
          <w:rFonts w:ascii="Consolas" w:hAnsi="Consolas"/>
          <w:sz w:val="18"/>
          <w:szCs w:val="18"/>
        </w:rPr>
        <w:t>APP</w:t>
      </w:r>
      <w:r w:rsidR="001868FC" w:rsidRPr="002E46E2">
        <w:rPr>
          <w:rFonts w:ascii="Consolas" w:hAnsi="Consolas"/>
          <w:sz w:val="18"/>
          <w:szCs w:val="18"/>
        </w:rPr>
        <w:t>将会对手机</w:t>
      </w:r>
      <w:r w:rsidRPr="002E46E2">
        <w:rPr>
          <w:rFonts w:ascii="Consolas" w:hAnsi="Consolas" w:hint="eastAsia"/>
          <w:sz w:val="18"/>
          <w:szCs w:val="18"/>
        </w:rPr>
        <w:t>号</w:t>
      </w:r>
      <w:r w:rsidR="001868FC" w:rsidRPr="002E46E2">
        <w:rPr>
          <w:rFonts w:ascii="Consolas" w:hAnsi="Consolas"/>
          <w:sz w:val="18"/>
          <w:szCs w:val="18"/>
        </w:rPr>
        <w:t>有效性进行验证（</w:t>
      </w:r>
      <w:r w:rsidRPr="002E46E2">
        <w:rPr>
          <w:rFonts w:ascii="Consolas" w:hAnsi="Consolas" w:hint="eastAsia"/>
          <w:sz w:val="18"/>
          <w:szCs w:val="18"/>
        </w:rPr>
        <w:t>短信</w:t>
      </w:r>
      <w:r w:rsidR="001868FC" w:rsidRPr="002E46E2">
        <w:rPr>
          <w:rFonts w:ascii="Consolas" w:hAnsi="Consolas" w:hint="eastAsia"/>
          <w:sz w:val="18"/>
          <w:szCs w:val="18"/>
        </w:rPr>
        <w:t>验证码</w:t>
      </w:r>
      <w:r w:rsidR="001868FC" w:rsidRPr="002E46E2">
        <w:rPr>
          <w:rFonts w:ascii="Consolas" w:hAnsi="Consolas"/>
          <w:sz w:val="18"/>
          <w:szCs w:val="18"/>
        </w:rPr>
        <w:t>）</w:t>
      </w:r>
      <w:r w:rsidR="00EF637C" w:rsidRPr="002E46E2">
        <w:rPr>
          <w:rFonts w:ascii="Consolas" w:hAnsi="Consolas"/>
          <w:sz w:val="18"/>
          <w:szCs w:val="18"/>
        </w:rPr>
        <w:t>。</w:t>
      </w:r>
      <w:r w:rsidR="004978DA" w:rsidRPr="002E46E2">
        <w:rPr>
          <w:rFonts w:ascii="Consolas" w:hAnsi="Consolas" w:hint="eastAsia"/>
          <w:sz w:val="18"/>
          <w:szCs w:val="18"/>
        </w:rPr>
        <w:t>用户</w:t>
      </w:r>
      <w:r w:rsidR="004978DA" w:rsidRPr="002E46E2">
        <w:rPr>
          <w:rFonts w:ascii="Consolas" w:hAnsi="Consolas"/>
          <w:sz w:val="18"/>
          <w:szCs w:val="18"/>
        </w:rPr>
        <w:t>以</w:t>
      </w:r>
      <w:r w:rsidR="004978DA" w:rsidRPr="002E46E2">
        <w:rPr>
          <w:rFonts w:ascii="Consolas" w:hAnsi="Consolas"/>
          <w:sz w:val="18"/>
          <w:szCs w:val="18"/>
        </w:rPr>
        <w:t>$LUID$</w:t>
      </w:r>
      <w:r w:rsidR="004978DA" w:rsidRPr="002E46E2">
        <w:rPr>
          <w:rFonts w:ascii="Consolas" w:hAnsi="Consolas" w:hint="eastAsia"/>
          <w:sz w:val="18"/>
          <w:szCs w:val="18"/>
        </w:rPr>
        <w:t>@0</w:t>
      </w:r>
      <w:r w:rsidR="004978DA" w:rsidRPr="002E46E2">
        <w:rPr>
          <w:rFonts w:ascii="Consolas" w:hAnsi="Consolas"/>
          <w:sz w:val="18"/>
          <w:szCs w:val="18"/>
        </w:rPr>
        <w:t>x</w:t>
      </w:r>
      <w:r w:rsidR="004978DA" w:rsidRPr="002E46E2">
        <w:rPr>
          <w:rFonts w:ascii="Consolas" w:hAnsi="Consolas" w:hint="eastAsia"/>
          <w:sz w:val="18"/>
          <w:szCs w:val="18"/>
        </w:rPr>
        <w:t>fffffff</w:t>
      </w:r>
      <w:r w:rsidR="00010045" w:rsidRPr="002E46E2">
        <w:rPr>
          <w:rFonts w:ascii="Consolas" w:hAnsi="Consolas"/>
          <w:sz w:val="18"/>
          <w:szCs w:val="18"/>
        </w:rPr>
        <w:t>2</w:t>
      </w:r>
      <w:r w:rsidR="004978DA" w:rsidRPr="002E46E2">
        <w:rPr>
          <w:rFonts w:ascii="Consolas" w:hAnsi="Consolas" w:hint="eastAsia"/>
          <w:sz w:val="18"/>
          <w:szCs w:val="18"/>
        </w:rPr>
        <w:t>作为</w:t>
      </w:r>
      <w:r w:rsidR="004978DA" w:rsidRPr="002E46E2">
        <w:rPr>
          <w:rFonts w:ascii="Consolas" w:hAnsi="Consolas"/>
          <w:sz w:val="18"/>
          <w:szCs w:val="18"/>
        </w:rPr>
        <w:t>MQTT</w:t>
      </w:r>
      <w:r w:rsidR="004978DA" w:rsidRPr="002E46E2">
        <w:rPr>
          <w:rFonts w:ascii="Consolas" w:hAnsi="Consolas"/>
          <w:sz w:val="18"/>
          <w:szCs w:val="18"/>
        </w:rPr>
        <w:t>的</w:t>
      </w:r>
      <w:r w:rsidR="004978DA" w:rsidRPr="002E46E2">
        <w:rPr>
          <w:rFonts w:ascii="Consolas" w:hAnsi="Consolas"/>
          <w:sz w:val="18"/>
          <w:szCs w:val="18"/>
        </w:rPr>
        <w:t>clientID</w:t>
      </w:r>
      <w:r w:rsidR="004978DA" w:rsidRPr="002E46E2">
        <w:rPr>
          <w:rFonts w:ascii="Consolas" w:hAnsi="Consolas" w:hint="eastAsia"/>
          <w:sz w:val="18"/>
          <w:szCs w:val="18"/>
        </w:rPr>
        <w:t>登录</w:t>
      </w:r>
      <w:r w:rsidR="004978DA" w:rsidRPr="002E46E2">
        <w:rPr>
          <w:rFonts w:ascii="Consolas" w:hAnsi="Consolas"/>
          <w:sz w:val="18"/>
          <w:szCs w:val="18"/>
        </w:rPr>
        <w:t>到云网关，云网关会</w:t>
      </w:r>
      <w:r w:rsidR="00AF7314" w:rsidRPr="002E46E2">
        <w:rPr>
          <w:rFonts w:ascii="Consolas" w:hAnsi="Consolas" w:hint="eastAsia"/>
          <w:sz w:val="18"/>
          <w:szCs w:val="18"/>
        </w:rPr>
        <w:t>负责添加</w:t>
      </w:r>
      <w:r w:rsidR="00AF7314" w:rsidRPr="002E46E2">
        <w:rPr>
          <w:rFonts w:ascii="Consolas" w:hAnsi="Consolas"/>
          <w:sz w:val="18"/>
          <w:szCs w:val="18"/>
        </w:rPr>
        <w:t>用户到数据库</w:t>
      </w:r>
      <w:r w:rsidR="004978DA" w:rsidRPr="002E46E2">
        <w:rPr>
          <w:rFonts w:ascii="Consolas" w:hAnsi="Consolas" w:hint="eastAsia"/>
          <w:sz w:val="18"/>
          <w:szCs w:val="18"/>
        </w:rPr>
        <w:t>。</w:t>
      </w:r>
      <w:r w:rsidR="00911D9E" w:rsidRPr="002E46E2">
        <w:rPr>
          <w:rFonts w:ascii="Consolas" w:hAnsi="Consolas" w:hint="eastAsia"/>
          <w:sz w:val="18"/>
          <w:szCs w:val="18"/>
        </w:rPr>
        <w:t>连接</w:t>
      </w:r>
      <w:r w:rsidR="00911D9E" w:rsidRPr="002E46E2">
        <w:rPr>
          <w:rFonts w:ascii="Consolas" w:hAnsi="Consolas"/>
          <w:sz w:val="18"/>
          <w:szCs w:val="18"/>
        </w:rPr>
        <w:t>建立成功代表添加成功，连接建立失败代表添加失败。</w:t>
      </w:r>
    </w:p>
    <w:p w:rsidR="00DD443C" w:rsidRDefault="00DD443C" w:rsidP="00DD443C">
      <w:pPr>
        <w:pStyle w:val="2"/>
        <w:numPr>
          <w:ilvl w:val="0"/>
          <w:numId w:val="18"/>
        </w:numPr>
        <w:spacing w:before="0" w:after="0"/>
        <w:rPr>
          <w:rFonts w:ascii="Consolas" w:hAnsi="Consolas"/>
          <w:sz w:val="18"/>
          <w:szCs w:val="18"/>
        </w:rPr>
      </w:pPr>
      <w:r>
        <w:rPr>
          <w:rFonts w:ascii="Consolas" w:hAnsi="Consolas" w:hint="eastAsia"/>
          <w:sz w:val="18"/>
          <w:szCs w:val="18"/>
        </w:rPr>
        <w:t>用户</w:t>
      </w:r>
      <w:r>
        <w:rPr>
          <w:rFonts w:ascii="Consolas" w:hAnsi="Consolas"/>
          <w:sz w:val="18"/>
          <w:szCs w:val="18"/>
        </w:rPr>
        <w:t>登录</w:t>
      </w:r>
    </w:p>
    <w:p w:rsidR="00DD443C" w:rsidRPr="002E46E2" w:rsidRDefault="007341E2" w:rsidP="00DD443C">
      <w:pPr>
        <w:rPr>
          <w:rFonts w:ascii="Consolas" w:hAnsi="Consolas"/>
          <w:sz w:val="18"/>
          <w:szCs w:val="18"/>
        </w:rPr>
      </w:pPr>
      <w:r w:rsidRPr="002E46E2">
        <w:rPr>
          <w:rFonts w:ascii="Consolas" w:hAnsi="Consolas" w:hint="eastAsia"/>
          <w:sz w:val="18"/>
          <w:szCs w:val="18"/>
        </w:rPr>
        <w:t>用户凭</w:t>
      </w:r>
      <w:r w:rsidRPr="002E46E2">
        <w:rPr>
          <w:rFonts w:ascii="Consolas" w:hAnsi="Consolas"/>
          <w:sz w:val="18"/>
          <w:szCs w:val="18"/>
        </w:rPr>
        <w:t>注册的手机号即可登录到云网关</w:t>
      </w:r>
      <w:r w:rsidRPr="002E46E2">
        <w:rPr>
          <w:rFonts w:ascii="Consolas" w:hAnsi="Consolas" w:hint="eastAsia"/>
          <w:sz w:val="18"/>
          <w:szCs w:val="18"/>
        </w:rPr>
        <w:t>（云网关</w:t>
      </w:r>
      <w:r w:rsidRPr="002E46E2">
        <w:rPr>
          <w:rFonts w:ascii="Consolas" w:hAnsi="Consolas"/>
          <w:sz w:val="18"/>
          <w:szCs w:val="18"/>
        </w:rPr>
        <w:t>的</w:t>
      </w:r>
      <w:r w:rsidRPr="002E46E2">
        <w:rPr>
          <w:rFonts w:ascii="Consolas" w:hAnsi="Consolas"/>
          <w:sz w:val="18"/>
          <w:szCs w:val="18"/>
        </w:rPr>
        <w:t>APSN</w:t>
      </w:r>
      <w:r w:rsidRPr="002E46E2">
        <w:rPr>
          <w:rFonts w:ascii="Consolas" w:hAnsi="Consolas"/>
          <w:sz w:val="18"/>
          <w:szCs w:val="18"/>
        </w:rPr>
        <w:t>为</w:t>
      </w:r>
      <w:r w:rsidRPr="002E46E2">
        <w:rPr>
          <w:rFonts w:ascii="Consolas" w:hAnsi="Consolas" w:hint="eastAsia"/>
          <w:sz w:val="18"/>
          <w:szCs w:val="18"/>
        </w:rPr>
        <w:t>0</w:t>
      </w:r>
      <w:r w:rsidRPr="002E46E2">
        <w:rPr>
          <w:rFonts w:ascii="Consolas" w:hAnsi="Consolas"/>
          <w:sz w:val="18"/>
          <w:szCs w:val="18"/>
        </w:rPr>
        <w:t>x00000001</w:t>
      </w:r>
      <w:r w:rsidRPr="002E46E2">
        <w:rPr>
          <w:rFonts w:ascii="Consolas" w:hAnsi="Consolas" w:hint="eastAsia"/>
          <w:sz w:val="18"/>
          <w:szCs w:val="18"/>
        </w:rPr>
        <w:t>，任何</w:t>
      </w:r>
      <w:r w:rsidRPr="002E46E2">
        <w:rPr>
          <w:rFonts w:ascii="Consolas" w:hAnsi="Consolas"/>
          <w:sz w:val="18"/>
          <w:szCs w:val="18"/>
        </w:rPr>
        <w:t>做了手机号验证的用户都</w:t>
      </w:r>
      <w:r w:rsidRPr="002E46E2">
        <w:rPr>
          <w:rFonts w:ascii="Consolas" w:hAnsi="Consolas" w:hint="eastAsia"/>
          <w:sz w:val="18"/>
          <w:szCs w:val="18"/>
        </w:rPr>
        <w:t>可以</w:t>
      </w:r>
      <w:r w:rsidRPr="002E46E2">
        <w:rPr>
          <w:rFonts w:ascii="Consolas" w:hAnsi="Consolas"/>
          <w:sz w:val="18"/>
          <w:szCs w:val="18"/>
        </w:rPr>
        <w:t>登录到云网关）</w:t>
      </w:r>
      <w:r w:rsidRPr="002E46E2">
        <w:rPr>
          <w:rFonts w:ascii="Consolas" w:hAnsi="Consolas" w:hint="eastAsia"/>
          <w:sz w:val="18"/>
          <w:szCs w:val="18"/>
        </w:rPr>
        <w:t>，</w:t>
      </w:r>
      <w:r w:rsidRPr="002E46E2">
        <w:rPr>
          <w:rFonts w:ascii="Consolas" w:hAnsi="Consolas"/>
          <w:sz w:val="18"/>
          <w:szCs w:val="18"/>
        </w:rPr>
        <w:t>至此用户已可以</w:t>
      </w:r>
      <w:r w:rsidRPr="002E46E2">
        <w:rPr>
          <w:rFonts w:ascii="Consolas" w:hAnsi="Consolas" w:hint="eastAsia"/>
          <w:sz w:val="18"/>
          <w:szCs w:val="18"/>
        </w:rPr>
        <w:t>订阅</w:t>
      </w:r>
      <w:r w:rsidRPr="002E46E2">
        <w:rPr>
          <w:rFonts w:ascii="Consolas" w:hAnsi="Consolas"/>
          <w:sz w:val="18"/>
          <w:szCs w:val="18"/>
        </w:rPr>
        <w:t>云网关的相关</w:t>
      </w:r>
      <w:r w:rsidRPr="002E46E2">
        <w:rPr>
          <w:rFonts w:ascii="Consolas" w:hAnsi="Consolas"/>
          <w:sz w:val="18"/>
          <w:szCs w:val="18"/>
        </w:rPr>
        <w:t>TOPIC</w:t>
      </w:r>
      <w:r w:rsidRPr="002E46E2">
        <w:rPr>
          <w:rFonts w:ascii="Consolas" w:hAnsi="Consolas"/>
          <w:sz w:val="18"/>
          <w:szCs w:val="18"/>
        </w:rPr>
        <w:t>并使用云网关上的资源</w:t>
      </w:r>
      <w:r w:rsidR="00DD443C" w:rsidRPr="002E46E2">
        <w:rPr>
          <w:rFonts w:ascii="Consolas" w:hAnsi="Consolas" w:hint="eastAsia"/>
          <w:sz w:val="18"/>
          <w:szCs w:val="18"/>
        </w:rPr>
        <w:t>。</w:t>
      </w:r>
      <w:r w:rsidR="00CA1E39" w:rsidRPr="002E46E2">
        <w:rPr>
          <w:rFonts w:ascii="Consolas" w:hAnsi="Consolas" w:hint="eastAsia"/>
          <w:sz w:val="18"/>
          <w:szCs w:val="18"/>
        </w:rPr>
        <w:t>登录</w:t>
      </w:r>
      <w:r w:rsidR="00CA1E39" w:rsidRPr="002E46E2">
        <w:rPr>
          <w:rFonts w:ascii="Consolas" w:hAnsi="Consolas"/>
          <w:sz w:val="18"/>
          <w:szCs w:val="18"/>
        </w:rPr>
        <w:t>完成后用户</w:t>
      </w:r>
      <w:r w:rsidR="00CA1E39" w:rsidRPr="002E46E2">
        <w:rPr>
          <w:rFonts w:ascii="Consolas" w:hAnsi="Consolas" w:hint="eastAsia"/>
          <w:sz w:val="18"/>
          <w:szCs w:val="18"/>
        </w:rPr>
        <w:t>需要根据</w:t>
      </w:r>
      <w:r w:rsidR="00CA1E39" w:rsidRPr="002E46E2">
        <w:rPr>
          <w:rFonts w:ascii="Consolas" w:hAnsi="Consolas"/>
          <w:sz w:val="18"/>
          <w:szCs w:val="18"/>
        </w:rPr>
        <w:t>自己的</w:t>
      </w:r>
      <w:r w:rsidR="00CA1E39" w:rsidRPr="002E46E2">
        <w:rPr>
          <w:rFonts w:ascii="Consolas" w:hAnsi="Consolas" w:hint="eastAsia"/>
          <w:sz w:val="18"/>
          <w:szCs w:val="18"/>
        </w:rPr>
        <w:t>所有</w:t>
      </w:r>
      <w:r w:rsidR="00CA1E39" w:rsidRPr="002E46E2">
        <w:rPr>
          <w:rFonts w:ascii="Consolas" w:hAnsi="Consolas"/>
          <w:sz w:val="18"/>
          <w:szCs w:val="18"/>
        </w:rPr>
        <w:t>状态</w:t>
      </w:r>
      <w:r w:rsidR="00CA1E39" w:rsidRPr="002E46E2">
        <w:rPr>
          <w:rFonts w:ascii="Consolas" w:hAnsi="Consolas" w:hint="eastAsia"/>
          <w:sz w:val="18"/>
          <w:szCs w:val="18"/>
        </w:rPr>
        <w:t>发布</w:t>
      </w:r>
      <w:r w:rsidR="00CA1E39" w:rsidRPr="002E46E2">
        <w:rPr>
          <w:rFonts w:ascii="Consolas" w:hAnsi="Consolas"/>
          <w:sz w:val="18"/>
          <w:szCs w:val="18"/>
        </w:rPr>
        <w:t>到</w:t>
      </w:r>
      <w:r w:rsidR="00CA1E39" w:rsidRPr="002E46E2">
        <w:rPr>
          <w:rFonts w:ascii="Consolas" w:hAnsi="Consolas"/>
          <w:sz w:val="18"/>
          <w:szCs w:val="18"/>
        </w:rPr>
        <w:t>MQTT</w:t>
      </w:r>
      <w:r w:rsidR="00CA1E39" w:rsidRPr="002E46E2">
        <w:rPr>
          <w:rFonts w:ascii="Consolas" w:hAnsi="Consolas"/>
          <w:sz w:val="18"/>
          <w:szCs w:val="18"/>
        </w:rPr>
        <w:t>网络上。</w:t>
      </w:r>
      <w:r w:rsidR="00BC0693" w:rsidRPr="002E46E2">
        <w:rPr>
          <w:rFonts w:ascii="Consolas" w:hAnsi="Consolas" w:hint="eastAsia"/>
          <w:sz w:val="18"/>
          <w:szCs w:val="18"/>
        </w:rPr>
        <w:t>在</w:t>
      </w:r>
      <w:r w:rsidR="00BC0693" w:rsidRPr="002E46E2">
        <w:rPr>
          <w:rFonts w:ascii="Consolas" w:hAnsi="Consolas"/>
          <w:sz w:val="18"/>
          <w:szCs w:val="18"/>
        </w:rPr>
        <w:t>使用手机号登录</w:t>
      </w:r>
      <w:r w:rsidR="00BC0693" w:rsidRPr="002E46E2">
        <w:rPr>
          <w:rFonts w:ascii="Consolas" w:hAnsi="Consolas"/>
          <w:sz w:val="18"/>
          <w:szCs w:val="18"/>
        </w:rPr>
        <w:t>MQTT</w:t>
      </w:r>
      <w:r w:rsidR="00BC0693" w:rsidRPr="002E46E2">
        <w:rPr>
          <w:rFonts w:ascii="Consolas" w:hAnsi="Consolas"/>
          <w:sz w:val="18"/>
          <w:szCs w:val="18"/>
        </w:rPr>
        <w:t>服务器时，</w:t>
      </w:r>
      <w:r w:rsidR="00BC0693" w:rsidRPr="002E46E2">
        <w:rPr>
          <w:rFonts w:ascii="Consolas" w:hAnsi="Consolas"/>
          <w:sz w:val="18"/>
          <w:szCs w:val="18"/>
        </w:rPr>
        <w:t>MQTT</w:t>
      </w:r>
      <w:r w:rsidR="00BC0693" w:rsidRPr="002E46E2">
        <w:rPr>
          <w:rFonts w:ascii="Consolas" w:hAnsi="Consolas"/>
          <w:sz w:val="18"/>
          <w:szCs w:val="18"/>
        </w:rPr>
        <w:t>的用户名</w:t>
      </w:r>
      <w:r w:rsidR="00BC0693" w:rsidRPr="002E46E2">
        <w:rPr>
          <w:rFonts w:ascii="Consolas" w:hAnsi="Consolas" w:hint="eastAsia"/>
          <w:sz w:val="18"/>
          <w:szCs w:val="18"/>
        </w:rPr>
        <w:t>必须</w:t>
      </w:r>
      <w:r w:rsidR="00BC0693" w:rsidRPr="002E46E2">
        <w:rPr>
          <w:rFonts w:ascii="Consolas" w:hAnsi="Consolas"/>
          <w:sz w:val="18"/>
          <w:szCs w:val="18"/>
        </w:rPr>
        <w:t>是</w:t>
      </w:r>
      <w:r w:rsidR="00BC0693" w:rsidRPr="002E46E2">
        <w:rPr>
          <w:rFonts w:ascii="Consolas" w:hAnsi="Consolas" w:hint="eastAsia"/>
          <w:sz w:val="18"/>
          <w:szCs w:val="18"/>
        </w:rPr>
        <w:t>如下</w:t>
      </w:r>
      <w:r w:rsidR="00BC0693" w:rsidRPr="002E46E2">
        <w:rPr>
          <w:rFonts w:ascii="Consolas" w:hAnsi="Consolas"/>
          <w:sz w:val="18"/>
          <w:szCs w:val="18"/>
        </w:rPr>
        <w:t>格式</w:t>
      </w:r>
      <w:r w:rsidR="00BC0693" w:rsidRPr="002E46E2">
        <w:rPr>
          <w:rFonts w:ascii="Consolas" w:hAnsi="Consolas" w:hint="eastAsia"/>
          <w:sz w:val="18"/>
          <w:szCs w:val="18"/>
        </w:rPr>
        <w:t>:</w:t>
      </w:r>
      <w:r w:rsidR="00BC0693" w:rsidRPr="002E46E2">
        <w:rPr>
          <w:rFonts w:ascii="Consolas" w:hAnsi="Consolas"/>
          <w:sz w:val="18"/>
          <w:szCs w:val="18"/>
        </w:rPr>
        <w:t>”0x1234567890123456@0x12345678”</w:t>
      </w:r>
      <w:r w:rsidR="00BC0693" w:rsidRPr="002E46E2">
        <w:rPr>
          <w:rFonts w:ascii="Consolas" w:hAnsi="Consolas" w:hint="eastAsia"/>
          <w:sz w:val="18"/>
          <w:szCs w:val="18"/>
        </w:rPr>
        <w:t>，</w:t>
      </w:r>
      <w:r w:rsidR="00BC0693" w:rsidRPr="002E46E2">
        <w:rPr>
          <w:rFonts w:ascii="Consolas" w:hAnsi="Consolas"/>
          <w:sz w:val="18"/>
          <w:szCs w:val="18"/>
        </w:rPr>
        <w:t>@</w:t>
      </w:r>
      <w:r w:rsidR="00BC0693" w:rsidRPr="002E46E2">
        <w:rPr>
          <w:rFonts w:ascii="Consolas" w:hAnsi="Consolas"/>
          <w:sz w:val="18"/>
          <w:szCs w:val="18"/>
        </w:rPr>
        <w:t>前面是</w:t>
      </w:r>
      <w:r w:rsidR="00BC0693" w:rsidRPr="002E46E2">
        <w:rPr>
          <w:rFonts w:ascii="Consolas" w:hAnsi="Consolas"/>
          <w:sz w:val="18"/>
          <w:szCs w:val="18"/>
        </w:rPr>
        <w:t>LUID</w:t>
      </w:r>
      <w:r w:rsidR="00BC0693" w:rsidRPr="002E46E2">
        <w:rPr>
          <w:rFonts w:ascii="Consolas" w:hAnsi="Consolas"/>
          <w:sz w:val="18"/>
          <w:szCs w:val="18"/>
        </w:rPr>
        <w:t>的</w:t>
      </w:r>
      <w:r w:rsidR="00BC0693" w:rsidRPr="002E46E2">
        <w:rPr>
          <w:rFonts w:ascii="Consolas" w:hAnsi="Consolas" w:hint="eastAsia"/>
          <w:sz w:val="18"/>
          <w:szCs w:val="18"/>
        </w:rPr>
        <w:t>16</w:t>
      </w:r>
      <w:r w:rsidR="00BC0693" w:rsidRPr="002E46E2">
        <w:rPr>
          <w:rFonts w:ascii="Consolas" w:hAnsi="Consolas" w:hint="eastAsia"/>
          <w:sz w:val="18"/>
          <w:szCs w:val="18"/>
        </w:rPr>
        <w:t>进制</w:t>
      </w:r>
      <w:r w:rsidR="00BC0693" w:rsidRPr="002E46E2">
        <w:rPr>
          <w:rFonts w:ascii="Consolas" w:hAnsi="Consolas"/>
          <w:sz w:val="18"/>
          <w:szCs w:val="18"/>
        </w:rPr>
        <w:t>格式</w:t>
      </w:r>
      <w:r w:rsidR="00BC0693" w:rsidRPr="002E46E2">
        <w:rPr>
          <w:rFonts w:ascii="Consolas" w:hAnsi="Consolas" w:hint="eastAsia"/>
          <w:sz w:val="18"/>
          <w:szCs w:val="18"/>
        </w:rPr>
        <w:t>字符串</w:t>
      </w:r>
      <w:r w:rsidR="00BC0693" w:rsidRPr="002E46E2">
        <w:rPr>
          <w:rFonts w:ascii="Consolas" w:hAnsi="Consolas"/>
          <w:sz w:val="18"/>
          <w:szCs w:val="18"/>
        </w:rPr>
        <w:t>（</w:t>
      </w:r>
      <w:r w:rsidR="00BC0693" w:rsidRPr="002E46E2">
        <w:rPr>
          <w:rFonts w:ascii="Consolas" w:hAnsi="Consolas" w:hint="eastAsia"/>
          <w:sz w:val="18"/>
          <w:szCs w:val="18"/>
        </w:rPr>
        <w:t>包含</w:t>
      </w:r>
      <w:r w:rsidR="00BC0693" w:rsidRPr="002E46E2">
        <w:rPr>
          <w:rFonts w:ascii="Consolas" w:hAnsi="Consolas" w:hint="eastAsia"/>
          <w:sz w:val="18"/>
          <w:szCs w:val="18"/>
        </w:rPr>
        <w:t>0</w:t>
      </w:r>
      <w:r w:rsidR="00BC0693" w:rsidRPr="002E46E2">
        <w:rPr>
          <w:rFonts w:ascii="Consolas" w:hAnsi="Consolas"/>
          <w:sz w:val="18"/>
          <w:szCs w:val="18"/>
        </w:rPr>
        <w:t>x</w:t>
      </w:r>
      <w:r w:rsidR="00BC0693" w:rsidRPr="002E46E2">
        <w:rPr>
          <w:rFonts w:ascii="Consolas" w:hAnsi="Consolas"/>
          <w:sz w:val="18"/>
          <w:szCs w:val="18"/>
        </w:rPr>
        <w:t>，小写</w:t>
      </w:r>
      <w:r w:rsidR="00DD3219" w:rsidRPr="002E46E2">
        <w:rPr>
          <w:rFonts w:ascii="Consolas" w:hAnsi="Consolas" w:hint="eastAsia"/>
          <w:sz w:val="18"/>
          <w:szCs w:val="18"/>
        </w:rPr>
        <w:t>，</w:t>
      </w:r>
      <w:r w:rsidR="00DD3219" w:rsidRPr="002E46E2">
        <w:rPr>
          <w:rFonts w:ascii="Consolas" w:hAnsi="Consolas"/>
          <w:sz w:val="18"/>
          <w:szCs w:val="18"/>
        </w:rPr>
        <w:t>不足</w:t>
      </w:r>
      <w:r w:rsidR="00DD3219" w:rsidRPr="002E46E2">
        <w:rPr>
          <w:rFonts w:ascii="Consolas" w:hAnsi="Consolas" w:hint="eastAsia"/>
          <w:sz w:val="18"/>
          <w:szCs w:val="18"/>
        </w:rPr>
        <w:t>16</w:t>
      </w:r>
      <w:r w:rsidR="00DD3219" w:rsidRPr="002E46E2">
        <w:rPr>
          <w:rFonts w:ascii="Consolas" w:hAnsi="Consolas" w:hint="eastAsia"/>
          <w:sz w:val="18"/>
          <w:szCs w:val="18"/>
        </w:rPr>
        <w:t>位</w:t>
      </w:r>
      <w:r w:rsidR="00DD3219" w:rsidRPr="002E46E2">
        <w:rPr>
          <w:rFonts w:ascii="Consolas" w:hAnsi="Consolas"/>
          <w:sz w:val="18"/>
          <w:szCs w:val="18"/>
        </w:rPr>
        <w:t>前面需补</w:t>
      </w:r>
      <w:r w:rsidR="00DD3219" w:rsidRPr="002E46E2">
        <w:rPr>
          <w:rFonts w:ascii="Consolas" w:hAnsi="Consolas" w:hint="eastAsia"/>
          <w:sz w:val="18"/>
          <w:szCs w:val="18"/>
        </w:rPr>
        <w:t>0</w:t>
      </w:r>
      <w:r w:rsidR="00BC0693" w:rsidRPr="002E46E2">
        <w:rPr>
          <w:rFonts w:ascii="Consolas" w:hAnsi="Consolas"/>
          <w:sz w:val="18"/>
          <w:szCs w:val="18"/>
        </w:rPr>
        <w:t>）</w:t>
      </w:r>
      <w:r w:rsidR="00BC0693" w:rsidRPr="002E46E2">
        <w:rPr>
          <w:rFonts w:ascii="Consolas" w:hAnsi="Consolas" w:hint="eastAsia"/>
          <w:sz w:val="18"/>
          <w:szCs w:val="18"/>
        </w:rPr>
        <w:t>，</w:t>
      </w:r>
      <w:r w:rsidR="00BC0693" w:rsidRPr="002E46E2">
        <w:rPr>
          <w:rFonts w:ascii="Consolas" w:hAnsi="Consolas"/>
          <w:sz w:val="18"/>
          <w:szCs w:val="18"/>
        </w:rPr>
        <w:t>@</w:t>
      </w:r>
      <w:r w:rsidR="00BC0693" w:rsidRPr="002E46E2">
        <w:rPr>
          <w:rFonts w:ascii="Consolas" w:hAnsi="Consolas"/>
          <w:sz w:val="18"/>
          <w:szCs w:val="18"/>
        </w:rPr>
        <w:t>后面是</w:t>
      </w:r>
      <w:r w:rsidR="00BC0693" w:rsidRPr="002E46E2">
        <w:rPr>
          <w:rFonts w:ascii="Consolas" w:hAnsi="Consolas"/>
          <w:sz w:val="18"/>
          <w:szCs w:val="18"/>
        </w:rPr>
        <w:t>APSN</w:t>
      </w:r>
      <w:r w:rsidR="00BC0693" w:rsidRPr="002E46E2">
        <w:rPr>
          <w:rFonts w:ascii="Consolas" w:hAnsi="Consolas"/>
          <w:sz w:val="18"/>
          <w:szCs w:val="18"/>
        </w:rPr>
        <w:t>的</w:t>
      </w:r>
      <w:r w:rsidR="00BC0693" w:rsidRPr="002E46E2">
        <w:rPr>
          <w:rFonts w:ascii="Consolas" w:hAnsi="Consolas" w:hint="eastAsia"/>
          <w:sz w:val="18"/>
          <w:szCs w:val="18"/>
        </w:rPr>
        <w:t>16</w:t>
      </w:r>
      <w:r w:rsidR="00BC0693" w:rsidRPr="002E46E2">
        <w:rPr>
          <w:rFonts w:ascii="Consolas" w:hAnsi="Consolas" w:hint="eastAsia"/>
          <w:sz w:val="18"/>
          <w:szCs w:val="18"/>
        </w:rPr>
        <w:t>进制</w:t>
      </w:r>
      <w:r w:rsidR="00BC0693" w:rsidRPr="002E46E2">
        <w:rPr>
          <w:rFonts w:ascii="Consolas" w:hAnsi="Consolas"/>
          <w:sz w:val="18"/>
          <w:szCs w:val="18"/>
        </w:rPr>
        <w:t>格式字符串</w:t>
      </w:r>
      <w:r w:rsidR="00BC0693" w:rsidRPr="002E46E2">
        <w:rPr>
          <w:rFonts w:ascii="Consolas" w:hAnsi="Consolas" w:hint="eastAsia"/>
          <w:sz w:val="18"/>
          <w:szCs w:val="18"/>
        </w:rPr>
        <w:t>（包含</w:t>
      </w:r>
      <w:r w:rsidR="00BC0693" w:rsidRPr="002E46E2">
        <w:rPr>
          <w:rFonts w:ascii="Consolas" w:hAnsi="Consolas" w:hint="eastAsia"/>
          <w:sz w:val="18"/>
          <w:szCs w:val="18"/>
        </w:rPr>
        <w:t>0</w:t>
      </w:r>
      <w:r w:rsidR="00BC0693" w:rsidRPr="002E46E2">
        <w:rPr>
          <w:rFonts w:ascii="Consolas" w:hAnsi="Consolas"/>
          <w:sz w:val="18"/>
          <w:szCs w:val="18"/>
        </w:rPr>
        <w:t>x</w:t>
      </w:r>
      <w:r w:rsidR="00DD3219" w:rsidRPr="002E46E2">
        <w:rPr>
          <w:rFonts w:ascii="Consolas" w:hAnsi="Consolas" w:hint="eastAsia"/>
          <w:sz w:val="18"/>
          <w:szCs w:val="18"/>
        </w:rPr>
        <w:t>，</w:t>
      </w:r>
      <w:r w:rsidR="00DD3219" w:rsidRPr="002E46E2">
        <w:rPr>
          <w:rFonts w:ascii="Consolas" w:hAnsi="Consolas"/>
          <w:sz w:val="18"/>
          <w:szCs w:val="18"/>
        </w:rPr>
        <w:t>小写，不足</w:t>
      </w:r>
      <w:r w:rsidR="00DD3219" w:rsidRPr="002E46E2">
        <w:rPr>
          <w:rFonts w:ascii="Consolas" w:hAnsi="Consolas"/>
          <w:sz w:val="18"/>
          <w:szCs w:val="18"/>
        </w:rPr>
        <w:t>8</w:t>
      </w:r>
      <w:r w:rsidR="00DD3219" w:rsidRPr="002E46E2">
        <w:rPr>
          <w:rFonts w:ascii="Consolas" w:hAnsi="Consolas" w:hint="eastAsia"/>
          <w:sz w:val="18"/>
          <w:szCs w:val="18"/>
        </w:rPr>
        <w:t>位</w:t>
      </w:r>
      <w:r w:rsidR="00DD3219" w:rsidRPr="002E46E2">
        <w:rPr>
          <w:rFonts w:ascii="Consolas" w:hAnsi="Consolas"/>
          <w:sz w:val="18"/>
          <w:szCs w:val="18"/>
        </w:rPr>
        <w:t>前面需补</w:t>
      </w:r>
      <w:r w:rsidR="00DD3219" w:rsidRPr="002E46E2">
        <w:rPr>
          <w:rFonts w:ascii="Consolas" w:hAnsi="Consolas" w:hint="eastAsia"/>
          <w:sz w:val="18"/>
          <w:szCs w:val="18"/>
        </w:rPr>
        <w:t>0</w:t>
      </w:r>
      <w:r w:rsidR="00BC0693" w:rsidRPr="002E46E2">
        <w:rPr>
          <w:rFonts w:ascii="Consolas" w:hAnsi="Consolas"/>
          <w:sz w:val="18"/>
          <w:szCs w:val="18"/>
        </w:rPr>
        <w:t>）</w:t>
      </w:r>
      <w:r w:rsidR="00BC0693" w:rsidRPr="002E46E2">
        <w:rPr>
          <w:rFonts w:ascii="Consolas" w:hAnsi="Consolas" w:hint="eastAsia"/>
          <w:sz w:val="18"/>
          <w:szCs w:val="18"/>
        </w:rPr>
        <w:t>。</w:t>
      </w:r>
      <w:r w:rsidR="00DD3219" w:rsidRPr="002E46E2">
        <w:rPr>
          <w:rFonts w:ascii="Consolas" w:hAnsi="Consolas" w:hint="eastAsia"/>
          <w:sz w:val="18"/>
          <w:szCs w:val="18"/>
        </w:rPr>
        <w:t>MQTT</w:t>
      </w:r>
      <w:r w:rsidR="00DD3219" w:rsidRPr="002E46E2">
        <w:rPr>
          <w:rFonts w:ascii="Consolas" w:hAnsi="Consolas"/>
          <w:sz w:val="18"/>
          <w:szCs w:val="18"/>
        </w:rPr>
        <w:t>的</w:t>
      </w:r>
      <w:r w:rsidR="00DD3219" w:rsidRPr="002E46E2">
        <w:rPr>
          <w:rFonts w:ascii="Consolas" w:hAnsi="Consolas"/>
          <w:sz w:val="18"/>
          <w:szCs w:val="18"/>
        </w:rPr>
        <w:t>ClientID</w:t>
      </w:r>
      <w:r w:rsidR="00DD3219" w:rsidRPr="002E46E2">
        <w:rPr>
          <w:rFonts w:ascii="Consolas" w:hAnsi="Consolas"/>
          <w:sz w:val="18"/>
          <w:szCs w:val="18"/>
        </w:rPr>
        <w:t>必须与用户名一致。</w:t>
      </w:r>
    </w:p>
    <w:p w:rsidR="00DD443C" w:rsidRDefault="00DD443C" w:rsidP="00DD443C"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 wp14:anchorId="5AB0680D" wp14:editId="3C94AE43">
                <wp:extent cx="9250045" cy="4667366"/>
                <wp:effectExtent l="0" t="0" r="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6" name="文本框 22"/>
                        <wps:cNvSpPr txBox="1"/>
                        <wps:spPr>
                          <a:xfrm>
                            <a:off x="6373237" y="2547206"/>
                            <a:ext cx="622203" cy="2965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3A94" w:rsidRDefault="00BB3A94" w:rsidP="00DD443C">
                              <w:pPr>
                                <w:pStyle w:val="ae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黑体" w:hint="eastAsia"/>
                                  <w:kern w:val="2"/>
                                  <w:sz w:val="15"/>
                                  <w:szCs w:val="15"/>
                                </w:rPr>
                                <w:t>验证</w:t>
                              </w:r>
                              <w:r>
                                <w:rPr>
                                  <w:rFonts w:cs="黑体"/>
                                  <w:kern w:val="2"/>
                                  <w:sz w:val="15"/>
                                  <w:szCs w:val="15"/>
                                </w:rPr>
                                <w:t>失败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文本框 22"/>
                        <wps:cNvSpPr txBox="1"/>
                        <wps:spPr>
                          <a:xfrm>
                            <a:off x="5728107" y="2993297"/>
                            <a:ext cx="273685" cy="2971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3A94" w:rsidRDefault="00BB3A94" w:rsidP="00DD443C">
                              <w:pPr>
                                <w:pStyle w:val="ae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黑体" w:hint="eastAsia"/>
                                  <w:kern w:val="2"/>
                                  <w:sz w:val="15"/>
                                  <w:szCs w:val="15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文本框 22"/>
                        <wps:cNvSpPr txBox="1"/>
                        <wps:spPr>
                          <a:xfrm>
                            <a:off x="5711278" y="561468"/>
                            <a:ext cx="274320" cy="2971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3A94" w:rsidRDefault="00BB3A94" w:rsidP="00DD443C">
                              <w:pPr>
                                <w:pStyle w:val="ae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黑体" w:hint="eastAsia"/>
                                  <w:kern w:val="2"/>
                                  <w:sz w:val="15"/>
                                  <w:szCs w:val="15"/>
                                </w:rPr>
                                <w:t>有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文本框 22"/>
                        <wps:cNvSpPr txBox="1"/>
                        <wps:spPr>
                          <a:xfrm>
                            <a:off x="1447333" y="577812"/>
                            <a:ext cx="274880" cy="297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3A94" w:rsidRPr="000639BA" w:rsidRDefault="00BB3A94" w:rsidP="00DD443C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0639BA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圆角矩形 2"/>
                        <wps:cNvSpPr/>
                        <wps:spPr>
                          <a:xfrm>
                            <a:off x="353419" y="11220"/>
                            <a:ext cx="1082694" cy="3141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3A94" w:rsidRDefault="00BB3A94" w:rsidP="00DD443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初始化</w:t>
                              </w:r>
                              <w:r>
                                <w:t>界面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圆角矩形 4"/>
                        <wps:cNvSpPr/>
                        <wps:spPr>
                          <a:xfrm>
                            <a:off x="348294" y="639521"/>
                            <a:ext cx="1099039" cy="30293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3A94" w:rsidRDefault="00BB3A94" w:rsidP="00DD443C">
                              <w:pPr>
                                <w:pStyle w:val="ae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黑体" w:hint="eastAsia"/>
                                  <w:kern w:val="2"/>
                                  <w:sz w:val="21"/>
                                  <w:szCs w:val="21"/>
                                </w:rPr>
                                <w:t>有</w:t>
                              </w:r>
                              <w:r>
                                <w:rPr>
                                  <w:rFonts w:cs="黑体"/>
                                  <w:kern w:val="2"/>
                                  <w:sz w:val="21"/>
                                  <w:szCs w:val="21"/>
                                </w:rPr>
                                <w:t>登录信息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圆角矩形 5"/>
                        <wps:cNvSpPr/>
                        <wps:spPr>
                          <a:xfrm>
                            <a:off x="1711480" y="634395"/>
                            <a:ext cx="1082675" cy="31369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3A94" w:rsidRDefault="00BB3A94" w:rsidP="00DD443C">
                              <w:pPr>
                                <w:pStyle w:val="ae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黑体" w:hint="eastAsia"/>
                                  <w:kern w:val="2"/>
                                  <w:sz w:val="21"/>
                                  <w:szCs w:val="21"/>
                                </w:rPr>
                                <w:t>登录界面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圆角矩形 6"/>
                        <wps:cNvSpPr/>
                        <wps:spPr>
                          <a:xfrm>
                            <a:off x="4561264" y="2437925"/>
                            <a:ext cx="1082675" cy="31369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3A94" w:rsidRDefault="00BB3A94" w:rsidP="00DD443C">
                              <w:pPr>
                                <w:pStyle w:val="ae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黑体" w:hint="eastAsia"/>
                                  <w:kern w:val="2"/>
                                  <w:sz w:val="21"/>
                                  <w:szCs w:val="21"/>
                                </w:rPr>
                                <w:t>网关扫描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圆角矩形 7"/>
                        <wps:cNvSpPr/>
                        <wps:spPr>
                          <a:xfrm>
                            <a:off x="4560799" y="3077444"/>
                            <a:ext cx="1082675" cy="31369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3A94" w:rsidRDefault="00BB3A94" w:rsidP="00DD443C">
                              <w:pPr>
                                <w:pStyle w:val="ae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黑体" w:hint="eastAsia"/>
                                  <w:kern w:val="2"/>
                                  <w:sz w:val="21"/>
                                  <w:szCs w:val="21"/>
                                </w:rPr>
                                <w:t>是否包含</w:t>
                              </w:r>
                              <w:r>
                                <w:rPr>
                                  <w:rFonts w:cs="黑体"/>
                                  <w:kern w:val="2"/>
                                  <w:sz w:val="21"/>
                                  <w:szCs w:val="21"/>
                                </w:rPr>
                                <w:t>MD5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直接箭头连接符 3"/>
                        <wps:cNvCnPr>
                          <a:stCxn id="2" idx="2"/>
                          <a:endCxn id="4" idx="0"/>
                        </wps:cNvCnPr>
                        <wps:spPr>
                          <a:xfrm>
                            <a:off x="894766" y="325370"/>
                            <a:ext cx="3048" cy="31415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直接箭头连接符 10"/>
                        <wps:cNvCnPr>
                          <a:stCxn id="4" idx="3"/>
                          <a:endCxn id="5" idx="1"/>
                        </wps:cNvCnPr>
                        <wps:spPr>
                          <a:xfrm>
                            <a:off x="1447333" y="790986"/>
                            <a:ext cx="264147" cy="25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肘形连接符 11"/>
                        <wps:cNvCnPr>
                          <a:stCxn id="15" idx="2"/>
                          <a:endCxn id="13" idx="2"/>
                        </wps:cNvCnPr>
                        <wps:spPr>
                          <a:xfrm rot="5400000" flipH="1" flipV="1">
                            <a:off x="1310368" y="538568"/>
                            <a:ext cx="1969045" cy="2788080"/>
                          </a:xfrm>
                          <a:prstGeom prst="bentConnector3">
                            <a:avLst>
                              <a:gd name="adj1" fmla="val -1161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圆角矩形 13"/>
                        <wps:cNvSpPr/>
                        <wps:spPr>
                          <a:xfrm>
                            <a:off x="3147593" y="634395"/>
                            <a:ext cx="1082675" cy="31369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3A94" w:rsidRDefault="00BB3A94" w:rsidP="00DD443C">
                              <w:pPr>
                                <w:pStyle w:val="ae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黑体" w:hint="eastAsia"/>
                                  <w:kern w:val="2"/>
                                  <w:sz w:val="21"/>
                                  <w:szCs w:val="21"/>
                                </w:rPr>
                                <w:t>进入</w:t>
                              </w:r>
                              <w:r>
                                <w:rPr>
                                  <w:rFonts w:cs="黑体"/>
                                  <w:kern w:val="2"/>
                                  <w:sz w:val="21"/>
                                  <w:szCs w:val="21"/>
                                </w:rPr>
                                <w:t>系统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直接箭头连接符 12"/>
                        <wps:cNvCnPr>
                          <a:endCxn id="13" idx="1"/>
                        </wps:cNvCnPr>
                        <wps:spPr>
                          <a:xfrm>
                            <a:off x="2821737" y="791227"/>
                            <a:ext cx="325856" cy="1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圆角矩形 15"/>
                        <wps:cNvSpPr/>
                        <wps:spPr>
                          <a:xfrm>
                            <a:off x="359513" y="2603440"/>
                            <a:ext cx="1082675" cy="31369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3A94" w:rsidRDefault="00BB3A94" w:rsidP="00DD443C">
                              <w:pPr>
                                <w:pStyle w:val="ae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黑体" w:hint="eastAsia"/>
                                  <w:kern w:val="2"/>
                                  <w:sz w:val="21"/>
                                  <w:szCs w:val="21"/>
                                </w:rPr>
                                <w:t>用户注册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圆角矩形 16"/>
                        <wps:cNvSpPr/>
                        <wps:spPr>
                          <a:xfrm>
                            <a:off x="6143012" y="3077444"/>
                            <a:ext cx="1082675" cy="31369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3A94" w:rsidRDefault="00BB3A94" w:rsidP="00DD443C">
                              <w:pPr>
                                <w:pStyle w:val="ae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黑体" w:hint="eastAsia"/>
                                  <w:kern w:val="2"/>
                                  <w:sz w:val="21"/>
                                  <w:szCs w:val="21"/>
                                </w:rPr>
                                <w:t>输入身份证</w:t>
                              </w:r>
                              <w:r>
                                <w:rPr>
                                  <w:rFonts w:cs="黑体"/>
                                  <w:kern w:val="2"/>
                                  <w:sz w:val="21"/>
                                  <w:szCs w:val="21"/>
                                </w:rPr>
                                <w:t>号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直接箭头连接符 14"/>
                        <wps:cNvCnPr>
                          <a:stCxn id="7" idx="3"/>
                          <a:endCxn id="16" idx="1"/>
                        </wps:cNvCnPr>
                        <wps:spPr>
                          <a:xfrm>
                            <a:off x="5643474" y="3234289"/>
                            <a:ext cx="49953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直接箭头连接符 19"/>
                        <wps:cNvCnPr>
                          <a:stCxn id="4" idx="2"/>
                          <a:endCxn id="15" idx="0"/>
                        </wps:cNvCnPr>
                        <wps:spPr>
                          <a:xfrm>
                            <a:off x="897762" y="942451"/>
                            <a:ext cx="3036" cy="166098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圆角矩形 25"/>
                        <wps:cNvSpPr/>
                        <wps:spPr>
                          <a:xfrm>
                            <a:off x="4532751" y="628761"/>
                            <a:ext cx="1082675" cy="31369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3A94" w:rsidRDefault="00BB3A94" w:rsidP="00DD443C">
                              <w:pPr>
                                <w:pStyle w:val="ae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黑体" w:hint="eastAsia"/>
                                  <w:kern w:val="2"/>
                                  <w:sz w:val="21"/>
                                  <w:szCs w:val="21"/>
                                </w:rPr>
                                <w:t>有无</w:t>
                              </w:r>
                              <w:r>
                                <w:rPr>
                                  <w:rFonts w:cs="黑体"/>
                                  <w:kern w:val="2"/>
                                  <w:sz w:val="21"/>
                                  <w:szCs w:val="21"/>
                                </w:rPr>
                                <w:t>网关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直接箭头连接符 23"/>
                        <wps:cNvCnPr>
                          <a:stCxn id="13" idx="3"/>
                          <a:endCxn id="25" idx="1"/>
                        </wps:cNvCnPr>
                        <wps:spPr>
                          <a:xfrm flipV="1">
                            <a:off x="4230021" y="785606"/>
                            <a:ext cx="302465" cy="563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直接箭头连接符 27"/>
                        <wps:cNvCnPr>
                          <a:stCxn id="6" idx="2"/>
                          <a:endCxn id="7" idx="0"/>
                        </wps:cNvCnPr>
                        <wps:spPr>
                          <a:xfrm flipH="1">
                            <a:off x="5102137" y="2751615"/>
                            <a:ext cx="465" cy="32582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圆角矩形 29"/>
                        <wps:cNvSpPr/>
                        <wps:spPr>
                          <a:xfrm>
                            <a:off x="4561265" y="3722573"/>
                            <a:ext cx="1082040" cy="31369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3A94" w:rsidRDefault="00BB3A94" w:rsidP="00DD443C">
                              <w:pPr>
                                <w:pStyle w:val="ae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黑体" w:hint="eastAsia"/>
                                  <w:kern w:val="2"/>
                                  <w:sz w:val="21"/>
                                  <w:szCs w:val="21"/>
                                </w:rPr>
                                <w:t>申请</w:t>
                              </w:r>
                              <w:r>
                                <w:rPr>
                                  <w:rFonts w:cs="黑体"/>
                                  <w:kern w:val="2"/>
                                  <w:sz w:val="21"/>
                                  <w:szCs w:val="21"/>
                                </w:rPr>
                                <w:t>加入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直接箭头连接符 28"/>
                        <wps:cNvCnPr>
                          <a:stCxn id="7" idx="2"/>
                          <a:endCxn id="29" idx="0"/>
                        </wps:cNvCnPr>
                        <wps:spPr>
                          <a:xfrm>
                            <a:off x="5102137" y="3391134"/>
                            <a:ext cx="148" cy="33143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圆角矩形 31"/>
                        <wps:cNvSpPr/>
                        <wps:spPr>
                          <a:xfrm>
                            <a:off x="6114719" y="628762"/>
                            <a:ext cx="1082675" cy="31369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3A94" w:rsidRDefault="00BB3A94" w:rsidP="00DD443C">
                              <w:pPr>
                                <w:pStyle w:val="ae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黑体" w:hint="eastAsia"/>
                                  <w:kern w:val="2"/>
                                  <w:sz w:val="21"/>
                                  <w:szCs w:val="21"/>
                                </w:rPr>
                                <w:t>进入网关界</w:t>
                              </w:r>
                              <w:r>
                                <w:rPr>
                                  <w:rFonts w:cs="黑体"/>
                                  <w:kern w:val="2"/>
                                  <w:sz w:val="21"/>
                                  <w:szCs w:val="21"/>
                                </w:rPr>
                                <w:t>面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直接箭头连接符 30"/>
                        <wps:cNvCnPr>
                          <a:stCxn id="25" idx="3"/>
                          <a:endCxn id="31" idx="1"/>
                        </wps:cNvCnPr>
                        <wps:spPr>
                          <a:xfrm>
                            <a:off x="5615426" y="785606"/>
                            <a:ext cx="499293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圆角矩形 34"/>
                        <wps:cNvSpPr/>
                        <wps:spPr>
                          <a:xfrm>
                            <a:off x="4533534" y="1330012"/>
                            <a:ext cx="1082040" cy="31369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3A94" w:rsidRDefault="00BB3A94" w:rsidP="00DD443C">
                              <w:pPr>
                                <w:pStyle w:val="ae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黑体" w:hint="eastAsia"/>
                                  <w:kern w:val="2"/>
                                  <w:sz w:val="21"/>
                                  <w:szCs w:val="21"/>
                                </w:rPr>
                                <w:t>进入云</w:t>
                              </w:r>
                              <w:r>
                                <w:rPr>
                                  <w:rFonts w:cs="黑体"/>
                                  <w:kern w:val="2"/>
                                  <w:sz w:val="21"/>
                                  <w:szCs w:val="21"/>
                                </w:rPr>
                                <w:t>网关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肘形连接符 41"/>
                        <wps:cNvCnPr>
                          <a:stCxn id="16" idx="0"/>
                          <a:endCxn id="34" idx="3"/>
                        </wps:cNvCnPr>
                        <wps:spPr>
                          <a:xfrm rot="16200000" flipV="1">
                            <a:off x="5354688" y="1747706"/>
                            <a:ext cx="1590548" cy="1068776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直接箭头连接符 8"/>
                        <wps:cNvCnPr>
                          <a:stCxn id="25" idx="2"/>
                          <a:endCxn id="34" idx="0"/>
                        </wps:cNvCnPr>
                        <wps:spPr>
                          <a:xfrm>
                            <a:off x="5074089" y="942451"/>
                            <a:ext cx="465" cy="38756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肘形连接符 9"/>
                        <wps:cNvCnPr>
                          <a:stCxn id="29" idx="2"/>
                          <a:endCxn id="34" idx="1"/>
                        </wps:cNvCnPr>
                        <wps:spPr>
                          <a:xfrm rot="5400000" flipH="1">
                            <a:off x="3543239" y="2477116"/>
                            <a:ext cx="2549342" cy="568751"/>
                          </a:xfrm>
                          <a:prstGeom prst="bentConnector4">
                            <a:avLst>
                              <a:gd name="adj1" fmla="val -8967"/>
                              <a:gd name="adj2" fmla="val 14019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肘形连接符 17"/>
                        <wps:cNvCnPr>
                          <a:stCxn id="16" idx="3"/>
                          <a:endCxn id="31" idx="3"/>
                        </wps:cNvCnPr>
                        <wps:spPr>
                          <a:xfrm flipH="1" flipV="1">
                            <a:off x="7197394" y="785587"/>
                            <a:ext cx="28293" cy="2448622"/>
                          </a:xfrm>
                          <a:prstGeom prst="bentConnector3">
                            <a:avLst>
                              <a:gd name="adj1" fmla="val -807974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AB0680D" id="画布 1" o:spid="_x0000_s1026" editas="canvas" style="width:728.35pt;height:367.5pt;mso-position-horizontal-relative:char;mso-position-vertical-relative:line" coordsize="92500,466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">
                <v:shape id="_x0000_s1027" type="#_x0000_t75" style="position:absolute;width:92500;height:46672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2" o:spid="_x0000_s1028" type="#_x0000_t202" style="position:absolute;left:63732;top:25472;width:6222;height:29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MmV8UA&#10;AADbAAAADwAAAGRycy9kb3ducmV2LnhtbESPQWvCQBSE7wX/w/KEXopubKiV6CpSWi3earTF2yP7&#10;TILZtyG7TeK/dwsFj8PMfMMsVr2pREuNKy0rmIwjEMSZ1SXnCg7px2gGwnlkjZVlUnAlB6vl4GGB&#10;ibYdf1G797kIEHYJKii8rxMpXVaQQTe2NXHwzrYx6INscqkb7ALcVPI5iqbSYMlhocCa3grKLvtf&#10;o+D0lP/sXL85dvFLXL9v2/T1W6dKPQ779RyEp97fw//tT60gnsLfl/AD5P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8yZXxQAAANsAAAAPAAAAAAAAAAAAAAAAAJgCAABkcnMv&#10;ZG93bnJldi54bWxQSwUGAAAAAAQABAD1AAAAigMAAAAA&#10;" fillcolor="white [3201]" stroked="f" strokeweight=".5pt">
                  <v:textbox>
                    <w:txbxContent>
                      <w:p w:rsidR="00BB3A94" w:rsidRDefault="00BB3A94" w:rsidP="00DD443C">
                        <w:pPr>
                          <w:pStyle w:val="ae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黑体" w:hint="eastAsia"/>
                            <w:kern w:val="2"/>
                            <w:sz w:val="15"/>
                            <w:szCs w:val="15"/>
                          </w:rPr>
                          <w:t>验证</w:t>
                        </w:r>
                        <w:r>
                          <w:rPr>
                            <w:rFonts w:cs="黑体"/>
                            <w:kern w:val="2"/>
                            <w:sz w:val="15"/>
                            <w:szCs w:val="15"/>
                          </w:rPr>
                          <w:t>失败</w:t>
                        </w:r>
                      </w:p>
                    </w:txbxContent>
                  </v:textbox>
                </v:shape>
                <v:shape id="文本框 22" o:spid="_x0000_s1029" type="#_x0000_t202" style="position:absolute;left:57281;top:29932;width:2736;height:29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yyJcYA&#10;AADbAAAADwAAAGRycy9kb3ducmV2LnhtbESPQWvCQBSE7wX/w/IKXopu2lC1qauUYlW8adTS2yP7&#10;mgSzb0N2m8R/7xYKPQ4z8w0zX/amEi01rrSs4HEcgSDOrC45V3BMP0YzEM4ja6wsk4IrOVguBndz&#10;TLTteE/tweciQNglqKDwvk6kdFlBBt3Y1sTB+7aNQR9kk0vdYBfgppJPUTSRBksOCwXW9F5Qdjn8&#10;GAVfD/nnzvXrUxc/x/Vq06bTs06VGt73b68gPPX+P/zX3moF8Qv8fgk/QC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GyyJcYAAADbAAAADwAAAAAAAAAAAAAAAACYAgAAZHJz&#10;L2Rvd25yZXYueG1sUEsFBgAAAAAEAAQA9QAAAIsDAAAAAA==&#10;" fillcolor="white [3201]" stroked="f" strokeweight=".5pt">
                  <v:textbox>
                    <w:txbxContent>
                      <w:p w:rsidR="00BB3A94" w:rsidRDefault="00BB3A94" w:rsidP="00DD443C">
                        <w:pPr>
                          <w:pStyle w:val="ae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黑体" w:hint="eastAsia"/>
                            <w:kern w:val="2"/>
                            <w:sz w:val="15"/>
                            <w:szCs w:val="15"/>
                          </w:rPr>
                          <w:t>Y</w:t>
                        </w:r>
                      </w:p>
                    </w:txbxContent>
                  </v:textbox>
                </v:shape>
                <v:shape id="文本框 22" o:spid="_x0000_s1030" type="#_x0000_t202" style="position:absolute;left:57112;top:5614;width:2743;height:29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AXvsIA&#10;AADbAAAADwAAAGRycy9kb3ducmV2LnhtbERPy2rCQBTdC/7DcAtupE40qCV1FCn1QXc1fdDdJXOb&#10;BDN3QmZM4t87C8Hl4bxXm95UoqXGlZYVTCcRCOLM6pJzBV/p7vkFhPPIGivLpOBKDjbr4WCFibYd&#10;f1J78rkIIewSVFB4XydSuqwgg25ia+LA/dvGoA+wyaVusAvhppKzKFpIgyWHhgJreisoO58uRsHf&#10;OP/9cP3+u4vncf1+aNPlj06VGj3121cQnnr/EN/dR60gDmPDl/AD5Po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IBe+wgAAANsAAAAPAAAAAAAAAAAAAAAAAJgCAABkcnMvZG93&#10;bnJldi54bWxQSwUGAAAAAAQABAD1AAAAhwMAAAAA&#10;" fillcolor="white [3201]" stroked="f" strokeweight=".5pt">
                  <v:textbox>
                    <w:txbxContent>
                      <w:p w:rsidR="00BB3A94" w:rsidRDefault="00BB3A94" w:rsidP="00DD443C">
                        <w:pPr>
                          <w:pStyle w:val="ae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黑体" w:hint="eastAsia"/>
                            <w:kern w:val="2"/>
                            <w:sz w:val="15"/>
                            <w:szCs w:val="15"/>
                          </w:rPr>
                          <w:t>有</w:t>
                        </w:r>
                      </w:p>
                    </w:txbxContent>
                  </v:textbox>
                </v:shape>
                <v:shape id="文本框 22" o:spid="_x0000_s1031" type="#_x0000_t202" style="position:absolute;left:14473;top:5778;width:2749;height:29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G2icUA&#10;AADbAAAADwAAAGRycy9kb3ducmV2LnhtbESPQWvCQBSE70L/w/IKXqRujNhK6ioiWqW3mtrS2yP7&#10;moRm34bsNon/3hUEj8PMfMMsVr2pREuNKy0rmIwjEMSZ1SXnCj7T3dMchPPIGivLpOBMDlbLh8EC&#10;E207/qD26HMRIOwSVFB4XydSuqwgg25sa+Lg/drGoA+yyaVusAtwU8k4ip6lwZLDQoE1bQrK/o7/&#10;RsHPKP9+d/3bqZvOpvV236YvXzpVavjYr19BeOr9PXxrH7SCOIbrl/AD5PI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EbaJxQAAANsAAAAPAAAAAAAAAAAAAAAAAJgCAABkcnMv&#10;ZG93bnJldi54bWxQSwUGAAAAAAQABAD1AAAAigMAAAAA&#10;" fillcolor="white [3201]" stroked="f" strokeweight=".5pt">
                  <v:textbox>
                    <w:txbxContent>
                      <w:p w:rsidR="00BB3A94" w:rsidRPr="000639BA" w:rsidRDefault="00BB3A94" w:rsidP="00DD443C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0639BA">
                          <w:rPr>
                            <w:rFonts w:hint="eastAsia"/>
                            <w:sz w:val="15"/>
                            <w:szCs w:val="15"/>
                          </w:rPr>
                          <w:t>Y</w:t>
                        </w:r>
                      </w:p>
                    </w:txbxContent>
                  </v:textbox>
                </v:shape>
                <v:roundrect id="圆角矩形 2" o:spid="_x0000_s1032" style="position:absolute;left:3534;top:112;width:10827;height:314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0zTLwA&#10;AADaAAAADwAAAGRycy9kb3ducmV2LnhtbESPzQrCMBCE74LvEFbwIpqqIFqNIoI/V1sfYGnWtths&#10;SpNqfXsjCB6HmfmG2ew6U4knNa60rGA6iUAQZ1aXnCu4pcfxEoTzyBory6TgTQ52235vg7G2L77S&#10;M/G5CBB2MSoovK9jKV1WkEE3sTVx8O62MeiDbHKpG3wFuKnkLIoW0mDJYaHAmg4FZY+kNQpW7fmd&#10;lPI+T9GP2hPZVYK5Vmo46PZrEJ46/w//2hetYAbfK+EGyO0H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LDTNMvAAAANoAAAAPAAAAAAAAAAAAAAAAAJgCAABkcnMvZG93bnJldi54&#10;bWxQSwUGAAAAAAQABAD1AAAAgQMAAAAA&#10;" fillcolor="#4f81bd [3204]" strokecolor="#243f60 [1604]" strokeweight="2pt">
                  <v:textbox>
                    <w:txbxContent>
                      <w:p w:rsidR="00BB3A94" w:rsidRDefault="00BB3A94" w:rsidP="00DD443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初始化</w:t>
                        </w:r>
                        <w:r>
                          <w:t>界面</w:t>
                        </w:r>
                      </w:p>
                    </w:txbxContent>
                  </v:textbox>
                </v:roundrect>
                <v:roundrect id="圆角矩形 4" o:spid="_x0000_s1033" style="position:absolute;left:3482;top:6395;width:10991;height:30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gOo70A&#10;AADaAAAADwAAAGRycy9kb3ducmV2LnhtbESPzQrCMBCE74LvEFbwIpr6g2g1igj+XK0+wNKsbbHZ&#10;lCbV+vZGEDwOM/MNs962phRPql1hWcF4FIEgTq0uOFNwux6GCxDOI2ssLZOCNznYbrqdNcbavvhC&#10;z8RnIkDYxagg976KpXRpTgbdyFbEwbvb2qAPss6krvEV4KaUkyiaS4MFh4UcK9rnlD6SxihYNqd3&#10;Usj79Ip+0BzJLhPMtFL9XrtbgfDU+n/41z5rBTP4Xgk3QG4+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q6gOo70AAADaAAAADwAAAAAAAAAAAAAAAACYAgAAZHJzL2Rvd25yZXYu&#10;eG1sUEsFBgAAAAAEAAQA9QAAAIIDAAAAAA==&#10;" fillcolor="#4f81bd [3204]" strokecolor="#243f60 [1604]" strokeweight="2pt">
                  <v:textbox>
                    <w:txbxContent>
                      <w:p w:rsidR="00BB3A94" w:rsidRDefault="00BB3A94" w:rsidP="00DD443C">
                        <w:pPr>
                          <w:pStyle w:val="ae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黑体" w:hint="eastAsia"/>
                            <w:kern w:val="2"/>
                            <w:sz w:val="21"/>
                            <w:szCs w:val="21"/>
                          </w:rPr>
                          <w:t>有</w:t>
                        </w:r>
                        <w:r>
                          <w:rPr>
                            <w:rFonts w:cs="黑体"/>
                            <w:kern w:val="2"/>
                            <w:sz w:val="21"/>
                            <w:szCs w:val="21"/>
                          </w:rPr>
                          <w:t>登录信息</w:t>
                        </w:r>
                      </w:p>
                    </w:txbxContent>
                  </v:textbox>
                </v:roundrect>
                <v:roundrect id="圆角矩形 5" o:spid="_x0000_s1034" style="position:absolute;left:17114;top:6343;width:10827;height:313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SrOL0A&#10;AADaAAAADwAAAGRycy9kb3ducmV2LnhtbESPzQrCMBCE74LvEFbwIpqqKFqNIoI/V6sPsDRrW2w2&#10;pUm1vr0RBI/DzHzDrLetKcWTaldYVjAeRSCIU6sLzhTcrofhAoTzyBpLy6TgTQ62m25njbG2L77Q&#10;M/GZCBB2MSrIva9iKV2ak0E3shVx8O62NuiDrDOpa3wFuCnlJIrm0mDBYSHHivY5pY+kMQqWzemd&#10;FPI+vaIfNEeyywQzrVS/1+5WIDy1/h/+tc9awQy+V8INkJsP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OSrOL0AAADaAAAADwAAAAAAAAAAAAAAAACYAgAAZHJzL2Rvd25yZXYu&#10;eG1sUEsFBgAAAAAEAAQA9QAAAIIDAAAAAA==&#10;" fillcolor="#4f81bd [3204]" strokecolor="#243f60 [1604]" strokeweight="2pt">
                  <v:textbox>
                    <w:txbxContent>
                      <w:p w:rsidR="00BB3A94" w:rsidRDefault="00BB3A94" w:rsidP="00DD443C">
                        <w:pPr>
                          <w:pStyle w:val="ae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黑体" w:hint="eastAsia"/>
                            <w:kern w:val="2"/>
                            <w:sz w:val="21"/>
                            <w:szCs w:val="21"/>
                          </w:rPr>
                          <w:t>登录界面</w:t>
                        </w:r>
                      </w:p>
                    </w:txbxContent>
                  </v:textbox>
                </v:roundrect>
                <v:roundrect id="圆角矩形 6" o:spid="_x0000_s1035" style="position:absolute;left:45612;top:24379;width:10827;height:313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Y1T7wA&#10;AADaAAAADwAAAGRycy9kb3ducmV2LnhtbESPzQrCMBCE74LvEFbwIpqqIFqNIoI/V1sfYGnWtths&#10;SpNqfXsjCB6HmfmG2ew6U4knNa60rGA6iUAQZ1aXnCu4pcfxEoTzyBory6TgTQ52235vg7G2L77S&#10;M/G5CBB2MSoovK9jKV1WkEE3sTVx8O62MeiDbHKpG3wFuKnkLIoW0mDJYaHAmg4FZY+kNQpW7fmd&#10;lPI+T9GP2hPZVYK5Vmo46PZrEJ46/w//2hetYAHfK+EGyO0H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0NjVPvAAAANoAAAAPAAAAAAAAAAAAAAAAAJgCAABkcnMvZG93bnJldi54&#10;bWxQSwUGAAAAAAQABAD1AAAAgQMAAAAA&#10;" fillcolor="#4f81bd [3204]" strokecolor="#243f60 [1604]" strokeweight="2pt">
                  <v:textbox>
                    <w:txbxContent>
                      <w:p w:rsidR="00BB3A94" w:rsidRDefault="00BB3A94" w:rsidP="00DD443C">
                        <w:pPr>
                          <w:pStyle w:val="ae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黑体" w:hint="eastAsia"/>
                            <w:kern w:val="2"/>
                            <w:sz w:val="21"/>
                            <w:szCs w:val="21"/>
                          </w:rPr>
                          <w:t>网关扫描</w:t>
                        </w:r>
                      </w:p>
                    </w:txbxContent>
                  </v:textbox>
                </v:roundrect>
                <v:roundrect id="圆角矩形 7" o:spid="_x0000_s1036" style="position:absolute;left:45607;top:30774;width:10827;height:313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qQ1L0A&#10;AADaAAAADwAAAGRycy9kb3ducmV2LnhtbESPzQrCMBCE74LvEFbwIpqq4E81igj+XK0+wNKsbbHZ&#10;lCbV+vZGEDwOM/MNs962phRPql1hWcF4FIEgTq0uOFNwux6GCxDOI2ssLZOCNznYbrqdNcbavvhC&#10;z8RnIkDYxagg976KpXRpTgbdyFbEwbvb2qAPss6krvEV4KaUkyiaSYMFh4UcK9rnlD6SxihYNqd3&#10;Usj79Ip+0BzJLhPMtFL9XrtbgfDU+n/41z5rBXP4Xgk3QG4+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W3qQ1L0AAADaAAAADwAAAAAAAAAAAAAAAACYAgAAZHJzL2Rvd25yZXYu&#10;eG1sUEsFBgAAAAAEAAQA9QAAAIIDAAAAAA==&#10;" fillcolor="#4f81bd [3204]" strokecolor="#243f60 [1604]" strokeweight="2pt">
                  <v:textbox>
                    <w:txbxContent>
                      <w:p w:rsidR="00BB3A94" w:rsidRDefault="00BB3A94" w:rsidP="00DD443C">
                        <w:pPr>
                          <w:pStyle w:val="ae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黑体" w:hint="eastAsia"/>
                            <w:kern w:val="2"/>
                            <w:sz w:val="21"/>
                            <w:szCs w:val="21"/>
                          </w:rPr>
                          <w:t>是否包含</w:t>
                        </w:r>
                        <w:r>
                          <w:rPr>
                            <w:rFonts w:cs="黑体"/>
                            <w:kern w:val="2"/>
                            <w:sz w:val="21"/>
                            <w:szCs w:val="21"/>
                          </w:rPr>
                          <w:t>MD5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3" o:spid="_x0000_s1037" type="#_x0000_t32" style="position:absolute;left:8947;top:3253;width:31;height:314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05nP8MAAADaAAAADwAAAGRycy9kb3ducmV2LnhtbESPS4vCQBCE7wv+h6GFvSw68S3RURZB&#10;fKwXX+CxybRJMNMTMqPGf+8sLOyxqKqvqOm8NoV4UOVyywo67QgEcWJ1zqmC03HZGoNwHlljYZkU&#10;vMjBfNb4mGKs7ZP39Dj4VAQIuxgVZN6XsZQuyciga9uSOHhXWxn0QVap1BU+A9wUshtFQ2kw57CQ&#10;YUmLjJLb4W4ULHqj7flr018Nccf+h7vrzWB7UeqzWX9PQHiq/X/4r73WCnrweyXcADl7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NOZz/DAAAA2gAAAA8AAAAAAAAAAAAA&#10;AAAAoQIAAGRycy9kb3ducmV2LnhtbFBLBQYAAAAABAAEAPkAAACRAwAAAAA=&#10;" strokecolor="#4579b8 [3044]">
                  <v:stroke endarrow="block"/>
                </v:shape>
                <v:shape id="直接箭头连接符 10" o:spid="_x0000_s1038" type="#_x0000_t32" style="position:absolute;left:14473;top:7909;width:2641;height: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MmC/cUAAADbAAAADwAAAGRycy9kb3ducmV2LnhtbESPT2vCQBDF74LfYRmhl6IbbdUSXaUI&#10;pf67qC30OGTHJJidDdmtpt++cxC8zfDevPeb+bJ1lbpSE0rPBoaDBBRx5m3JuYGv00f/DVSIyBYr&#10;z2TgjwIsF93OHFPrb3yg6zHmSkI4pGigiLFOtQ5ZQQ7DwNfEop194zDK2uTaNniTcFfpUZJMtMOS&#10;paHAmlYFZZfjrzOwepluv583r58T3HPc8Wi9GW9/jHnqte8zUJHa+DDfr9dW8IVefpEB9OI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MmC/cUAAADbAAAADwAAAAAAAAAA&#10;AAAAAAChAgAAZHJzL2Rvd25yZXYueG1sUEsFBgAAAAAEAAQA+QAAAJMDAAAAAA==&#10;" strokecolor="#4579b8 [3044]">
                  <v:stroke endarrow="block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肘形连接符 11" o:spid="_x0000_s1039" type="#_x0000_t34" style="position:absolute;left:13103;top:5385;width:19691;height:27881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0KnEsEAAADbAAAADwAAAGRycy9kb3ducmV2LnhtbERPzWrCQBC+F3yHZQRvdZMeRKKrSLBQ&#10;sVCiPsCQHTfB7GzMbpPYp+8Khd7m4/ud9Xa0jeip87VjBek8AUFcOl2zUXA5v78uQfiArLFxTAoe&#10;5GG7mbysMdNu4IL6UzAihrDPUEEVQptJ6cuKLPq5a4kjd3WdxRBhZ6TucIjhtpFvSbKQFmuODRW2&#10;lFdU3k7fVoE5F8Pefsnkbs3h8yc/Poq0z5WaTcfdCkSgMfyL/9wfOs5P4flLPEBuf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/QqcSwQAAANsAAAAPAAAAAAAAAAAAAAAA&#10;AKECAABkcnMvZG93bnJldi54bWxQSwUGAAAAAAQABAD5AAAAjwMAAAAA&#10;" adj="-2508" strokecolor="#4579b8 [3044]">
                  <v:stroke endarrow="block"/>
                </v:shape>
                <v:roundrect id="圆角矩形 13" o:spid="_x0000_s1040" style="position:absolute;left:31475;top:6343;width:10827;height:313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0tqbsA&#10;AADbAAAADwAAAGRycy9kb3ducmV2LnhtbERPSwrCMBDdC94hjOBGNFVBtBpFBD9bWw8wNGNbbCal&#10;SbXe3giCu3m872x2nanEkxpXWlYwnUQgiDOrS84V3NLjeAnCeWSNlWVS8CYHu22/t8FY2xdf6Zn4&#10;XIQQdjEqKLyvYyldVpBBN7E1ceDutjHoA2xyqRt8hXBTyVkULaTBkkNDgTUdCsoeSWsUrNrzOynl&#10;fZ6iH7UnsqsEc63UcNDt1yA8df4v/rkvOsyfw/eXcIDcfg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JiNLam7AAAA2wAAAA8AAAAAAAAAAAAAAAAAmAIAAGRycy9kb3ducmV2Lnht&#10;bFBLBQYAAAAABAAEAPUAAACAAwAAAAA=&#10;" fillcolor="#4f81bd [3204]" strokecolor="#243f60 [1604]" strokeweight="2pt">
                  <v:textbox>
                    <w:txbxContent>
                      <w:p w:rsidR="00BB3A94" w:rsidRDefault="00BB3A94" w:rsidP="00DD443C">
                        <w:pPr>
                          <w:pStyle w:val="ae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黑体" w:hint="eastAsia"/>
                            <w:kern w:val="2"/>
                            <w:sz w:val="21"/>
                            <w:szCs w:val="21"/>
                          </w:rPr>
                          <w:t>进入</w:t>
                        </w:r>
                        <w:r>
                          <w:rPr>
                            <w:rFonts w:cs="黑体"/>
                            <w:kern w:val="2"/>
                            <w:sz w:val="21"/>
                            <w:szCs w:val="21"/>
                          </w:rPr>
                          <w:t>系统</w:t>
                        </w:r>
                      </w:p>
                    </w:txbxContent>
                  </v:textbox>
                </v:roundrect>
                <v:shape id="直接箭头连接符 12" o:spid="_x0000_s1041" type="#_x0000_t32" style="position:absolute;left:28217;top:7912;width:325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1e5EcIAAADbAAAADwAAAGRycy9kb3ducmV2LnhtbERPS2vCQBC+F/oflil4Ed001ijRVYog&#10;9XXxBR6H7DQJzc6G7Fbjv+8KQm/z8T1nOm9NJa7UuNKygvd+BII4s7rkXMHpuOyNQTiPrLGyTAru&#10;5GA+e32ZYqrtjfd0PfhchBB2KSoovK9TKV1WkEHXtzVx4L5tY9AH2ORSN3gL4aaScRQl0mDJoaHA&#10;mhYFZT+HX6NgMRhtzt31x1eCO/Zbjlfr4eaiVOet/ZyA8NT6f/HTvdJhfgyPX8IBcvY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1e5EcIAAADbAAAADwAAAAAAAAAAAAAA&#10;AAChAgAAZHJzL2Rvd25yZXYueG1sUEsFBgAAAAAEAAQA+QAAAJADAAAAAA==&#10;" strokecolor="#4579b8 [3044]">
                  <v:stroke endarrow="block"/>
                </v:shape>
                <v:roundrect id="圆角矩形 15" o:spid="_x0000_s1042" style="position:absolute;left:3595;top:26034;width:10826;height:313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gQRrsA&#10;AADbAAAADwAAAGRycy9kb3ducmV2LnhtbERPSwrCMBDdC94hjOBGNFVRtBpFBD9bqwcYmrEtNpPS&#10;pFpvbwTB3Tzed9bb1pTiSbUrLCsYjyIQxKnVBWcKbtfDcAHCeWSNpWVS8CYH2023s8ZY2xdf6Jn4&#10;TIQQdjEqyL2vYildmpNBN7IVceDutjboA6wzqWt8hXBTykkUzaXBgkNDjhXtc0ofSWMULJvTOynk&#10;fXpFP2iOZJcJZlqpfq/drUB4av1f/HOfdZg/g+8v4QC5+Q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HgoEEa7AAAA2wAAAA8AAAAAAAAAAAAAAAAAmAIAAGRycy9kb3ducmV2Lnht&#10;bFBLBQYAAAAABAAEAPUAAACAAwAAAAA=&#10;" fillcolor="#4f81bd [3204]" strokecolor="#243f60 [1604]" strokeweight="2pt">
                  <v:textbox>
                    <w:txbxContent>
                      <w:p w:rsidR="00BB3A94" w:rsidRDefault="00BB3A94" w:rsidP="00DD443C">
                        <w:pPr>
                          <w:pStyle w:val="ae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黑体" w:hint="eastAsia"/>
                            <w:kern w:val="2"/>
                            <w:sz w:val="21"/>
                            <w:szCs w:val="21"/>
                          </w:rPr>
                          <w:t>用户注册</w:t>
                        </w:r>
                      </w:p>
                    </w:txbxContent>
                  </v:textbox>
                </v:roundrect>
                <v:roundrect id="圆角矩形 16" o:spid="_x0000_s1043" style="position:absolute;left:61430;top:30774;width:10826;height:313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qOMbsA&#10;AADbAAAADwAAAGRycy9kb3ducmV2LnhtbERPSwrCMBDdC94hjOBGNFVBtBpFBD9bWw8wNGNbbCal&#10;SbXe3giCu3m872x2nanEkxpXWlYwnUQgiDOrS84V3NLjeAnCeWSNlWVS8CYHu22/t8FY2xdf6Zn4&#10;XIQQdjEqKLyvYyldVpBBN7E1ceDutjHoA2xyqRt8hXBTyVkULaTBkkNDgTUdCsoeSWsUrNrzOynl&#10;fZ6iH7UnsqsEc63UcNDt1yA8df4v/rkvOsxfwPeXcIDcfg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Ij6jjG7AAAA2wAAAA8AAAAAAAAAAAAAAAAAmAIAAGRycy9kb3ducmV2Lnht&#10;bFBLBQYAAAAABAAEAPUAAACAAwAAAAA=&#10;" fillcolor="#4f81bd [3204]" strokecolor="#243f60 [1604]" strokeweight="2pt">
                  <v:textbox>
                    <w:txbxContent>
                      <w:p w:rsidR="00BB3A94" w:rsidRDefault="00BB3A94" w:rsidP="00DD443C">
                        <w:pPr>
                          <w:pStyle w:val="ae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黑体" w:hint="eastAsia"/>
                            <w:kern w:val="2"/>
                            <w:sz w:val="21"/>
                            <w:szCs w:val="21"/>
                          </w:rPr>
                          <w:t>输入身份证</w:t>
                        </w:r>
                        <w:r>
                          <w:rPr>
                            <w:rFonts w:cs="黑体"/>
                            <w:kern w:val="2"/>
                            <w:sz w:val="21"/>
                            <w:szCs w:val="21"/>
                          </w:rPr>
                          <w:t>号</w:t>
                        </w:r>
                      </w:p>
                    </w:txbxContent>
                  </v:textbox>
                </v:roundrect>
                <v:shape id="直接箭头连接符 14" o:spid="_x0000_s1044" type="#_x0000_t32" style="position:absolute;left:56434;top:32342;width:499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/KE/sEAAADbAAAADwAAAGRycy9kb3ducmV2LnhtbERPS4vCMBC+C/sfwizsRTRd31SjLIL4&#10;vPgCj0MztmWbSWmidv/9RhC8zcf3nMmsNoW4U+Vyywq+2xEI4sTqnFMFp+OiNQLhPLLGwjIp+CMH&#10;s+lHY4Kxtg/e0/3gUxFC2MWoIPO+jKV0SUYGXduWxIG72sqgD7BKpa7wEcJNITtRNJAGcw4NGZY0&#10;zyj5PdyMgnl3uDk3173lAHfst9xZrfubi1Jfn/XPGISn2r/FL/dKh/k9eP4SDpDT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n8oT+wQAAANsAAAAPAAAAAAAAAAAAAAAA&#10;AKECAABkcnMvZG93bnJldi54bWxQSwUGAAAAAAQABAD5AAAAjwMAAAAA&#10;" strokecolor="#4579b8 [3044]">
                  <v:stroke endarrow="block"/>
                </v:shape>
                <v:shape id="直接箭头连接符 19" o:spid="_x0000_s1045" type="#_x0000_t32" style="position:absolute;left:8977;top:9424;width:30;height:166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fMrYMMAAADbAAAADwAAAGRycy9kb3ducmV2LnhtbERPS2vCQBC+F/oflil4KXVTrdGm2YgI&#10;4qsXbYUeh+w0Cc3Ohuyq8d+7gtDbfHzPSaedqcWJWldZVvDaj0AQ51ZXXCj4/lq8TEA4j6yxtkwK&#10;LuRgmj0+pJhoe+Ydnfa+ECGEXYIKSu+bREqXl2TQ9W1DHLhf2xr0AbaF1C2eQ7ip5SCKYmmw4tBQ&#10;YkPzkvK//dEomA/Hm8Pz+m0Z4yf7LQ9W69HmR6neUzf7AOGp8//iu3ulw/x3uP0SDpDZ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nzK2DDAAAA2wAAAA8AAAAAAAAAAAAA&#10;AAAAoQIAAGRycy9kb3ducmV2LnhtbFBLBQYAAAAABAAEAPkAAACRAwAAAAA=&#10;" strokecolor="#4579b8 [3044]">
                  <v:stroke endarrow="block"/>
                </v:shape>
                <v:roundrect id="圆角矩形 25" o:spid="_x0000_s1046" style="position:absolute;left:45327;top:6287;width:10827;height:313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Ta+70A&#10;AADbAAAADwAAAGRycy9kb3ducmV2LnhtbESPzQrCMBCE74LvEFbwIpqqKFqNIoI/V6sPsDRrW2w2&#10;pUm1vr0RBI/DzHzDrLetKcWTaldYVjAeRSCIU6sLzhTcrofhAoTzyBpLy6TgTQ62m25njbG2L77Q&#10;M/GZCBB2MSrIva9iKV2ak0E3shVx8O62NuiDrDOpa3wFuCnlJIrm0mDBYSHHivY5pY+kMQqWzemd&#10;FPI+vaIfNEeyywQzrVS/1+5WIDy1/h/+tc9awWQG3y/hB8jN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kTa+70AAADbAAAADwAAAAAAAAAAAAAAAACYAgAAZHJzL2Rvd25yZXYu&#10;eG1sUEsFBgAAAAAEAAQA9QAAAIIDAAAAAA==&#10;" fillcolor="#4f81bd [3204]" strokecolor="#243f60 [1604]" strokeweight="2pt">
                  <v:textbox>
                    <w:txbxContent>
                      <w:p w:rsidR="00BB3A94" w:rsidRDefault="00BB3A94" w:rsidP="00DD443C">
                        <w:pPr>
                          <w:pStyle w:val="ae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黑体" w:hint="eastAsia"/>
                            <w:kern w:val="2"/>
                            <w:sz w:val="21"/>
                            <w:szCs w:val="21"/>
                          </w:rPr>
                          <w:t>有无</w:t>
                        </w:r>
                        <w:r>
                          <w:rPr>
                            <w:rFonts w:cs="黑体"/>
                            <w:kern w:val="2"/>
                            <w:sz w:val="21"/>
                            <w:szCs w:val="21"/>
                          </w:rPr>
                          <w:t>网关</w:t>
                        </w:r>
                      </w:p>
                    </w:txbxContent>
                  </v:textbox>
                </v:roundrect>
                <v:shape id="直接箭头连接符 23" o:spid="_x0000_s1047" type="#_x0000_t32" style="position:absolute;left:42300;top:7856;width:3024;height:5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BoTsMAAADbAAAADwAAAGRycy9kb3ducmV2LnhtbESPQWsCMRSE74L/ITyhN82qdFtWo4jQ&#10;Urzplp6fm9fN0s3LmkRd++tNoeBxmJlvmOW6t624kA+NYwXTSQaCuHK64VrBZ/k2fgURIrLG1jEp&#10;uFGA9Wo4WGKh3ZX3dDnEWiQIhwIVmBi7QspQGbIYJq4jTt638xZjkr6W2uM1wW0rZ1mWS4sNpwWD&#10;HW0NVT+Hs1VwLE/62eSl3vm5y/Pb79fL7vyu1NOo3yxAROrjI/zf/tAKZnP4+5J+gFzd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GQaE7DAAAA2wAAAA8AAAAAAAAAAAAA&#10;AAAAoQIAAGRycy9kb3ducmV2LnhtbFBLBQYAAAAABAAEAPkAAACRAwAAAAA=&#10;" strokecolor="#4579b8 [3044]">
                  <v:stroke endarrow="block"/>
                </v:shape>
                <v:shape id="直接箭头连接符 27" o:spid="_x0000_s1048" type="#_x0000_t32" style="position:absolute;left:51021;top:27516;width:5;height:325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qtuTcMAAADbAAAADwAAAGRycy9kb3ducmV2LnhtbESPQWsCMRSE7wX/Q3hCbzVbi7tlaxQp&#10;tBRvdcXz6+Z1s3TzsiZRV399Iwgeh5n5hpkvB9uJI/nQOlbwPMlAENdOt9wo2FYfT68gQkTW2Dkm&#10;BWcKsFyMHuZYanfibzpuYiMShEOJCkyMfSllqA1ZDBPXEyfv13mLMUnfSO3xlOC2k9Msy6XFltOC&#10;wZ7eDdV/m4NV8FPt9czklV77F5fn58uuWB8+lXocD6s3EJGGeA/f2l9awbSA65f0A+Ti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6rbk3DAAAA2wAAAA8AAAAAAAAAAAAA&#10;AAAAoQIAAGRycy9kb3ducmV2LnhtbFBLBQYAAAAABAAEAPkAAACRAwAAAAA=&#10;" strokecolor="#4579b8 [3044]">
                  <v:stroke endarrow="block"/>
                </v:shape>
                <v:roundrect id="圆角矩形 29" o:spid="_x0000_s1049" style="position:absolute;left:45612;top:37225;width:10821;height:313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nQ/r0A&#10;AADbAAAADwAAAGRycy9kb3ducmV2LnhtbESPzQrCMBCE74LvEFbwIpqqILYaRQR/rlYfYGnWtths&#10;SpNqfXsjCB6HmfmGWW87U4knNa60rGA6iUAQZ1aXnCu4XQ/jJQjnkTVWlknBmxxsN/3eGhNtX3yh&#10;Z+pzESDsElRQeF8nUrqsIINuYmvi4N1tY9AH2eRSN/gKcFPJWRQtpMGSw0KBNe0Lyh5paxTE7emd&#10;lvI+v6IftUeycYq5Vmo46HYrEJ46/w//2metYBbD90v4AXLz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NwnQ/r0AAADbAAAADwAAAAAAAAAAAAAAAACYAgAAZHJzL2Rvd25yZXYu&#10;eG1sUEsFBgAAAAAEAAQA9QAAAIIDAAAAAA==&#10;" fillcolor="#4f81bd [3204]" strokecolor="#243f60 [1604]" strokeweight="2pt">
                  <v:textbox>
                    <w:txbxContent>
                      <w:p w:rsidR="00BB3A94" w:rsidRDefault="00BB3A94" w:rsidP="00DD443C">
                        <w:pPr>
                          <w:pStyle w:val="ae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黑体" w:hint="eastAsia"/>
                            <w:kern w:val="2"/>
                            <w:sz w:val="21"/>
                            <w:szCs w:val="21"/>
                          </w:rPr>
                          <w:t>申请</w:t>
                        </w:r>
                        <w:r>
                          <w:rPr>
                            <w:rFonts w:cs="黑体"/>
                            <w:kern w:val="2"/>
                            <w:sz w:val="21"/>
                            <w:szCs w:val="21"/>
                          </w:rPr>
                          <w:t>加入</w:t>
                        </w:r>
                      </w:p>
                    </w:txbxContent>
                  </v:textbox>
                </v:roundrect>
                <v:shape id="直接箭头连接符 28" o:spid="_x0000_s1050" type="#_x0000_t32" style="position:absolute;left:51021;top:33911;width:1;height:33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NNERsMAAADbAAAADwAAAGRycy9kb3ducmV2LnhtbERPTWvCQBC9F/wPywheSt00rVGiq0hA&#10;qtZLYwseh+yYhGZnQ3aN6b/vHgo9Pt73ajOYRvTUudqygudpBIK4sLrmUsHnefe0AOE8ssbGMin4&#10;IQeb9ehhham2d/6gPvelCCHsUlRQed+mUrqiIoNualviwF1tZ9AH2JVSd3gP4aaRcRQl0mDNoaHC&#10;lrKKiu/8ZhRkL/Pj1+Ph9S3BE/t3jveH2fGi1GQ8bJcgPA3+X/zn3msFcRgbvoQfIN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jTREbDAAAA2wAAAA8AAAAAAAAAAAAA&#10;AAAAoQIAAGRycy9kb3ducmV2LnhtbFBLBQYAAAAABAAEAPkAAACRAwAAAAA=&#10;" strokecolor="#4579b8 [3044]">
                  <v:stroke endarrow="block"/>
                </v:shape>
                <v:roundrect id="圆角矩形 31" o:spid="_x0000_s1051" style="position:absolute;left:61147;top:6287;width:10826;height:313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ZKJb0A&#10;AADbAAAADwAAAGRycy9kb3ducmV2LnhtbESPzQrCMBCE74LvEFbwIpqqIFqNIoI/V1sfYGnWtths&#10;SpNqfXsjCB6HmfmG2ew6U4knNa60rGA6iUAQZ1aXnCu4pcfxEoTzyBory6TgTQ52235vg7G2L77S&#10;M/G5CBB2MSoovK9jKV1WkEE3sTVx8O62MeiDbHKpG3wFuKnkLIoW0mDJYaHAmg4FZY+kNQpW7fmd&#10;lPI+T9GP2hPZVYK5Vmo46PZrEJ46/w//2hetYD6F75fwA+T2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KZKJb0AAADbAAAADwAAAAAAAAAAAAAAAACYAgAAZHJzL2Rvd25yZXYu&#10;eG1sUEsFBgAAAAAEAAQA9QAAAIIDAAAAAA==&#10;" fillcolor="#4f81bd [3204]" strokecolor="#243f60 [1604]" strokeweight="2pt">
                  <v:textbox>
                    <w:txbxContent>
                      <w:p w:rsidR="00BB3A94" w:rsidRDefault="00BB3A94" w:rsidP="00DD443C">
                        <w:pPr>
                          <w:pStyle w:val="ae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黑体" w:hint="eastAsia"/>
                            <w:kern w:val="2"/>
                            <w:sz w:val="21"/>
                            <w:szCs w:val="21"/>
                          </w:rPr>
                          <w:t>进入网关界</w:t>
                        </w:r>
                        <w:r>
                          <w:rPr>
                            <w:rFonts w:cs="黑体"/>
                            <w:kern w:val="2"/>
                            <w:sz w:val="21"/>
                            <w:szCs w:val="21"/>
                          </w:rPr>
                          <w:t>面</w:t>
                        </w:r>
                      </w:p>
                    </w:txbxContent>
                  </v:textbox>
                </v:roundrect>
                <v:shape id="直接箭头连接符 30" o:spid="_x0000_s1052" type="#_x0000_t32" style="position:absolute;left:56154;top:7856;width:499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3zencAAAADbAAAADwAAAGRycy9kb3ducmV2LnhtbERPy4rCMBTdD/gP4QpuRFOfI9UoIoiv&#10;2YyO4PLSXNtic1OaqPXvzUKY5eG8Z4vaFOJBlcstK+h1IxDEidU5pwr+TuvOBITzyBoLy6TgRQ4W&#10;88bXDGNtn/xLj6NPRQhhF6OCzPsyltIlGRl0XVsSB+5qK4M+wCqVusJnCDeF7EfRWBrMOTRkWNIq&#10;o+R2vBsFq8H3/tzeDTdj/GF/4P52N9pflGo16+UUhKfa/4s/7q1WMAjrw5fwA+T8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N83p3AAAAA2wAAAA8AAAAAAAAAAAAAAAAA&#10;oQIAAGRycy9kb3ducmV2LnhtbFBLBQYAAAAABAAEAPkAAACOAwAAAAA=&#10;" strokecolor="#4579b8 [3044]">
                  <v:stroke endarrow="block"/>
                </v:shape>
                <v:roundrect id="圆角矩形 34" o:spid="_x0000_s1053" style="position:absolute;left:45335;top:13300;width:10820;height:313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Hpvb4A&#10;AADbAAAADwAAAGRycy9kb3ducmV2LnhtbESPzQrCMBCE74LvEFbwIpr6g2g1igj+XK0+wNKsbbHZ&#10;lCbV+vZGEDwOM/MNs962phRPql1hWcF4FIEgTq0uOFNwux6GCxDOI2ssLZOCNznYbrqdNcbavvhC&#10;z8RnIkDYxagg976KpXRpTgbdyFbEwbvb2qAPss6krvEV4KaUkyiaS4MFh4UcK9rnlD6SxihYNqd3&#10;Usj79Ip+0BzJLhPMtFL9XrtbgfDU+n/41z5rBdMZfL+EHyA3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zR6b2+AAAA2wAAAA8AAAAAAAAAAAAAAAAAmAIAAGRycy9kb3ducmV2&#10;LnhtbFBLBQYAAAAABAAEAPUAAACDAwAAAAA=&#10;" fillcolor="#4f81bd [3204]" strokecolor="#243f60 [1604]" strokeweight="2pt">
                  <v:textbox>
                    <w:txbxContent>
                      <w:p w:rsidR="00BB3A94" w:rsidRDefault="00BB3A94" w:rsidP="00DD443C">
                        <w:pPr>
                          <w:pStyle w:val="ae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黑体" w:hint="eastAsia"/>
                            <w:kern w:val="2"/>
                            <w:sz w:val="21"/>
                            <w:szCs w:val="21"/>
                          </w:rPr>
                          <w:t>进入云</w:t>
                        </w:r>
                        <w:r>
                          <w:rPr>
                            <w:rFonts w:cs="黑体"/>
                            <w:kern w:val="2"/>
                            <w:sz w:val="21"/>
                            <w:szCs w:val="21"/>
                          </w:rPr>
                          <w:t>网关</w:t>
                        </w:r>
                      </w:p>
                    </w:txbxContent>
                  </v:textbox>
                </v:roundrect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肘形连接符 41" o:spid="_x0000_s1054" type="#_x0000_t33" style="position:absolute;left:53546;top:17477;width:15905;height:10688;rotation:9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8w28QAAADbAAAADwAAAGRycy9kb3ducmV2LnhtbESP3WrCQBSE7wu+w3KE3pS6USSU6Coi&#10;WKxeBH8e4Jg9JsHs2bC7jfHtXaHQy2FmvmHmy940oiPna8sKxqMEBHFhdc2lgvNp8/kFwgdkjY1l&#10;UvAgD8vF4G2OmbZ3PlB3DKWIEPYZKqhCaDMpfVGRQT+yLXH0rtYZDFG6UmqH9wg3jZwkSSoN1hwX&#10;KmxpXVFxO/4aBe6WfHf55Sc/75rd4ZR/pPuHSZV6H/arGYhAffgP/7W3WsF0DK8v8QfIxR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3zDbxAAAANsAAAAPAAAAAAAAAAAA&#10;AAAAAKECAABkcnMvZG93bnJldi54bWxQSwUGAAAAAAQABAD5AAAAkgMAAAAA&#10;" strokecolor="#4579b8 [3044]">
                  <v:stroke endarrow="block"/>
                </v:shape>
                <v:shape id="直接箭头连接符 8" o:spid="_x0000_s1055" type="#_x0000_t32" style="position:absolute;left:50740;top:9424;width:5;height:38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er1TsIAAADaAAAADwAAAGRycy9kb3ducmV2LnhtbERPTWvCQBC9F/wPywheSt2oNS3RVSRQ&#10;TKyX2hZ6HLJjEszOhuw2xn/vHgo9Pt73ejuYRvTUudqygtk0AkFcWF1zqeDr8+3pFYTzyBoby6Tg&#10;Rg62m9HDGhNtr/xB/cmXIoSwS1BB5X2bSOmKigy6qW2JA3e2nUEfYFdK3eE1hJtGzqMolgZrDg0V&#10;tpRWVFxOv0ZBung5fD/mz/sYj+zfeZ7ly8OPUpPxsFuB8DT4f/GfO9MKwtZwJdwAub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er1TsIAAADaAAAADwAAAAAAAAAAAAAA&#10;AAChAgAAZHJzL2Rvd25yZXYueG1sUEsFBgAAAAAEAAQA+QAAAJADAAAAAA==&#10;" strokecolor="#4579b8 [3044]">
                  <v:stroke endarrow="block"/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肘形连接符 9" o:spid="_x0000_s1056" type="#_x0000_t35" style="position:absolute;left:35432;top:24771;width:25493;height:5687;rotation:-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Y16FcQAAADaAAAADwAAAGRycy9kb3ducmV2LnhtbESPQWsCMRSE70L/Q3gFbzVrkdKuRhGp&#10;tgcF3Xrx9tg8dxc3L2uS6uqvN4LgcZiZb5jRpDW1OJHzlWUF/V4Cgji3uuJCwfZv/vYJwgdkjbVl&#10;UnAhD5PxS2eEqbZn3tApC4WIEPYpKihDaFIpfV6SQd+zDXH09tYZDFG6QmqH5wg3tXxPkg9psOK4&#10;UGJDs5LyQ/ZvFITl8efb7XfXfDlYr+k6mCWLVaZU97WdDkEEasMz/Gj/agVfcL8Sb4Ac3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jXoVxAAAANoAAAAPAAAAAAAAAAAA&#10;AAAAAKECAABkcnMvZG93bnJldi54bWxQSwUGAAAAAAQABAD5AAAAkgMAAAAA&#10;" adj="-1937,30282" strokecolor="#4579b8 [3044]">
                  <v:stroke endarrow="block"/>
                </v:shape>
                <v:shape id="肘形连接符 17" o:spid="_x0000_s1057" type="#_x0000_t34" style="position:absolute;left:71973;top:7855;width:283;height:24487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6iI1cAAAADbAAAADwAAAGRycy9kb3ducmV2LnhtbERPzYrCMBC+C/sOYQRvmlqhK9Uorijs&#10;RcpWH2BoxqbYTEoTtb79RljY23x8v7PeDrYVD+p941jBfJaAIK6cbrhWcDkfp0sQPiBrbB2Tghd5&#10;2G4+RmvMtXvyDz3KUIsYwj5HBSaELpfSV4Ys+pnriCN3db3FEGFfS93jM4bbVqZJkkmLDccGgx3t&#10;DVW38m4VlLvs8LXMikWVLszpVl7Soi2sUpPxsFuBCDSEf/Gf+1vH+Z/w/iUeIDe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uoiNXAAAAA2wAAAA8AAAAAAAAAAAAAAAAA&#10;oQIAAGRycy9kb3ducmV2LnhtbFBLBQYAAAAABAAEAPkAAACOAwAAAAA=&#10;" adj="-174522" strokecolor="#4579b8 [3044]">
                  <v:stroke endarrow="block"/>
                </v:shape>
                <w10:anchorlock/>
              </v:group>
            </w:pict>
          </mc:Fallback>
        </mc:AlternateContent>
      </w:r>
    </w:p>
    <w:p w:rsidR="00DD443C" w:rsidRPr="00DD443C" w:rsidRDefault="00DD443C" w:rsidP="00495F68"/>
    <w:p w:rsidR="00F91603" w:rsidRDefault="00F91603" w:rsidP="00C66003">
      <w:pPr>
        <w:pStyle w:val="2"/>
        <w:numPr>
          <w:ilvl w:val="0"/>
          <w:numId w:val="18"/>
        </w:numPr>
        <w:spacing w:before="0" w:after="0"/>
        <w:rPr>
          <w:rFonts w:ascii="Consolas" w:hAnsi="Consolas"/>
          <w:sz w:val="18"/>
          <w:szCs w:val="18"/>
        </w:rPr>
      </w:pPr>
      <w:r>
        <w:rPr>
          <w:rFonts w:ascii="Consolas" w:hAnsi="Consolas" w:hint="eastAsia"/>
          <w:sz w:val="18"/>
          <w:szCs w:val="18"/>
        </w:rPr>
        <w:t>用户</w:t>
      </w:r>
      <w:r>
        <w:rPr>
          <w:rFonts w:ascii="Consolas" w:hAnsi="Consolas"/>
          <w:sz w:val="18"/>
          <w:szCs w:val="18"/>
        </w:rPr>
        <w:t>密码重置</w:t>
      </w:r>
    </w:p>
    <w:p w:rsidR="001A12EA" w:rsidRPr="002E46E2" w:rsidRDefault="007F1F08" w:rsidP="001A12EA">
      <w:pPr>
        <w:rPr>
          <w:rFonts w:ascii="Consolas" w:hAnsi="Consolas"/>
          <w:sz w:val="18"/>
          <w:szCs w:val="18"/>
        </w:rPr>
      </w:pPr>
      <w:r w:rsidRPr="002E46E2">
        <w:rPr>
          <w:rFonts w:ascii="Consolas" w:hAnsi="Consolas" w:hint="eastAsia"/>
          <w:sz w:val="18"/>
          <w:szCs w:val="18"/>
        </w:rPr>
        <w:t>用户</w:t>
      </w:r>
      <w:r w:rsidRPr="002E46E2">
        <w:rPr>
          <w:rFonts w:ascii="Consolas" w:hAnsi="Consolas"/>
          <w:sz w:val="18"/>
          <w:szCs w:val="18"/>
        </w:rPr>
        <w:t>在</w:t>
      </w:r>
      <w:r w:rsidR="00901EF1" w:rsidRPr="002E46E2">
        <w:rPr>
          <w:rFonts w:ascii="Consolas" w:hAnsi="Consolas" w:hint="eastAsia"/>
          <w:sz w:val="18"/>
          <w:szCs w:val="18"/>
        </w:rPr>
        <w:t>手机</w:t>
      </w:r>
      <w:r w:rsidR="00901EF1" w:rsidRPr="002E46E2">
        <w:rPr>
          <w:rFonts w:ascii="Consolas" w:hAnsi="Consolas"/>
          <w:sz w:val="18"/>
          <w:szCs w:val="18"/>
        </w:rPr>
        <w:t>APP</w:t>
      </w:r>
      <w:r w:rsidRPr="002E46E2">
        <w:rPr>
          <w:rFonts w:ascii="Consolas" w:hAnsi="Consolas"/>
          <w:sz w:val="18"/>
          <w:szCs w:val="18"/>
        </w:rPr>
        <w:t>作了手机号码验证后</w:t>
      </w:r>
      <w:r w:rsidR="001A12EA" w:rsidRPr="002E46E2">
        <w:rPr>
          <w:rFonts w:ascii="Consolas" w:hAnsi="Consolas"/>
          <w:sz w:val="18"/>
          <w:szCs w:val="18"/>
        </w:rPr>
        <w:t>以</w:t>
      </w:r>
      <w:r w:rsidR="001A12EA" w:rsidRPr="002E46E2">
        <w:rPr>
          <w:rFonts w:ascii="Consolas" w:hAnsi="Consolas"/>
          <w:sz w:val="18"/>
          <w:szCs w:val="18"/>
        </w:rPr>
        <w:t>$LUID$</w:t>
      </w:r>
      <w:r w:rsidR="001A12EA" w:rsidRPr="002E46E2">
        <w:rPr>
          <w:rFonts w:ascii="Consolas" w:hAnsi="Consolas" w:hint="eastAsia"/>
          <w:sz w:val="18"/>
          <w:szCs w:val="18"/>
        </w:rPr>
        <w:t>@0</w:t>
      </w:r>
      <w:r w:rsidR="001A12EA" w:rsidRPr="002E46E2">
        <w:rPr>
          <w:rFonts w:ascii="Consolas" w:hAnsi="Consolas"/>
          <w:sz w:val="18"/>
          <w:szCs w:val="18"/>
        </w:rPr>
        <w:t>x</w:t>
      </w:r>
      <w:r w:rsidR="001A12EA" w:rsidRPr="002E46E2">
        <w:rPr>
          <w:rFonts w:ascii="Consolas" w:hAnsi="Consolas" w:hint="eastAsia"/>
          <w:sz w:val="18"/>
          <w:szCs w:val="18"/>
        </w:rPr>
        <w:t>fffffff</w:t>
      </w:r>
      <w:r w:rsidR="00A46BB2" w:rsidRPr="002E46E2">
        <w:rPr>
          <w:rFonts w:ascii="Consolas" w:hAnsi="Consolas"/>
          <w:sz w:val="18"/>
          <w:szCs w:val="18"/>
        </w:rPr>
        <w:t>1</w:t>
      </w:r>
      <w:r w:rsidR="001A12EA" w:rsidRPr="002E46E2">
        <w:rPr>
          <w:rFonts w:ascii="Consolas" w:hAnsi="Consolas" w:hint="eastAsia"/>
          <w:sz w:val="18"/>
          <w:szCs w:val="18"/>
        </w:rPr>
        <w:t>作为</w:t>
      </w:r>
      <w:r w:rsidR="001A12EA" w:rsidRPr="002E46E2">
        <w:rPr>
          <w:rFonts w:ascii="Consolas" w:hAnsi="Consolas"/>
          <w:sz w:val="18"/>
          <w:szCs w:val="18"/>
        </w:rPr>
        <w:t>MQTT</w:t>
      </w:r>
      <w:r w:rsidR="001A12EA" w:rsidRPr="002E46E2">
        <w:rPr>
          <w:rFonts w:ascii="Consolas" w:hAnsi="Consolas"/>
          <w:sz w:val="18"/>
          <w:szCs w:val="18"/>
        </w:rPr>
        <w:t>的</w:t>
      </w:r>
      <w:r w:rsidR="001A12EA" w:rsidRPr="002E46E2">
        <w:rPr>
          <w:rFonts w:ascii="Consolas" w:hAnsi="Consolas"/>
          <w:sz w:val="18"/>
          <w:szCs w:val="18"/>
        </w:rPr>
        <w:t>clientID</w:t>
      </w:r>
      <w:r w:rsidR="001A12EA" w:rsidRPr="002E46E2">
        <w:rPr>
          <w:rFonts w:ascii="Consolas" w:hAnsi="Consolas"/>
          <w:sz w:val="18"/>
          <w:szCs w:val="18"/>
        </w:rPr>
        <w:t>登录云网关时，云网关将会重置用户密码</w:t>
      </w:r>
      <w:r w:rsidR="00A46BB2" w:rsidRPr="002E46E2">
        <w:rPr>
          <w:rFonts w:ascii="Consolas" w:hAnsi="Consolas" w:hint="eastAsia"/>
          <w:sz w:val="18"/>
          <w:szCs w:val="18"/>
        </w:rPr>
        <w:t>为连接</w:t>
      </w:r>
      <w:r w:rsidR="00A46BB2" w:rsidRPr="002E46E2">
        <w:rPr>
          <w:rFonts w:ascii="Consolas" w:hAnsi="Consolas"/>
          <w:sz w:val="18"/>
          <w:szCs w:val="18"/>
        </w:rPr>
        <w:t>使用的密码</w:t>
      </w:r>
      <w:r w:rsidR="001A12EA" w:rsidRPr="002E46E2">
        <w:rPr>
          <w:rFonts w:ascii="Consolas" w:hAnsi="Consolas"/>
          <w:sz w:val="18"/>
          <w:szCs w:val="18"/>
        </w:rPr>
        <w:t>。</w:t>
      </w:r>
      <w:r w:rsidR="00A46BB2" w:rsidRPr="002E46E2">
        <w:rPr>
          <w:rFonts w:ascii="Consolas" w:hAnsi="Consolas" w:hint="eastAsia"/>
          <w:sz w:val="18"/>
          <w:szCs w:val="18"/>
        </w:rPr>
        <w:t>连接</w:t>
      </w:r>
      <w:r w:rsidR="00A46BB2" w:rsidRPr="002E46E2">
        <w:rPr>
          <w:rFonts w:ascii="Consolas" w:hAnsi="Consolas"/>
          <w:sz w:val="18"/>
          <w:szCs w:val="18"/>
        </w:rPr>
        <w:t>建立成功代表</w:t>
      </w:r>
      <w:r w:rsidR="00A46BB2" w:rsidRPr="002E46E2">
        <w:rPr>
          <w:rFonts w:ascii="Consolas" w:hAnsi="Consolas" w:hint="eastAsia"/>
          <w:sz w:val="18"/>
          <w:szCs w:val="18"/>
        </w:rPr>
        <w:t>重置</w:t>
      </w:r>
      <w:r w:rsidR="00A46BB2" w:rsidRPr="002E46E2">
        <w:rPr>
          <w:rFonts w:ascii="Consolas" w:hAnsi="Consolas"/>
          <w:sz w:val="18"/>
          <w:szCs w:val="18"/>
        </w:rPr>
        <w:t>成功，连接建立失败代表</w:t>
      </w:r>
      <w:r w:rsidR="00A46BB2" w:rsidRPr="002E46E2">
        <w:rPr>
          <w:rFonts w:ascii="Consolas" w:hAnsi="Consolas" w:hint="eastAsia"/>
          <w:sz w:val="18"/>
          <w:szCs w:val="18"/>
        </w:rPr>
        <w:t>重置</w:t>
      </w:r>
      <w:r w:rsidR="00A46BB2" w:rsidRPr="002E46E2">
        <w:rPr>
          <w:rFonts w:ascii="Consolas" w:hAnsi="Consolas"/>
          <w:sz w:val="18"/>
          <w:szCs w:val="18"/>
        </w:rPr>
        <w:t>失败</w:t>
      </w:r>
      <w:r w:rsidR="00A46BB2" w:rsidRPr="002E46E2">
        <w:rPr>
          <w:rFonts w:ascii="Consolas" w:hAnsi="Consolas" w:hint="eastAsia"/>
          <w:sz w:val="18"/>
          <w:szCs w:val="18"/>
        </w:rPr>
        <w:t>。</w:t>
      </w:r>
    </w:p>
    <w:p w:rsidR="00C66003" w:rsidRDefault="00C66003" w:rsidP="00C66003">
      <w:pPr>
        <w:pStyle w:val="2"/>
        <w:numPr>
          <w:ilvl w:val="0"/>
          <w:numId w:val="18"/>
        </w:numPr>
        <w:spacing w:before="0" w:after="0"/>
        <w:rPr>
          <w:rFonts w:ascii="Consolas" w:hAnsi="Consolas"/>
          <w:sz w:val="18"/>
          <w:szCs w:val="18"/>
        </w:rPr>
      </w:pPr>
      <w:r>
        <w:rPr>
          <w:rFonts w:ascii="Consolas" w:hAnsi="Consolas" w:hint="eastAsia"/>
          <w:sz w:val="18"/>
          <w:szCs w:val="18"/>
        </w:rPr>
        <w:t>绑定</w:t>
      </w:r>
      <w:r>
        <w:rPr>
          <w:rFonts w:ascii="Consolas" w:hAnsi="Consolas"/>
          <w:sz w:val="18"/>
          <w:szCs w:val="18"/>
        </w:rPr>
        <w:t>网关</w:t>
      </w:r>
    </w:p>
    <w:p w:rsidR="00EC081E" w:rsidRPr="002E46E2" w:rsidRDefault="00EC081E" w:rsidP="00495F68">
      <w:pPr>
        <w:rPr>
          <w:rFonts w:ascii="Consolas" w:hAnsi="Consolas"/>
          <w:sz w:val="18"/>
          <w:szCs w:val="18"/>
        </w:rPr>
      </w:pPr>
      <w:r w:rsidRPr="002E46E2">
        <w:rPr>
          <w:rFonts w:ascii="Consolas" w:hAnsi="Consolas" w:hint="eastAsia"/>
          <w:sz w:val="18"/>
          <w:szCs w:val="18"/>
        </w:rPr>
        <w:t>手机</w:t>
      </w:r>
      <w:r w:rsidRPr="002E46E2">
        <w:rPr>
          <w:rFonts w:ascii="Consolas" w:hAnsi="Consolas"/>
          <w:sz w:val="18"/>
          <w:szCs w:val="18"/>
        </w:rPr>
        <w:t>用户有三种绑定网关方式</w:t>
      </w:r>
    </w:p>
    <w:p w:rsidR="00EC081E" w:rsidRPr="002E46E2" w:rsidRDefault="00FE28BC" w:rsidP="00EC081E">
      <w:pPr>
        <w:pStyle w:val="ac"/>
        <w:numPr>
          <w:ilvl w:val="0"/>
          <w:numId w:val="21"/>
        </w:numPr>
        <w:ind w:firstLineChars="0"/>
        <w:rPr>
          <w:rFonts w:ascii="Consolas" w:hAnsi="Consolas"/>
          <w:sz w:val="18"/>
          <w:szCs w:val="18"/>
        </w:rPr>
      </w:pPr>
      <w:r w:rsidRPr="002E46E2">
        <w:rPr>
          <w:rFonts w:ascii="Consolas" w:hAnsi="Consolas" w:hint="eastAsia"/>
          <w:sz w:val="18"/>
          <w:szCs w:val="18"/>
        </w:rPr>
        <w:lastRenderedPageBreak/>
        <w:t>通过</w:t>
      </w:r>
      <w:r w:rsidRPr="002E46E2">
        <w:rPr>
          <w:rFonts w:ascii="Consolas" w:hAnsi="Consolas"/>
          <w:sz w:val="18"/>
          <w:szCs w:val="18"/>
        </w:rPr>
        <w:t>局域网扫描进行</w:t>
      </w:r>
      <w:r w:rsidRPr="002E46E2">
        <w:rPr>
          <w:rFonts w:ascii="Consolas" w:hAnsi="Consolas" w:hint="eastAsia"/>
          <w:sz w:val="18"/>
          <w:szCs w:val="18"/>
        </w:rPr>
        <w:t>管理员</w:t>
      </w:r>
      <w:r w:rsidRPr="002E46E2">
        <w:rPr>
          <w:rFonts w:ascii="Consolas" w:hAnsi="Consolas"/>
          <w:sz w:val="18"/>
          <w:szCs w:val="18"/>
        </w:rPr>
        <w:t>绑定</w:t>
      </w:r>
    </w:p>
    <w:p w:rsidR="00EC081E" w:rsidRPr="002E46E2" w:rsidRDefault="00EC081E" w:rsidP="00EC081E">
      <w:pPr>
        <w:pStyle w:val="ac"/>
        <w:ind w:left="420" w:firstLineChars="0" w:firstLine="0"/>
        <w:rPr>
          <w:rFonts w:ascii="Consolas" w:hAnsi="Consolas"/>
          <w:sz w:val="18"/>
          <w:szCs w:val="18"/>
        </w:rPr>
      </w:pPr>
      <w:r w:rsidRPr="002E46E2">
        <w:rPr>
          <w:rFonts w:ascii="Consolas" w:hAnsi="Consolas" w:hint="eastAsia"/>
          <w:sz w:val="18"/>
          <w:szCs w:val="18"/>
        </w:rPr>
        <w:t>此绑定</w:t>
      </w:r>
      <w:r w:rsidRPr="002E46E2">
        <w:rPr>
          <w:rFonts w:ascii="Consolas" w:hAnsi="Consolas"/>
          <w:sz w:val="18"/>
          <w:szCs w:val="18"/>
        </w:rPr>
        <w:t>方式只有在网关</w:t>
      </w:r>
      <w:r w:rsidRPr="002E46E2">
        <w:rPr>
          <w:rFonts w:ascii="Consolas" w:hAnsi="Consolas" w:hint="eastAsia"/>
          <w:sz w:val="18"/>
          <w:szCs w:val="18"/>
        </w:rPr>
        <w:t>处于</w:t>
      </w:r>
      <w:r w:rsidRPr="002E46E2">
        <w:rPr>
          <w:rFonts w:ascii="Consolas" w:hAnsi="Consolas"/>
          <w:sz w:val="18"/>
          <w:szCs w:val="18"/>
        </w:rPr>
        <w:t>出厂设置状态时有效，并只能绑定</w:t>
      </w:r>
      <w:r w:rsidRPr="002E46E2">
        <w:rPr>
          <w:rFonts w:ascii="Consolas" w:hAnsi="Consolas" w:hint="eastAsia"/>
          <w:sz w:val="18"/>
          <w:szCs w:val="18"/>
        </w:rPr>
        <w:t>一次</w:t>
      </w:r>
      <w:r w:rsidRPr="002E46E2">
        <w:rPr>
          <w:rFonts w:ascii="Consolas" w:hAnsi="Consolas"/>
          <w:sz w:val="18"/>
          <w:szCs w:val="18"/>
        </w:rPr>
        <w:t>。</w:t>
      </w:r>
      <w:r w:rsidR="00A71AE3" w:rsidRPr="002E46E2">
        <w:rPr>
          <w:rFonts w:ascii="Consolas" w:hAnsi="Consolas" w:hint="eastAsia"/>
          <w:sz w:val="18"/>
          <w:szCs w:val="18"/>
        </w:rPr>
        <w:t>处理流程</w:t>
      </w:r>
      <w:r w:rsidR="00A71AE3" w:rsidRPr="002E46E2">
        <w:rPr>
          <w:rFonts w:ascii="Consolas" w:hAnsi="Consolas"/>
          <w:sz w:val="18"/>
          <w:szCs w:val="18"/>
        </w:rPr>
        <w:t>如下：</w:t>
      </w:r>
    </w:p>
    <w:p w:rsidR="00A71AE3" w:rsidRPr="002E46E2" w:rsidRDefault="00A71AE3" w:rsidP="00A71AE3">
      <w:pPr>
        <w:pStyle w:val="ac"/>
        <w:numPr>
          <w:ilvl w:val="0"/>
          <w:numId w:val="22"/>
        </w:numPr>
        <w:ind w:firstLineChars="0"/>
        <w:rPr>
          <w:rFonts w:ascii="Consolas" w:hAnsi="Consolas"/>
          <w:sz w:val="18"/>
          <w:szCs w:val="18"/>
        </w:rPr>
      </w:pPr>
      <w:r w:rsidRPr="002E46E2">
        <w:rPr>
          <w:rFonts w:ascii="Consolas" w:hAnsi="Consolas" w:hint="eastAsia"/>
          <w:sz w:val="18"/>
          <w:szCs w:val="18"/>
        </w:rPr>
        <w:t>网关</w:t>
      </w:r>
      <w:r w:rsidRPr="002E46E2">
        <w:rPr>
          <w:rFonts w:ascii="Consolas" w:hAnsi="Consolas"/>
          <w:sz w:val="18"/>
          <w:szCs w:val="18"/>
        </w:rPr>
        <w:t>上电</w:t>
      </w:r>
      <w:r w:rsidRPr="002E46E2">
        <w:rPr>
          <w:rFonts w:ascii="Consolas" w:hAnsi="Consolas" w:hint="eastAsia"/>
          <w:sz w:val="18"/>
          <w:szCs w:val="18"/>
        </w:rPr>
        <w:t>检测</w:t>
      </w:r>
      <w:r w:rsidRPr="002E46E2">
        <w:rPr>
          <w:rFonts w:ascii="Consolas" w:hAnsi="Consolas"/>
          <w:sz w:val="18"/>
          <w:szCs w:val="18"/>
        </w:rPr>
        <w:t>自身是否是出厂设置，</w:t>
      </w:r>
      <w:r w:rsidRPr="002E46E2">
        <w:rPr>
          <w:rFonts w:ascii="Consolas" w:hAnsi="Consolas" w:hint="eastAsia"/>
          <w:sz w:val="18"/>
          <w:szCs w:val="18"/>
        </w:rPr>
        <w:t>如果</w:t>
      </w:r>
      <w:r w:rsidRPr="002E46E2">
        <w:rPr>
          <w:rFonts w:ascii="Consolas" w:hAnsi="Consolas"/>
          <w:sz w:val="18"/>
          <w:szCs w:val="18"/>
        </w:rPr>
        <w:t>是则在局域网</w:t>
      </w:r>
      <w:r w:rsidRPr="002E46E2">
        <w:rPr>
          <w:rFonts w:ascii="Consolas" w:hAnsi="Consolas" w:hint="eastAsia"/>
          <w:sz w:val="18"/>
          <w:szCs w:val="18"/>
        </w:rPr>
        <w:t>内</w:t>
      </w:r>
      <w:r w:rsidRPr="002E46E2">
        <w:rPr>
          <w:rFonts w:ascii="Consolas" w:hAnsi="Consolas"/>
          <w:sz w:val="18"/>
          <w:szCs w:val="18"/>
        </w:rPr>
        <w:t>广播自己的</w:t>
      </w:r>
      <w:r w:rsidRPr="002E46E2">
        <w:rPr>
          <w:rFonts w:ascii="Consolas" w:hAnsi="Consolas"/>
          <w:sz w:val="18"/>
          <w:szCs w:val="18"/>
        </w:rPr>
        <w:t>APSN</w:t>
      </w:r>
      <w:r w:rsidRPr="002E46E2">
        <w:rPr>
          <w:rFonts w:ascii="Consolas" w:hAnsi="Consolas"/>
          <w:sz w:val="18"/>
          <w:szCs w:val="18"/>
        </w:rPr>
        <w:t>和</w:t>
      </w:r>
      <w:r w:rsidRPr="002E46E2">
        <w:rPr>
          <w:rFonts w:ascii="Consolas" w:hAnsi="Consolas"/>
          <w:sz w:val="18"/>
          <w:szCs w:val="18"/>
        </w:rPr>
        <w:t>IP</w:t>
      </w:r>
      <w:r w:rsidRPr="002E46E2">
        <w:rPr>
          <w:rFonts w:ascii="Consolas" w:hAnsi="Consolas"/>
          <w:sz w:val="18"/>
          <w:szCs w:val="18"/>
        </w:rPr>
        <w:t>地址</w:t>
      </w:r>
      <w:r w:rsidR="00AE0C0F" w:rsidRPr="002E46E2">
        <w:rPr>
          <w:rFonts w:ascii="Consolas" w:hAnsi="Consolas" w:hint="eastAsia"/>
          <w:sz w:val="18"/>
          <w:szCs w:val="18"/>
        </w:rPr>
        <w:t>，</w:t>
      </w:r>
      <w:r w:rsidR="00AE0C0F" w:rsidRPr="002E46E2">
        <w:rPr>
          <w:rFonts w:ascii="Consolas" w:hAnsi="Consolas"/>
          <w:sz w:val="18"/>
          <w:szCs w:val="18"/>
        </w:rPr>
        <w:t>同时向云网关请求解除此网关下的所有绑定者</w:t>
      </w:r>
    </w:p>
    <w:p w:rsidR="00A71AE3" w:rsidRPr="002E46E2" w:rsidRDefault="00A71AE3" w:rsidP="00A71AE3">
      <w:pPr>
        <w:pStyle w:val="ac"/>
        <w:numPr>
          <w:ilvl w:val="0"/>
          <w:numId w:val="22"/>
        </w:numPr>
        <w:ind w:firstLineChars="0"/>
        <w:rPr>
          <w:rFonts w:ascii="Consolas" w:hAnsi="Consolas"/>
          <w:sz w:val="18"/>
          <w:szCs w:val="18"/>
        </w:rPr>
      </w:pPr>
      <w:r w:rsidRPr="002E46E2">
        <w:rPr>
          <w:rFonts w:ascii="Consolas" w:hAnsi="Consolas" w:hint="eastAsia"/>
          <w:sz w:val="18"/>
          <w:szCs w:val="18"/>
        </w:rPr>
        <w:t>手机</w:t>
      </w:r>
      <w:r w:rsidRPr="002E46E2">
        <w:rPr>
          <w:rFonts w:ascii="Consolas" w:hAnsi="Consolas"/>
          <w:sz w:val="18"/>
          <w:szCs w:val="18"/>
        </w:rPr>
        <w:t>APP</w:t>
      </w:r>
      <w:r w:rsidRPr="002E46E2">
        <w:rPr>
          <w:rFonts w:ascii="Consolas" w:hAnsi="Consolas"/>
          <w:sz w:val="18"/>
          <w:szCs w:val="18"/>
        </w:rPr>
        <w:t>接收此类广播并发送</w:t>
      </w:r>
      <w:r w:rsidRPr="002E46E2">
        <w:rPr>
          <w:rFonts w:ascii="Consolas" w:hAnsi="Consolas" w:hint="eastAsia"/>
          <w:sz w:val="18"/>
          <w:szCs w:val="18"/>
        </w:rPr>
        <w:t>单播</w:t>
      </w:r>
      <w:r w:rsidRPr="002E46E2">
        <w:rPr>
          <w:rFonts w:ascii="Consolas" w:hAnsi="Consolas"/>
          <w:sz w:val="18"/>
          <w:szCs w:val="18"/>
        </w:rPr>
        <w:t>消息</w:t>
      </w:r>
      <w:r w:rsidRPr="002E46E2">
        <w:rPr>
          <w:rFonts w:ascii="Consolas" w:hAnsi="Consolas" w:hint="eastAsia"/>
          <w:sz w:val="18"/>
          <w:szCs w:val="18"/>
        </w:rPr>
        <w:t>给</w:t>
      </w:r>
      <w:r w:rsidRPr="002E46E2">
        <w:rPr>
          <w:rFonts w:ascii="Consolas" w:hAnsi="Consolas"/>
          <w:sz w:val="18"/>
          <w:szCs w:val="18"/>
        </w:rPr>
        <w:t>网关请求</w:t>
      </w:r>
      <w:r w:rsidRPr="002E46E2">
        <w:rPr>
          <w:rFonts w:ascii="Consolas" w:hAnsi="Consolas" w:hint="eastAsia"/>
          <w:sz w:val="18"/>
          <w:szCs w:val="18"/>
        </w:rPr>
        <w:t>绑定（消息</w:t>
      </w:r>
      <w:r w:rsidRPr="002E46E2">
        <w:rPr>
          <w:rFonts w:ascii="Consolas" w:hAnsi="Consolas"/>
          <w:sz w:val="18"/>
          <w:szCs w:val="18"/>
        </w:rPr>
        <w:t>包含手机的</w:t>
      </w:r>
      <w:r w:rsidRPr="002E46E2">
        <w:rPr>
          <w:rFonts w:ascii="Consolas" w:hAnsi="Consolas"/>
          <w:sz w:val="18"/>
          <w:szCs w:val="18"/>
        </w:rPr>
        <w:t>APSN</w:t>
      </w:r>
      <w:r w:rsidRPr="002E46E2">
        <w:rPr>
          <w:rFonts w:ascii="Consolas" w:hAnsi="Consolas" w:hint="eastAsia"/>
          <w:sz w:val="18"/>
          <w:szCs w:val="18"/>
        </w:rPr>
        <w:t>、</w:t>
      </w:r>
      <w:r w:rsidRPr="002E46E2">
        <w:rPr>
          <w:rFonts w:ascii="Consolas" w:hAnsi="Consolas"/>
          <w:sz w:val="18"/>
          <w:szCs w:val="18"/>
        </w:rPr>
        <w:t>LUID</w:t>
      </w:r>
      <w:r w:rsidRPr="002E46E2">
        <w:rPr>
          <w:rFonts w:ascii="Consolas" w:hAnsi="Consolas" w:hint="eastAsia"/>
          <w:sz w:val="18"/>
          <w:szCs w:val="18"/>
        </w:rPr>
        <w:t>和</w:t>
      </w:r>
      <w:r w:rsidRPr="002E46E2">
        <w:rPr>
          <w:rFonts w:ascii="Consolas" w:hAnsi="Consolas"/>
          <w:sz w:val="18"/>
          <w:szCs w:val="18"/>
        </w:rPr>
        <w:t>网关名称）</w:t>
      </w:r>
    </w:p>
    <w:p w:rsidR="00A71AE3" w:rsidRPr="002E46E2" w:rsidRDefault="00A71AE3" w:rsidP="00A71AE3">
      <w:pPr>
        <w:pStyle w:val="ac"/>
        <w:numPr>
          <w:ilvl w:val="0"/>
          <w:numId w:val="22"/>
        </w:numPr>
        <w:ind w:firstLineChars="0"/>
        <w:rPr>
          <w:rFonts w:ascii="Consolas" w:hAnsi="Consolas"/>
          <w:sz w:val="18"/>
          <w:szCs w:val="18"/>
        </w:rPr>
      </w:pPr>
      <w:r w:rsidRPr="002E46E2">
        <w:rPr>
          <w:rFonts w:ascii="Consolas" w:hAnsi="Consolas" w:hint="eastAsia"/>
          <w:sz w:val="18"/>
          <w:szCs w:val="18"/>
        </w:rPr>
        <w:t>网关通过</w:t>
      </w:r>
      <w:r w:rsidRPr="002E46E2">
        <w:rPr>
          <w:rFonts w:ascii="Consolas" w:hAnsi="Consolas"/>
          <w:sz w:val="18"/>
          <w:szCs w:val="18"/>
        </w:rPr>
        <w:t>广播回复当前绑定者的</w:t>
      </w:r>
      <w:r w:rsidRPr="002E46E2">
        <w:rPr>
          <w:rFonts w:ascii="Consolas" w:hAnsi="Consolas"/>
          <w:sz w:val="18"/>
          <w:szCs w:val="18"/>
        </w:rPr>
        <w:t>IP</w:t>
      </w:r>
      <w:r w:rsidRPr="002E46E2">
        <w:rPr>
          <w:rFonts w:ascii="Consolas" w:hAnsi="Consolas"/>
          <w:sz w:val="18"/>
          <w:szCs w:val="18"/>
        </w:rPr>
        <w:t>地址</w:t>
      </w:r>
      <w:r w:rsidRPr="002E46E2">
        <w:rPr>
          <w:rFonts w:ascii="Consolas" w:hAnsi="Consolas" w:hint="eastAsia"/>
          <w:sz w:val="18"/>
          <w:szCs w:val="18"/>
        </w:rPr>
        <w:t>，</w:t>
      </w:r>
      <w:r w:rsidRPr="002E46E2">
        <w:rPr>
          <w:rFonts w:ascii="Consolas" w:hAnsi="Consolas"/>
          <w:sz w:val="18"/>
          <w:szCs w:val="18"/>
        </w:rPr>
        <w:t>网关同时</w:t>
      </w:r>
      <w:r w:rsidRPr="002E46E2">
        <w:rPr>
          <w:rFonts w:ascii="Consolas" w:hAnsi="Consolas" w:hint="eastAsia"/>
          <w:sz w:val="18"/>
          <w:szCs w:val="18"/>
        </w:rPr>
        <w:t>向</w:t>
      </w:r>
      <w:r w:rsidRPr="002E46E2">
        <w:rPr>
          <w:rFonts w:ascii="Consolas" w:hAnsi="Consolas"/>
          <w:sz w:val="18"/>
          <w:szCs w:val="18"/>
        </w:rPr>
        <w:t>云网关请求将对应用户绑定到这个网关，</w:t>
      </w:r>
      <w:r w:rsidRPr="002E46E2">
        <w:rPr>
          <w:rFonts w:ascii="Consolas" w:hAnsi="Consolas" w:hint="eastAsia"/>
          <w:sz w:val="18"/>
          <w:szCs w:val="18"/>
        </w:rPr>
        <w:t>10</w:t>
      </w:r>
      <w:r w:rsidRPr="002E46E2">
        <w:rPr>
          <w:rFonts w:ascii="Consolas" w:hAnsi="Consolas" w:hint="eastAsia"/>
          <w:sz w:val="18"/>
          <w:szCs w:val="18"/>
        </w:rPr>
        <w:t>分钟</w:t>
      </w:r>
      <w:r w:rsidRPr="002E46E2">
        <w:rPr>
          <w:rFonts w:ascii="Consolas" w:hAnsi="Consolas"/>
          <w:sz w:val="18"/>
          <w:szCs w:val="18"/>
        </w:rPr>
        <w:t>后网关设置标志并存储到文件表明自己初始化完成</w:t>
      </w:r>
      <w:r w:rsidRPr="002E46E2">
        <w:rPr>
          <w:rFonts w:ascii="Consolas" w:hAnsi="Consolas" w:hint="eastAsia"/>
          <w:sz w:val="18"/>
          <w:szCs w:val="18"/>
        </w:rPr>
        <w:t>（这样</w:t>
      </w:r>
      <w:r w:rsidRPr="002E46E2">
        <w:rPr>
          <w:rFonts w:ascii="Consolas" w:hAnsi="Consolas"/>
          <w:sz w:val="18"/>
          <w:szCs w:val="18"/>
        </w:rPr>
        <w:t>断电重启后才不会再次</w:t>
      </w:r>
      <w:r w:rsidRPr="002E46E2">
        <w:rPr>
          <w:rFonts w:ascii="Consolas" w:hAnsi="Consolas" w:hint="eastAsia"/>
          <w:sz w:val="18"/>
          <w:szCs w:val="18"/>
        </w:rPr>
        <w:t>允许</w:t>
      </w:r>
      <w:r w:rsidRPr="002E46E2">
        <w:rPr>
          <w:rFonts w:ascii="Consolas" w:hAnsi="Consolas"/>
          <w:sz w:val="18"/>
          <w:szCs w:val="18"/>
        </w:rPr>
        <w:t>用户绑定</w:t>
      </w:r>
      <w:r w:rsidR="00BC6791" w:rsidRPr="002E46E2">
        <w:rPr>
          <w:rFonts w:ascii="Consolas" w:hAnsi="Consolas" w:hint="eastAsia"/>
          <w:sz w:val="18"/>
          <w:szCs w:val="18"/>
        </w:rPr>
        <w:t>，</w:t>
      </w:r>
      <w:r w:rsidR="00BC6791" w:rsidRPr="002E46E2">
        <w:rPr>
          <w:rFonts w:ascii="Consolas" w:hAnsi="Consolas"/>
          <w:sz w:val="18"/>
          <w:szCs w:val="18"/>
        </w:rPr>
        <w:t>用户只能通过按键让网关复位以允许绑定</w:t>
      </w:r>
      <w:r w:rsidRPr="002E46E2">
        <w:rPr>
          <w:rFonts w:ascii="Consolas" w:hAnsi="Consolas"/>
          <w:sz w:val="18"/>
          <w:szCs w:val="18"/>
        </w:rPr>
        <w:t>）。</w:t>
      </w:r>
    </w:p>
    <w:p w:rsidR="00A71AE3" w:rsidRPr="002E46E2" w:rsidRDefault="00A71AE3" w:rsidP="00A71AE3">
      <w:pPr>
        <w:pStyle w:val="ac"/>
        <w:numPr>
          <w:ilvl w:val="0"/>
          <w:numId w:val="22"/>
        </w:numPr>
        <w:ind w:firstLineChars="0"/>
        <w:rPr>
          <w:rFonts w:ascii="Consolas" w:hAnsi="Consolas"/>
          <w:sz w:val="18"/>
          <w:szCs w:val="18"/>
        </w:rPr>
      </w:pPr>
      <w:r w:rsidRPr="002E46E2">
        <w:rPr>
          <w:rFonts w:ascii="Consolas" w:hAnsi="Consolas" w:hint="eastAsia"/>
          <w:sz w:val="18"/>
          <w:szCs w:val="18"/>
        </w:rPr>
        <w:t>手机比对</w:t>
      </w:r>
      <w:r w:rsidRPr="002E46E2">
        <w:rPr>
          <w:rFonts w:ascii="Consolas" w:hAnsi="Consolas"/>
          <w:sz w:val="18"/>
          <w:szCs w:val="18"/>
        </w:rPr>
        <w:t>IP</w:t>
      </w:r>
      <w:r w:rsidR="00AE0C0F" w:rsidRPr="002E46E2">
        <w:rPr>
          <w:rFonts w:ascii="Consolas" w:hAnsi="Consolas"/>
          <w:sz w:val="18"/>
          <w:szCs w:val="18"/>
        </w:rPr>
        <w:t>地址是否与自己的</w:t>
      </w:r>
      <w:r w:rsidR="00AE0C0F" w:rsidRPr="002E46E2">
        <w:rPr>
          <w:rFonts w:ascii="Consolas" w:hAnsi="Consolas" w:hint="eastAsia"/>
          <w:sz w:val="18"/>
          <w:szCs w:val="18"/>
        </w:rPr>
        <w:t>一致</w:t>
      </w:r>
    </w:p>
    <w:p w:rsidR="00A71AE3" w:rsidRPr="002E46E2" w:rsidRDefault="00A71AE3" w:rsidP="00A71AE3">
      <w:pPr>
        <w:pStyle w:val="ac"/>
        <w:numPr>
          <w:ilvl w:val="0"/>
          <w:numId w:val="22"/>
        </w:numPr>
        <w:ind w:firstLineChars="0"/>
        <w:rPr>
          <w:rFonts w:ascii="Consolas" w:hAnsi="Consolas"/>
          <w:sz w:val="18"/>
          <w:szCs w:val="18"/>
        </w:rPr>
      </w:pPr>
      <w:r w:rsidRPr="002E46E2">
        <w:rPr>
          <w:rFonts w:ascii="Consolas" w:hAnsi="Consolas" w:hint="eastAsia"/>
          <w:sz w:val="18"/>
          <w:szCs w:val="18"/>
        </w:rPr>
        <w:t>如果</w:t>
      </w:r>
      <w:r w:rsidRPr="002E46E2">
        <w:rPr>
          <w:rFonts w:ascii="Consolas" w:hAnsi="Consolas"/>
          <w:sz w:val="18"/>
          <w:szCs w:val="18"/>
        </w:rPr>
        <w:t>比对不一致，手机用户</w:t>
      </w:r>
      <w:r w:rsidRPr="002E46E2">
        <w:rPr>
          <w:rFonts w:ascii="Consolas" w:hAnsi="Consolas" w:hint="eastAsia"/>
          <w:sz w:val="18"/>
          <w:szCs w:val="18"/>
        </w:rPr>
        <w:t>可以断电</w:t>
      </w:r>
      <w:r w:rsidRPr="002E46E2">
        <w:rPr>
          <w:rFonts w:ascii="Consolas" w:hAnsi="Consolas"/>
          <w:sz w:val="18"/>
          <w:szCs w:val="18"/>
        </w:rPr>
        <w:t>重启网关</w:t>
      </w:r>
      <w:r w:rsidRPr="002E46E2">
        <w:rPr>
          <w:rFonts w:ascii="Consolas" w:hAnsi="Consolas" w:hint="eastAsia"/>
          <w:sz w:val="18"/>
          <w:szCs w:val="18"/>
        </w:rPr>
        <w:t>，</w:t>
      </w:r>
      <w:r w:rsidRPr="002E46E2">
        <w:rPr>
          <w:rFonts w:ascii="Consolas" w:hAnsi="Consolas"/>
          <w:sz w:val="18"/>
          <w:szCs w:val="18"/>
        </w:rPr>
        <w:t>然后进入第一步</w:t>
      </w:r>
    </w:p>
    <w:p w:rsidR="00EC081E" w:rsidRPr="002E46E2" w:rsidRDefault="00EC081E" w:rsidP="00EC081E">
      <w:pPr>
        <w:pStyle w:val="ac"/>
        <w:numPr>
          <w:ilvl w:val="0"/>
          <w:numId w:val="21"/>
        </w:numPr>
        <w:ind w:firstLineChars="0"/>
        <w:rPr>
          <w:rFonts w:ascii="Consolas" w:hAnsi="Consolas"/>
          <w:sz w:val="18"/>
          <w:szCs w:val="18"/>
        </w:rPr>
      </w:pPr>
      <w:r w:rsidRPr="002E46E2">
        <w:rPr>
          <w:rFonts w:ascii="Consolas" w:hAnsi="Consolas" w:hint="eastAsia"/>
          <w:sz w:val="18"/>
          <w:szCs w:val="18"/>
        </w:rPr>
        <w:t>通过</w:t>
      </w:r>
      <w:r w:rsidRPr="002E46E2">
        <w:rPr>
          <w:rFonts w:ascii="Consolas" w:hAnsi="Consolas"/>
          <w:sz w:val="18"/>
          <w:szCs w:val="18"/>
        </w:rPr>
        <w:t>局域网扫描进行绑定</w:t>
      </w:r>
    </w:p>
    <w:p w:rsidR="00FE28BC" w:rsidRPr="002E46E2" w:rsidRDefault="00F20B3F" w:rsidP="00FE28BC">
      <w:pPr>
        <w:pStyle w:val="ac"/>
        <w:ind w:left="420" w:firstLineChars="0" w:firstLine="0"/>
        <w:rPr>
          <w:rFonts w:ascii="Consolas" w:hAnsi="Consolas"/>
          <w:sz w:val="18"/>
          <w:szCs w:val="18"/>
        </w:rPr>
      </w:pPr>
      <w:r w:rsidRPr="002E46E2">
        <w:rPr>
          <w:rFonts w:ascii="Consolas" w:hAnsi="Consolas" w:hint="eastAsia"/>
          <w:sz w:val="18"/>
          <w:szCs w:val="18"/>
        </w:rPr>
        <w:t>任何手机</w:t>
      </w:r>
      <w:r w:rsidRPr="002E46E2">
        <w:rPr>
          <w:rFonts w:ascii="Consolas" w:hAnsi="Consolas"/>
          <w:sz w:val="18"/>
          <w:szCs w:val="18"/>
        </w:rPr>
        <w:t>用户都可以在局域网扫描</w:t>
      </w:r>
      <w:r w:rsidRPr="002E46E2">
        <w:rPr>
          <w:rFonts w:ascii="Consolas" w:hAnsi="Consolas" w:hint="eastAsia"/>
          <w:sz w:val="18"/>
          <w:szCs w:val="18"/>
        </w:rPr>
        <w:t>网关</w:t>
      </w:r>
      <w:r w:rsidRPr="002E46E2">
        <w:rPr>
          <w:rFonts w:ascii="Consolas" w:hAnsi="Consolas"/>
          <w:sz w:val="18"/>
          <w:szCs w:val="18"/>
        </w:rPr>
        <w:t>，并向网关所属管理员提交申请加入的请求。如果</w:t>
      </w:r>
      <w:r w:rsidRPr="002E46E2">
        <w:rPr>
          <w:rFonts w:ascii="Consolas" w:hAnsi="Consolas" w:hint="eastAsia"/>
          <w:sz w:val="18"/>
          <w:szCs w:val="18"/>
        </w:rPr>
        <w:t>请求</w:t>
      </w:r>
      <w:r w:rsidRPr="002E46E2">
        <w:rPr>
          <w:rFonts w:ascii="Consolas" w:hAnsi="Consolas"/>
          <w:sz w:val="18"/>
          <w:szCs w:val="18"/>
        </w:rPr>
        <w:t>通过，则</w:t>
      </w:r>
      <w:r w:rsidRPr="002E46E2">
        <w:rPr>
          <w:rFonts w:ascii="Consolas" w:hAnsi="Consolas" w:hint="eastAsia"/>
          <w:sz w:val="18"/>
          <w:szCs w:val="18"/>
        </w:rPr>
        <w:t>绑定</w:t>
      </w:r>
      <w:r w:rsidRPr="002E46E2">
        <w:rPr>
          <w:rFonts w:ascii="Consolas" w:hAnsi="Consolas"/>
          <w:sz w:val="18"/>
          <w:szCs w:val="18"/>
        </w:rPr>
        <w:t>成功</w:t>
      </w:r>
      <w:r w:rsidR="0028439E" w:rsidRPr="002E46E2">
        <w:rPr>
          <w:rFonts w:ascii="Consolas" w:hAnsi="Consolas"/>
          <w:sz w:val="18"/>
          <w:szCs w:val="18"/>
        </w:rPr>
        <w:t>。</w:t>
      </w:r>
    </w:p>
    <w:p w:rsidR="00EC081E" w:rsidRPr="002E46E2" w:rsidRDefault="00EC081E" w:rsidP="00EC081E">
      <w:pPr>
        <w:pStyle w:val="ac"/>
        <w:numPr>
          <w:ilvl w:val="0"/>
          <w:numId w:val="21"/>
        </w:numPr>
        <w:ind w:firstLineChars="0"/>
        <w:rPr>
          <w:rFonts w:ascii="Consolas" w:hAnsi="Consolas"/>
          <w:sz w:val="18"/>
          <w:szCs w:val="18"/>
        </w:rPr>
      </w:pPr>
      <w:r w:rsidRPr="002E46E2">
        <w:rPr>
          <w:rFonts w:ascii="Consolas" w:hAnsi="Consolas" w:hint="eastAsia"/>
          <w:sz w:val="18"/>
          <w:szCs w:val="18"/>
        </w:rPr>
        <w:t>扫描</w:t>
      </w:r>
      <w:r w:rsidRPr="002E46E2">
        <w:rPr>
          <w:rFonts w:ascii="Consolas" w:hAnsi="Consolas"/>
          <w:sz w:val="18"/>
          <w:szCs w:val="18"/>
        </w:rPr>
        <w:t>管理员动态二维码进行绑定</w:t>
      </w:r>
    </w:p>
    <w:p w:rsidR="00F20B3F" w:rsidRPr="002E46E2" w:rsidRDefault="00F20B3F" w:rsidP="00F20B3F">
      <w:pPr>
        <w:pStyle w:val="ac"/>
        <w:ind w:left="420" w:firstLineChars="0" w:firstLine="0"/>
        <w:rPr>
          <w:rFonts w:ascii="Consolas" w:hAnsi="Consolas"/>
          <w:sz w:val="18"/>
          <w:szCs w:val="18"/>
        </w:rPr>
      </w:pPr>
      <w:r w:rsidRPr="002E46E2">
        <w:rPr>
          <w:rFonts w:ascii="Consolas" w:hAnsi="Consolas" w:hint="eastAsia"/>
          <w:sz w:val="18"/>
          <w:szCs w:val="18"/>
        </w:rPr>
        <w:t>任何手机</w:t>
      </w:r>
      <w:r w:rsidRPr="002E46E2">
        <w:rPr>
          <w:rFonts w:ascii="Consolas" w:hAnsi="Consolas"/>
          <w:sz w:val="18"/>
          <w:szCs w:val="18"/>
        </w:rPr>
        <w:t>用户都可以扫描管理员提供的动态二维码进行直接网关绑定。</w:t>
      </w:r>
      <w:r w:rsidRPr="002E46E2">
        <w:rPr>
          <w:rFonts w:ascii="Consolas" w:hAnsi="Consolas" w:hint="eastAsia"/>
          <w:sz w:val="18"/>
          <w:szCs w:val="18"/>
        </w:rPr>
        <w:t>管理员</w:t>
      </w:r>
      <w:r w:rsidRPr="002E46E2">
        <w:rPr>
          <w:rFonts w:ascii="Consolas" w:hAnsi="Consolas"/>
          <w:sz w:val="18"/>
          <w:szCs w:val="18"/>
        </w:rPr>
        <w:t>的二维码是管理员动态生成的并且具备</w:t>
      </w:r>
      <w:r w:rsidRPr="002E46E2">
        <w:rPr>
          <w:rFonts w:ascii="Consolas" w:hAnsi="Consolas" w:hint="eastAsia"/>
          <w:sz w:val="18"/>
          <w:szCs w:val="18"/>
        </w:rPr>
        <w:t>60</w:t>
      </w:r>
      <w:r w:rsidRPr="002E46E2">
        <w:rPr>
          <w:rFonts w:ascii="Consolas" w:hAnsi="Consolas" w:hint="eastAsia"/>
          <w:sz w:val="18"/>
          <w:szCs w:val="18"/>
        </w:rPr>
        <w:t>秒</w:t>
      </w:r>
      <w:r w:rsidRPr="002E46E2">
        <w:rPr>
          <w:rFonts w:ascii="Consolas" w:hAnsi="Consolas"/>
          <w:sz w:val="18"/>
          <w:szCs w:val="18"/>
        </w:rPr>
        <w:t>的有效期。超过</w:t>
      </w:r>
      <w:r w:rsidRPr="002E46E2">
        <w:rPr>
          <w:rFonts w:ascii="Consolas" w:hAnsi="Consolas" w:hint="eastAsia"/>
          <w:sz w:val="18"/>
          <w:szCs w:val="18"/>
        </w:rPr>
        <w:t>有效期</w:t>
      </w:r>
      <w:r w:rsidRPr="002E46E2">
        <w:rPr>
          <w:rFonts w:ascii="Consolas" w:hAnsi="Consolas"/>
          <w:sz w:val="18"/>
          <w:szCs w:val="18"/>
        </w:rPr>
        <w:t>二维码将失效。</w:t>
      </w:r>
    </w:p>
    <w:p w:rsidR="00EC081E" w:rsidRPr="002E46E2" w:rsidRDefault="00EC081E" w:rsidP="00495F68">
      <w:pPr>
        <w:rPr>
          <w:rFonts w:ascii="Consolas" w:hAnsi="Consolas"/>
          <w:sz w:val="18"/>
          <w:szCs w:val="18"/>
        </w:rPr>
      </w:pPr>
    </w:p>
    <w:p w:rsidR="00F3443B" w:rsidRDefault="00730142" w:rsidP="00F3443B">
      <w:pPr>
        <w:pStyle w:val="1"/>
        <w:numPr>
          <w:ilvl w:val="0"/>
          <w:numId w:val="1"/>
        </w:numPr>
        <w:spacing w:before="0" w:after="0"/>
        <w:rPr>
          <w:rFonts w:ascii="Consolas" w:hAnsi="Consolas"/>
          <w:sz w:val="18"/>
          <w:szCs w:val="18"/>
        </w:rPr>
      </w:pPr>
      <w:r>
        <w:rPr>
          <w:rFonts w:ascii="Consolas" w:hAnsi="Consolas" w:hint="eastAsia"/>
          <w:sz w:val="18"/>
          <w:szCs w:val="18"/>
        </w:rPr>
        <w:t>设备</w:t>
      </w:r>
      <w:r>
        <w:rPr>
          <w:rFonts w:ascii="Consolas" w:hAnsi="Consolas"/>
          <w:sz w:val="18"/>
          <w:szCs w:val="18"/>
        </w:rPr>
        <w:t>描述</w:t>
      </w:r>
    </w:p>
    <w:p w:rsidR="00F3443B" w:rsidRDefault="00F3443B" w:rsidP="00F3443B">
      <w:pPr>
        <w:pStyle w:val="2"/>
        <w:numPr>
          <w:ilvl w:val="0"/>
          <w:numId w:val="17"/>
        </w:numPr>
        <w:spacing w:before="0" w:after="0"/>
        <w:rPr>
          <w:rFonts w:ascii="Consolas" w:hAnsi="Consolas"/>
          <w:sz w:val="18"/>
          <w:szCs w:val="18"/>
        </w:rPr>
      </w:pPr>
      <w:r>
        <w:rPr>
          <w:rFonts w:ascii="Consolas" w:hAnsi="Consolas" w:hint="eastAsia"/>
          <w:sz w:val="18"/>
          <w:szCs w:val="18"/>
        </w:rPr>
        <w:t>云网关</w:t>
      </w:r>
      <w:r>
        <w:rPr>
          <w:rFonts w:ascii="Consolas" w:hAnsi="Consolas"/>
          <w:sz w:val="18"/>
          <w:szCs w:val="18"/>
        </w:rPr>
        <w:t>:</w:t>
      </w:r>
    </w:p>
    <w:p w:rsidR="00F3443B" w:rsidRPr="001F795E" w:rsidRDefault="00F3443B" w:rsidP="00F3443B">
      <w:r>
        <w:rPr>
          <w:rFonts w:hint="eastAsia"/>
        </w:rPr>
        <w:t>设备表</w:t>
      </w: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5446"/>
        <w:gridCol w:w="5445"/>
        <w:gridCol w:w="3057"/>
      </w:tblGrid>
      <w:tr w:rsidR="00F3443B" w:rsidTr="002215DF">
        <w:tc>
          <w:tcPr>
            <w:tcW w:w="1952" w:type="pct"/>
          </w:tcPr>
          <w:p w:rsidR="00F3443B" w:rsidRDefault="00F37E64" w:rsidP="00973F03">
            <w:r>
              <w:rPr>
                <w:rFonts w:hint="eastAsia"/>
              </w:rPr>
              <w:t>0x000</w:t>
            </w:r>
            <w:r w:rsidR="00973F03">
              <w:t>0</w:t>
            </w:r>
            <w:r>
              <w:rPr>
                <w:rFonts w:hint="eastAsia"/>
              </w:rPr>
              <w:t>0001</w:t>
            </w:r>
          </w:p>
        </w:tc>
        <w:tc>
          <w:tcPr>
            <w:tcW w:w="1952" w:type="pct"/>
          </w:tcPr>
          <w:p w:rsidR="00F3443B" w:rsidRDefault="00F3443B" w:rsidP="002215DF">
            <w:r w:rsidRPr="00A54AA6">
              <w:t>0x01000000</w:t>
            </w:r>
          </w:p>
        </w:tc>
        <w:tc>
          <w:tcPr>
            <w:tcW w:w="1096" w:type="pct"/>
          </w:tcPr>
          <w:p w:rsidR="00F3443B" w:rsidRDefault="00F3443B" w:rsidP="002215DF">
            <w:r>
              <w:rPr>
                <w:rFonts w:hint="eastAsia"/>
              </w:rPr>
              <w:t>FALSE</w:t>
            </w:r>
          </w:p>
        </w:tc>
      </w:tr>
    </w:tbl>
    <w:p w:rsidR="00F3443B" w:rsidRDefault="00F3443B" w:rsidP="00F3443B"/>
    <w:p w:rsidR="00F3443B" w:rsidRDefault="00F3443B" w:rsidP="00F3443B">
      <w:r>
        <w:rPr>
          <w:rFonts w:hint="eastAsia"/>
        </w:rPr>
        <w:t>状态表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711"/>
        <w:gridCol w:w="1503"/>
        <w:gridCol w:w="5867"/>
        <w:gridCol w:w="5867"/>
      </w:tblGrid>
      <w:tr w:rsidR="00F3443B" w:rsidTr="00843A1E">
        <w:tc>
          <w:tcPr>
            <w:tcW w:w="255" w:type="pct"/>
            <w:shd w:val="pct10" w:color="auto" w:fill="auto"/>
          </w:tcPr>
          <w:p w:rsidR="00F3443B" w:rsidRDefault="00F3443B" w:rsidP="000576B0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ID(1)</w:t>
            </w:r>
          </w:p>
        </w:tc>
        <w:tc>
          <w:tcPr>
            <w:tcW w:w="539" w:type="pct"/>
            <w:shd w:val="clear" w:color="auto" w:fill="4BACC6"/>
          </w:tcPr>
          <w:p w:rsidR="00F3443B" w:rsidRDefault="00F3443B" w:rsidP="000576B0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DATA_COUNT(1)</w:t>
            </w:r>
          </w:p>
        </w:tc>
        <w:tc>
          <w:tcPr>
            <w:tcW w:w="2103" w:type="pct"/>
            <w:shd w:val="clear" w:color="auto" w:fill="F79646"/>
          </w:tcPr>
          <w:p w:rsidR="00F3443B" w:rsidRDefault="00F3443B" w:rsidP="000576B0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DATA_TYPE</w:t>
            </w:r>
            <w:r w:rsidR="00E06B1A">
              <w:rPr>
                <w:rFonts w:ascii="Consolas" w:hAnsi="Consolas"/>
                <w:sz w:val="18"/>
                <w:szCs w:val="18"/>
              </w:rPr>
              <w:t>(1)</w:t>
            </w:r>
          </w:p>
        </w:tc>
        <w:tc>
          <w:tcPr>
            <w:tcW w:w="2103" w:type="pct"/>
            <w:shd w:val="clear" w:color="auto" w:fill="F79646"/>
          </w:tcPr>
          <w:p w:rsidR="00F3443B" w:rsidRDefault="00F3443B" w:rsidP="000576B0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DATA</w:t>
            </w:r>
          </w:p>
        </w:tc>
      </w:tr>
      <w:tr w:rsidR="00915096" w:rsidTr="00BC1A23">
        <w:tc>
          <w:tcPr>
            <w:tcW w:w="255" w:type="pct"/>
            <w:shd w:val="pct10" w:color="auto" w:fill="auto"/>
          </w:tcPr>
          <w:p w:rsidR="00915096" w:rsidRDefault="00915096" w:rsidP="00BC1A23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0</w:t>
            </w:r>
            <w:r>
              <w:rPr>
                <w:rFonts w:ascii="Consolas" w:hAnsi="Consolas"/>
                <w:sz w:val="18"/>
                <w:szCs w:val="18"/>
              </w:rPr>
              <w:t>xFF</w:t>
            </w:r>
          </w:p>
        </w:tc>
        <w:tc>
          <w:tcPr>
            <w:tcW w:w="539" w:type="pct"/>
            <w:shd w:val="clear" w:color="auto" w:fill="4BACC6"/>
          </w:tcPr>
          <w:p w:rsidR="00915096" w:rsidRDefault="00915096" w:rsidP="00BC1A23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1</w:t>
            </w:r>
          </w:p>
        </w:tc>
        <w:tc>
          <w:tcPr>
            <w:tcW w:w="2103" w:type="pct"/>
            <w:shd w:val="clear" w:color="auto" w:fill="F79646"/>
          </w:tcPr>
          <w:p w:rsidR="00915096" w:rsidRDefault="00915096" w:rsidP="00BC1A23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DATA_TYPE_</w:t>
            </w:r>
            <w:r>
              <w:rPr>
                <w:rFonts w:ascii="Consolas" w:hAnsi="Consolas" w:hint="eastAsia"/>
                <w:sz w:val="18"/>
                <w:szCs w:val="18"/>
              </w:rPr>
              <w:t>ASCII_</w:t>
            </w:r>
            <w:r>
              <w:rPr>
                <w:rFonts w:ascii="Consolas" w:hAnsi="Consolas"/>
                <w:sz w:val="18"/>
                <w:szCs w:val="18"/>
              </w:rPr>
              <w:t>TEXT</w:t>
            </w:r>
          </w:p>
        </w:tc>
        <w:tc>
          <w:tcPr>
            <w:tcW w:w="2103" w:type="pct"/>
            <w:shd w:val="clear" w:color="auto" w:fill="F79646"/>
          </w:tcPr>
          <w:p w:rsidR="00915096" w:rsidRDefault="00915096" w:rsidP="00BC1A23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设备名</w:t>
            </w:r>
          </w:p>
        </w:tc>
      </w:tr>
      <w:tr w:rsidR="00915096" w:rsidTr="00BC1A23">
        <w:tc>
          <w:tcPr>
            <w:tcW w:w="255" w:type="pct"/>
            <w:shd w:val="pct10" w:color="auto" w:fill="auto"/>
          </w:tcPr>
          <w:p w:rsidR="00915096" w:rsidRDefault="00915096" w:rsidP="00BC1A23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0</w:t>
            </w:r>
            <w:r>
              <w:rPr>
                <w:rFonts w:ascii="Consolas" w:hAnsi="Consolas"/>
                <w:sz w:val="18"/>
                <w:szCs w:val="18"/>
              </w:rPr>
              <w:t>x</w:t>
            </w:r>
            <w:r>
              <w:rPr>
                <w:rFonts w:ascii="Consolas" w:hAnsi="Consolas" w:hint="eastAsia"/>
                <w:sz w:val="18"/>
                <w:szCs w:val="18"/>
              </w:rPr>
              <w:t>FE</w:t>
            </w:r>
          </w:p>
        </w:tc>
        <w:tc>
          <w:tcPr>
            <w:tcW w:w="539" w:type="pct"/>
            <w:shd w:val="clear" w:color="auto" w:fill="4BACC6"/>
          </w:tcPr>
          <w:p w:rsidR="00915096" w:rsidRDefault="00915096" w:rsidP="00BC1A23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1</w:t>
            </w:r>
          </w:p>
        </w:tc>
        <w:tc>
          <w:tcPr>
            <w:tcW w:w="2103" w:type="pct"/>
            <w:shd w:val="clear" w:color="auto" w:fill="F79646"/>
          </w:tcPr>
          <w:p w:rsidR="00915096" w:rsidRDefault="00915096" w:rsidP="00BC1A23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DATA_TYPE_BIN_DIGITAL_UNSIGN</w:t>
            </w:r>
          </w:p>
        </w:tc>
        <w:tc>
          <w:tcPr>
            <w:tcW w:w="2103" w:type="pct"/>
            <w:shd w:val="clear" w:color="auto" w:fill="F79646"/>
          </w:tcPr>
          <w:p w:rsidR="00915096" w:rsidRDefault="00915096" w:rsidP="00BC1A23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1</w:t>
            </w:r>
            <w:r>
              <w:rPr>
                <w:rFonts w:ascii="Consolas" w:hAnsi="Consolas" w:hint="eastAsia"/>
                <w:sz w:val="18"/>
                <w:szCs w:val="18"/>
              </w:rPr>
              <w:t>代表设备在线，</w:t>
            </w:r>
            <w:r>
              <w:rPr>
                <w:rFonts w:ascii="Consolas" w:hAnsi="Consolas" w:hint="eastAsia"/>
                <w:sz w:val="18"/>
                <w:szCs w:val="18"/>
              </w:rPr>
              <w:t>2</w:t>
            </w:r>
            <w:r>
              <w:rPr>
                <w:rFonts w:ascii="Consolas" w:hAnsi="Consolas" w:hint="eastAsia"/>
                <w:sz w:val="18"/>
                <w:szCs w:val="18"/>
              </w:rPr>
              <w:t>代表设备休眠，</w:t>
            </w:r>
            <w:r>
              <w:rPr>
                <w:rFonts w:ascii="Consolas" w:hAnsi="Consolas" w:hint="eastAsia"/>
                <w:sz w:val="18"/>
                <w:szCs w:val="18"/>
              </w:rPr>
              <w:t>0</w:t>
            </w:r>
            <w:r>
              <w:rPr>
                <w:rFonts w:ascii="Consolas" w:hAnsi="Consolas" w:hint="eastAsia"/>
                <w:sz w:val="18"/>
                <w:szCs w:val="18"/>
              </w:rPr>
              <w:t>代表设备离线。</w:t>
            </w:r>
            <w:r>
              <w:rPr>
                <w:rFonts w:ascii="Consolas" w:hAnsi="Consolas" w:hint="eastAsia"/>
                <w:sz w:val="18"/>
                <w:szCs w:val="18"/>
              </w:rPr>
              <w:t>(</w:t>
            </w:r>
            <w:r>
              <w:rPr>
                <w:rFonts w:ascii="Consolas" w:hAnsi="Consolas"/>
                <w:sz w:val="18"/>
                <w:szCs w:val="18"/>
              </w:rPr>
              <w:t>1</w:t>
            </w:r>
            <w:r>
              <w:rPr>
                <w:rFonts w:ascii="Consolas" w:hAnsi="Consolas" w:hint="eastAsia"/>
                <w:sz w:val="18"/>
                <w:szCs w:val="18"/>
              </w:rPr>
              <w:t>字节</w:t>
            </w:r>
            <w:r>
              <w:rPr>
                <w:rFonts w:ascii="Consolas" w:hAnsi="Consolas" w:hint="eastAsia"/>
                <w:sz w:val="18"/>
                <w:szCs w:val="18"/>
              </w:rPr>
              <w:t>)</w:t>
            </w:r>
          </w:p>
        </w:tc>
      </w:tr>
      <w:tr w:rsidR="00915096" w:rsidTr="00BC1A23">
        <w:tc>
          <w:tcPr>
            <w:tcW w:w="255" w:type="pct"/>
            <w:shd w:val="pct10" w:color="auto" w:fill="auto"/>
          </w:tcPr>
          <w:p w:rsidR="00915096" w:rsidRDefault="00915096" w:rsidP="00BC1A23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0xFD</w:t>
            </w:r>
          </w:p>
        </w:tc>
        <w:tc>
          <w:tcPr>
            <w:tcW w:w="539" w:type="pct"/>
            <w:shd w:val="clear" w:color="auto" w:fill="4BACC6"/>
          </w:tcPr>
          <w:p w:rsidR="00915096" w:rsidRDefault="00915096" w:rsidP="00BC1A23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1</w:t>
            </w:r>
          </w:p>
        </w:tc>
        <w:tc>
          <w:tcPr>
            <w:tcW w:w="2103" w:type="pct"/>
            <w:shd w:val="clear" w:color="auto" w:fill="F79646"/>
          </w:tcPr>
          <w:p w:rsidR="00915096" w:rsidRDefault="00915096" w:rsidP="00BC1A23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DATA_TYPE_BIN_DIGITAL_UNSIGN</w:t>
            </w:r>
          </w:p>
        </w:tc>
        <w:tc>
          <w:tcPr>
            <w:tcW w:w="2103" w:type="pct"/>
            <w:shd w:val="clear" w:color="auto" w:fill="F79646"/>
          </w:tcPr>
          <w:p w:rsidR="00915096" w:rsidRDefault="00915096" w:rsidP="00BC1A23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设备电量信息，</w:t>
            </w:r>
            <w:r>
              <w:rPr>
                <w:rFonts w:ascii="Consolas" w:hAnsi="Consolas"/>
                <w:sz w:val="18"/>
                <w:szCs w:val="18"/>
              </w:rPr>
              <w:t>0xFF</w:t>
            </w:r>
            <w:r>
              <w:rPr>
                <w:rFonts w:ascii="Consolas" w:hAnsi="Consolas" w:hint="eastAsia"/>
                <w:sz w:val="18"/>
                <w:szCs w:val="18"/>
              </w:rPr>
              <w:t>正常</w:t>
            </w:r>
            <w:r>
              <w:rPr>
                <w:rFonts w:ascii="Consolas" w:hAnsi="Consolas"/>
                <w:sz w:val="18"/>
                <w:szCs w:val="18"/>
              </w:rPr>
              <w:t>，</w:t>
            </w:r>
            <w:r>
              <w:rPr>
                <w:rFonts w:ascii="Consolas" w:hAnsi="Consolas" w:hint="eastAsia"/>
                <w:sz w:val="18"/>
                <w:szCs w:val="18"/>
              </w:rPr>
              <w:t>0</w:t>
            </w:r>
            <w:r>
              <w:rPr>
                <w:rFonts w:ascii="Consolas" w:hAnsi="Consolas"/>
                <w:sz w:val="18"/>
                <w:szCs w:val="18"/>
              </w:rPr>
              <w:t>x00</w:t>
            </w:r>
            <w:r>
              <w:rPr>
                <w:rFonts w:ascii="Consolas" w:hAnsi="Consolas"/>
                <w:sz w:val="18"/>
                <w:szCs w:val="18"/>
              </w:rPr>
              <w:t>电量</w:t>
            </w:r>
            <w:r>
              <w:rPr>
                <w:rFonts w:ascii="Consolas" w:hAnsi="Consolas" w:hint="eastAsia"/>
                <w:sz w:val="18"/>
                <w:szCs w:val="18"/>
              </w:rPr>
              <w:t>低。</w:t>
            </w:r>
            <w:r>
              <w:rPr>
                <w:rFonts w:ascii="Consolas" w:hAnsi="Consolas" w:hint="eastAsia"/>
                <w:sz w:val="18"/>
                <w:szCs w:val="18"/>
              </w:rPr>
              <w:t>(</w:t>
            </w:r>
            <w:r>
              <w:rPr>
                <w:rFonts w:ascii="Consolas" w:hAnsi="Consolas"/>
                <w:sz w:val="18"/>
                <w:szCs w:val="18"/>
              </w:rPr>
              <w:t>1</w:t>
            </w:r>
            <w:r>
              <w:rPr>
                <w:rFonts w:ascii="Consolas" w:hAnsi="Consolas" w:hint="eastAsia"/>
                <w:sz w:val="18"/>
                <w:szCs w:val="18"/>
              </w:rPr>
              <w:t>字节</w:t>
            </w:r>
            <w:r>
              <w:rPr>
                <w:rFonts w:ascii="Consolas" w:hAnsi="Consolas" w:hint="eastAsia"/>
                <w:sz w:val="18"/>
                <w:szCs w:val="18"/>
              </w:rPr>
              <w:t>)</w:t>
            </w:r>
          </w:p>
        </w:tc>
      </w:tr>
    </w:tbl>
    <w:p w:rsidR="00F3443B" w:rsidRDefault="00F3443B" w:rsidP="00F3443B"/>
    <w:p w:rsidR="00F3443B" w:rsidRDefault="00F3443B" w:rsidP="00F3443B">
      <w:r>
        <w:rPr>
          <w:rFonts w:hint="eastAsia"/>
        </w:rPr>
        <w:t>控制表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818"/>
        <w:gridCol w:w="1724"/>
        <w:gridCol w:w="2859"/>
        <w:gridCol w:w="2550"/>
        <w:gridCol w:w="3654"/>
        <w:gridCol w:w="2343"/>
      </w:tblGrid>
      <w:tr w:rsidR="000A4B3B" w:rsidTr="00BF40EE">
        <w:tc>
          <w:tcPr>
            <w:tcW w:w="293" w:type="pct"/>
            <w:shd w:val="pct10" w:color="auto" w:fill="auto"/>
          </w:tcPr>
          <w:p w:rsidR="000A4B3B" w:rsidRDefault="000A4B3B" w:rsidP="00D43929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ID(1)</w:t>
            </w:r>
          </w:p>
        </w:tc>
        <w:tc>
          <w:tcPr>
            <w:tcW w:w="618" w:type="pct"/>
            <w:shd w:val="clear" w:color="auto" w:fill="4BACC6"/>
          </w:tcPr>
          <w:p w:rsidR="000A4B3B" w:rsidRDefault="000A4B3B" w:rsidP="00D43929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DATA_COUNT(1)</w:t>
            </w:r>
          </w:p>
        </w:tc>
        <w:tc>
          <w:tcPr>
            <w:tcW w:w="1025" w:type="pct"/>
            <w:shd w:val="clear" w:color="auto" w:fill="F79646"/>
          </w:tcPr>
          <w:p w:rsidR="000A4B3B" w:rsidRDefault="000A4B3B" w:rsidP="00D43929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DATA_TYPE</w:t>
            </w:r>
            <w:r>
              <w:rPr>
                <w:rFonts w:ascii="Consolas" w:hAnsi="Consolas"/>
                <w:sz w:val="18"/>
                <w:szCs w:val="18"/>
              </w:rPr>
              <w:t>(1)</w:t>
            </w:r>
          </w:p>
        </w:tc>
        <w:tc>
          <w:tcPr>
            <w:tcW w:w="914" w:type="pct"/>
            <w:shd w:val="clear" w:color="auto" w:fill="F79646"/>
          </w:tcPr>
          <w:p w:rsidR="000A4B3B" w:rsidRDefault="000A4B3B" w:rsidP="00D43929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DATA</w:t>
            </w:r>
          </w:p>
        </w:tc>
        <w:tc>
          <w:tcPr>
            <w:tcW w:w="1310" w:type="pct"/>
            <w:shd w:val="clear" w:color="auto" w:fill="F79646"/>
          </w:tcPr>
          <w:p w:rsidR="000A4B3B" w:rsidRDefault="000A4B3B" w:rsidP="00D43929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DATA_TYPE</w:t>
            </w:r>
          </w:p>
        </w:tc>
        <w:tc>
          <w:tcPr>
            <w:tcW w:w="840" w:type="pct"/>
            <w:shd w:val="clear" w:color="auto" w:fill="F79646"/>
          </w:tcPr>
          <w:p w:rsidR="000A4B3B" w:rsidRDefault="000A4B3B" w:rsidP="00D43929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DATA</w:t>
            </w:r>
          </w:p>
        </w:tc>
      </w:tr>
      <w:tr w:rsidR="00BF40EE" w:rsidTr="00BF40EE">
        <w:tc>
          <w:tcPr>
            <w:tcW w:w="293" w:type="pct"/>
            <w:shd w:val="pct10" w:color="auto" w:fill="auto"/>
          </w:tcPr>
          <w:p w:rsidR="00BF40EE" w:rsidRDefault="00BF40EE" w:rsidP="00BF40EE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0x01</w:t>
            </w:r>
          </w:p>
        </w:tc>
        <w:tc>
          <w:tcPr>
            <w:tcW w:w="618" w:type="pct"/>
            <w:shd w:val="clear" w:color="auto" w:fill="4BACC6"/>
          </w:tcPr>
          <w:p w:rsidR="00BF40EE" w:rsidRDefault="00BF40EE" w:rsidP="00BF40EE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2</w:t>
            </w:r>
          </w:p>
        </w:tc>
        <w:tc>
          <w:tcPr>
            <w:tcW w:w="1025" w:type="pct"/>
            <w:shd w:val="clear" w:color="auto" w:fill="F79646"/>
          </w:tcPr>
          <w:p w:rsidR="00BF40EE" w:rsidRDefault="00BF40EE" w:rsidP="00BF40EE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DATA_TYPE_BIN_</w:t>
            </w:r>
            <w:r>
              <w:rPr>
                <w:rFonts w:ascii="Consolas" w:hAnsi="Consolas"/>
                <w:sz w:val="18"/>
                <w:szCs w:val="18"/>
              </w:rPr>
              <w:t>APSN</w:t>
            </w:r>
          </w:p>
        </w:tc>
        <w:tc>
          <w:tcPr>
            <w:tcW w:w="914" w:type="pct"/>
            <w:shd w:val="clear" w:color="auto" w:fill="F79646"/>
          </w:tcPr>
          <w:p w:rsidR="00BF40EE" w:rsidRDefault="00BF40EE" w:rsidP="00BF40EE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待</w:t>
            </w:r>
            <w:r>
              <w:rPr>
                <w:rFonts w:ascii="Consolas" w:hAnsi="Consolas"/>
                <w:sz w:val="18"/>
                <w:szCs w:val="18"/>
              </w:rPr>
              <w:t>绑定的网关</w:t>
            </w:r>
            <w:r>
              <w:rPr>
                <w:rFonts w:ascii="Consolas" w:hAnsi="Consolas" w:hint="eastAsia"/>
                <w:sz w:val="18"/>
                <w:szCs w:val="18"/>
              </w:rPr>
              <w:t>A</w:t>
            </w:r>
            <w:r>
              <w:rPr>
                <w:rFonts w:ascii="Consolas" w:hAnsi="Consolas"/>
                <w:sz w:val="18"/>
                <w:szCs w:val="18"/>
              </w:rPr>
              <w:t>PSN</w:t>
            </w:r>
          </w:p>
        </w:tc>
        <w:tc>
          <w:tcPr>
            <w:tcW w:w="1310" w:type="pct"/>
            <w:shd w:val="clear" w:color="auto" w:fill="F79646"/>
          </w:tcPr>
          <w:p w:rsidR="00BF40EE" w:rsidRDefault="00BF40EE" w:rsidP="00BF40EE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DATA_TYPE_</w:t>
            </w:r>
            <w:r>
              <w:rPr>
                <w:rFonts w:ascii="Consolas" w:hAnsi="Consolas" w:hint="eastAsia"/>
                <w:sz w:val="18"/>
                <w:szCs w:val="18"/>
              </w:rPr>
              <w:t>ASCII_</w:t>
            </w:r>
            <w:r>
              <w:rPr>
                <w:rFonts w:ascii="Consolas" w:hAnsi="Consolas"/>
                <w:sz w:val="18"/>
                <w:szCs w:val="18"/>
              </w:rPr>
              <w:t>TEXT</w:t>
            </w:r>
          </w:p>
        </w:tc>
        <w:tc>
          <w:tcPr>
            <w:tcW w:w="840" w:type="pct"/>
            <w:shd w:val="clear" w:color="auto" w:fill="F79646"/>
          </w:tcPr>
          <w:p w:rsidR="00BF40EE" w:rsidRDefault="00BF40EE" w:rsidP="00BF40EE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附言</w:t>
            </w:r>
            <w:r>
              <w:rPr>
                <w:rFonts w:ascii="Consolas" w:hAnsi="Consolas"/>
                <w:sz w:val="18"/>
                <w:szCs w:val="18"/>
              </w:rPr>
              <w:t>信息</w:t>
            </w:r>
          </w:p>
        </w:tc>
      </w:tr>
      <w:tr w:rsidR="00BF40EE" w:rsidTr="00BF40EE">
        <w:tc>
          <w:tcPr>
            <w:tcW w:w="293" w:type="pct"/>
            <w:shd w:val="pct10" w:color="auto" w:fill="auto"/>
          </w:tcPr>
          <w:p w:rsidR="00BF40EE" w:rsidRDefault="00BF40EE" w:rsidP="00BF40EE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0x02</w:t>
            </w:r>
          </w:p>
        </w:tc>
        <w:tc>
          <w:tcPr>
            <w:tcW w:w="618" w:type="pct"/>
            <w:shd w:val="clear" w:color="auto" w:fill="4BACC6"/>
          </w:tcPr>
          <w:p w:rsidR="00BF40EE" w:rsidRDefault="00BF40EE" w:rsidP="00BF40EE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1</w:t>
            </w:r>
          </w:p>
        </w:tc>
        <w:tc>
          <w:tcPr>
            <w:tcW w:w="1025" w:type="pct"/>
            <w:shd w:val="clear" w:color="auto" w:fill="F79646"/>
          </w:tcPr>
          <w:p w:rsidR="00BF40EE" w:rsidRDefault="00BF40EE" w:rsidP="00BF40EE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DATA_TYPE_BIN_</w:t>
            </w:r>
            <w:r>
              <w:rPr>
                <w:rFonts w:ascii="Consolas" w:hAnsi="Consolas"/>
                <w:sz w:val="18"/>
                <w:szCs w:val="18"/>
              </w:rPr>
              <w:t>APSN</w:t>
            </w:r>
          </w:p>
        </w:tc>
        <w:tc>
          <w:tcPr>
            <w:tcW w:w="914" w:type="pct"/>
            <w:shd w:val="clear" w:color="auto" w:fill="F79646"/>
          </w:tcPr>
          <w:p w:rsidR="00BF40EE" w:rsidRDefault="00BF40EE" w:rsidP="00BF40EE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取消</w:t>
            </w:r>
            <w:r>
              <w:rPr>
                <w:rFonts w:ascii="Consolas" w:hAnsi="Consolas"/>
                <w:sz w:val="18"/>
                <w:szCs w:val="18"/>
              </w:rPr>
              <w:t>绑定的网关</w:t>
            </w:r>
            <w:r>
              <w:rPr>
                <w:rFonts w:ascii="Consolas" w:hAnsi="Consolas" w:hint="eastAsia"/>
                <w:sz w:val="18"/>
                <w:szCs w:val="18"/>
              </w:rPr>
              <w:t>A</w:t>
            </w:r>
            <w:r>
              <w:rPr>
                <w:rFonts w:ascii="Consolas" w:hAnsi="Consolas"/>
                <w:sz w:val="18"/>
                <w:szCs w:val="18"/>
              </w:rPr>
              <w:t>PSN</w:t>
            </w:r>
          </w:p>
        </w:tc>
        <w:tc>
          <w:tcPr>
            <w:tcW w:w="1310" w:type="pct"/>
            <w:shd w:val="clear" w:color="auto" w:fill="F79646"/>
          </w:tcPr>
          <w:p w:rsidR="00BF40EE" w:rsidRDefault="00BF40EE" w:rsidP="00BF40EE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840" w:type="pct"/>
            <w:shd w:val="clear" w:color="auto" w:fill="F79646"/>
          </w:tcPr>
          <w:p w:rsidR="00BF40EE" w:rsidRDefault="00BF40EE" w:rsidP="00BF40EE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</w:tr>
      <w:tr w:rsidR="00BF40EE" w:rsidTr="00BF40EE">
        <w:tc>
          <w:tcPr>
            <w:tcW w:w="293" w:type="pct"/>
            <w:shd w:val="pct10" w:color="auto" w:fill="auto"/>
          </w:tcPr>
          <w:p w:rsidR="00BF40EE" w:rsidRDefault="00BF40EE" w:rsidP="00BF40EE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0x03</w:t>
            </w:r>
          </w:p>
        </w:tc>
        <w:tc>
          <w:tcPr>
            <w:tcW w:w="618" w:type="pct"/>
            <w:shd w:val="clear" w:color="auto" w:fill="4BACC6"/>
          </w:tcPr>
          <w:p w:rsidR="00BF40EE" w:rsidRDefault="00BF40EE" w:rsidP="00BF40EE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2</w:t>
            </w:r>
          </w:p>
        </w:tc>
        <w:tc>
          <w:tcPr>
            <w:tcW w:w="1025" w:type="pct"/>
            <w:shd w:val="clear" w:color="auto" w:fill="F79646"/>
          </w:tcPr>
          <w:p w:rsidR="00BF40EE" w:rsidRDefault="00BF40EE" w:rsidP="00BF40EE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DATA_TYPE_BIN_</w:t>
            </w:r>
            <w:r>
              <w:rPr>
                <w:rFonts w:ascii="Consolas" w:hAnsi="Consolas"/>
                <w:sz w:val="18"/>
                <w:szCs w:val="18"/>
              </w:rPr>
              <w:t>LUID</w:t>
            </w:r>
          </w:p>
        </w:tc>
        <w:tc>
          <w:tcPr>
            <w:tcW w:w="914" w:type="pct"/>
            <w:shd w:val="clear" w:color="auto" w:fill="F79646"/>
          </w:tcPr>
          <w:p w:rsidR="00BF40EE" w:rsidRPr="00A646F9" w:rsidRDefault="00BF40EE" w:rsidP="00BF40EE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待添加好友</w:t>
            </w:r>
            <w:r>
              <w:rPr>
                <w:rFonts w:ascii="Consolas" w:hAnsi="Consolas"/>
                <w:sz w:val="18"/>
                <w:szCs w:val="18"/>
              </w:rPr>
              <w:t>的</w:t>
            </w:r>
            <w:r>
              <w:rPr>
                <w:rFonts w:ascii="Consolas" w:hAnsi="Consolas"/>
                <w:sz w:val="18"/>
                <w:szCs w:val="18"/>
              </w:rPr>
              <w:t>LUID</w:t>
            </w:r>
          </w:p>
        </w:tc>
        <w:tc>
          <w:tcPr>
            <w:tcW w:w="1310" w:type="pct"/>
            <w:shd w:val="clear" w:color="auto" w:fill="F79646"/>
          </w:tcPr>
          <w:p w:rsidR="00BF40EE" w:rsidRDefault="00BF40EE" w:rsidP="00BF40EE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DATA_TYPE_</w:t>
            </w:r>
            <w:r>
              <w:rPr>
                <w:rFonts w:ascii="Consolas" w:hAnsi="Consolas" w:hint="eastAsia"/>
                <w:sz w:val="18"/>
                <w:szCs w:val="18"/>
              </w:rPr>
              <w:t>ASCII_</w:t>
            </w:r>
            <w:r>
              <w:rPr>
                <w:rFonts w:ascii="Consolas" w:hAnsi="Consolas"/>
                <w:sz w:val="18"/>
                <w:szCs w:val="18"/>
              </w:rPr>
              <w:t>TEXT</w:t>
            </w:r>
          </w:p>
        </w:tc>
        <w:tc>
          <w:tcPr>
            <w:tcW w:w="840" w:type="pct"/>
            <w:shd w:val="clear" w:color="auto" w:fill="F79646"/>
          </w:tcPr>
          <w:p w:rsidR="00BF40EE" w:rsidRDefault="00BF40EE" w:rsidP="00BF40EE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附言</w:t>
            </w:r>
            <w:r>
              <w:rPr>
                <w:rFonts w:ascii="Consolas" w:hAnsi="Consolas"/>
                <w:sz w:val="18"/>
                <w:szCs w:val="18"/>
              </w:rPr>
              <w:t>信息</w:t>
            </w:r>
          </w:p>
        </w:tc>
      </w:tr>
      <w:tr w:rsidR="00BF40EE" w:rsidTr="00BF40EE">
        <w:tc>
          <w:tcPr>
            <w:tcW w:w="293" w:type="pct"/>
            <w:shd w:val="pct10" w:color="auto" w:fill="auto"/>
          </w:tcPr>
          <w:p w:rsidR="00BF40EE" w:rsidRDefault="00BF40EE" w:rsidP="00BF40EE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lastRenderedPageBreak/>
              <w:t>0x04</w:t>
            </w:r>
          </w:p>
        </w:tc>
        <w:tc>
          <w:tcPr>
            <w:tcW w:w="618" w:type="pct"/>
            <w:shd w:val="clear" w:color="auto" w:fill="4BACC6"/>
          </w:tcPr>
          <w:p w:rsidR="00BF40EE" w:rsidRDefault="00BF40EE" w:rsidP="00BF40EE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1</w:t>
            </w:r>
          </w:p>
        </w:tc>
        <w:tc>
          <w:tcPr>
            <w:tcW w:w="1025" w:type="pct"/>
            <w:shd w:val="clear" w:color="auto" w:fill="F79646"/>
          </w:tcPr>
          <w:p w:rsidR="00BF40EE" w:rsidRDefault="00BF40EE" w:rsidP="00BF40EE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DATA_TYPE_BIN_</w:t>
            </w:r>
            <w:r>
              <w:rPr>
                <w:rFonts w:ascii="Consolas" w:hAnsi="Consolas"/>
                <w:sz w:val="18"/>
                <w:szCs w:val="18"/>
              </w:rPr>
              <w:t>LUID</w:t>
            </w:r>
          </w:p>
        </w:tc>
        <w:tc>
          <w:tcPr>
            <w:tcW w:w="914" w:type="pct"/>
            <w:shd w:val="clear" w:color="auto" w:fill="F79646"/>
          </w:tcPr>
          <w:p w:rsidR="00BF40EE" w:rsidRDefault="00BF40EE" w:rsidP="00BF40EE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待删除好友</w:t>
            </w:r>
            <w:r>
              <w:rPr>
                <w:rFonts w:ascii="Consolas" w:hAnsi="Consolas"/>
                <w:sz w:val="18"/>
                <w:szCs w:val="18"/>
              </w:rPr>
              <w:t>的</w:t>
            </w:r>
            <w:r>
              <w:rPr>
                <w:rFonts w:ascii="Consolas" w:hAnsi="Consolas"/>
                <w:sz w:val="18"/>
                <w:szCs w:val="18"/>
              </w:rPr>
              <w:t>LUID</w:t>
            </w:r>
          </w:p>
        </w:tc>
        <w:tc>
          <w:tcPr>
            <w:tcW w:w="1310" w:type="pct"/>
            <w:shd w:val="clear" w:color="auto" w:fill="F79646"/>
          </w:tcPr>
          <w:p w:rsidR="00BF40EE" w:rsidRDefault="00BF40EE" w:rsidP="00BF40EE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840" w:type="pct"/>
            <w:shd w:val="clear" w:color="auto" w:fill="F79646"/>
          </w:tcPr>
          <w:p w:rsidR="00BF40EE" w:rsidRDefault="00BF40EE" w:rsidP="00BF40EE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</w:tr>
      <w:tr w:rsidR="00BF40EE" w:rsidTr="00BF40EE">
        <w:tc>
          <w:tcPr>
            <w:tcW w:w="293" w:type="pct"/>
            <w:shd w:val="pct10" w:color="auto" w:fill="auto"/>
          </w:tcPr>
          <w:p w:rsidR="00BF40EE" w:rsidRDefault="00BF40EE" w:rsidP="00BF40EE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0x05</w:t>
            </w:r>
          </w:p>
        </w:tc>
        <w:tc>
          <w:tcPr>
            <w:tcW w:w="618" w:type="pct"/>
            <w:shd w:val="clear" w:color="auto" w:fill="4BACC6"/>
          </w:tcPr>
          <w:p w:rsidR="00BF40EE" w:rsidRDefault="00BF40EE" w:rsidP="00BF40EE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4</w:t>
            </w:r>
          </w:p>
        </w:tc>
        <w:tc>
          <w:tcPr>
            <w:tcW w:w="1025" w:type="pct"/>
            <w:shd w:val="clear" w:color="auto" w:fill="F79646"/>
          </w:tcPr>
          <w:p w:rsidR="00BF40EE" w:rsidRDefault="00BF40EE" w:rsidP="00BF40EE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DATA_TYPE_BIN_</w:t>
            </w:r>
            <w:r>
              <w:rPr>
                <w:rFonts w:ascii="Consolas" w:hAnsi="Consolas"/>
                <w:sz w:val="18"/>
                <w:szCs w:val="18"/>
              </w:rPr>
              <w:t>APSN/LUID</w:t>
            </w:r>
          </w:p>
        </w:tc>
        <w:tc>
          <w:tcPr>
            <w:tcW w:w="914" w:type="pct"/>
            <w:shd w:val="clear" w:color="auto" w:fill="F79646"/>
          </w:tcPr>
          <w:p w:rsidR="00BF40EE" w:rsidRPr="000A4B3B" w:rsidRDefault="00BF40EE" w:rsidP="00BF40EE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验证</w:t>
            </w:r>
            <w:r>
              <w:rPr>
                <w:rFonts w:ascii="Consolas" w:hAnsi="Consolas"/>
                <w:sz w:val="18"/>
                <w:szCs w:val="18"/>
              </w:rPr>
              <w:t>通过的</w:t>
            </w:r>
            <w:r>
              <w:rPr>
                <w:rFonts w:ascii="Consolas" w:hAnsi="Consolas" w:hint="eastAsia"/>
                <w:sz w:val="18"/>
                <w:szCs w:val="18"/>
              </w:rPr>
              <w:t>APSN</w:t>
            </w:r>
            <w:r>
              <w:rPr>
                <w:rFonts w:ascii="Consolas" w:hAnsi="Consolas" w:hint="eastAsia"/>
                <w:sz w:val="18"/>
                <w:szCs w:val="18"/>
              </w:rPr>
              <w:t>和</w:t>
            </w:r>
            <w:r>
              <w:rPr>
                <w:rFonts w:ascii="Consolas" w:hAnsi="Consolas"/>
                <w:sz w:val="18"/>
                <w:szCs w:val="18"/>
              </w:rPr>
              <w:t>LUID</w:t>
            </w:r>
          </w:p>
        </w:tc>
        <w:tc>
          <w:tcPr>
            <w:tcW w:w="1310" w:type="pct"/>
            <w:shd w:val="clear" w:color="auto" w:fill="F79646"/>
          </w:tcPr>
          <w:p w:rsidR="00BF40EE" w:rsidRDefault="00BF40EE" w:rsidP="00BF40EE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DATA_TYPE_BIN_</w:t>
            </w:r>
            <w:r>
              <w:rPr>
                <w:rFonts w:ascii="Consolas" w:hAnsi="Consolas"/>
                <w:sz w:val="18"/>
                <w:szCs w:val="18"/>
              </w:rPr>
              <w:t>APSN/LUID</w:t>
            </w:r>
          </w:p>
        </w:tc>
        <w:tc>
          <w:tcPr>
            <w:tcW w:w="840" w:type="pct"/>
            <w:shd w:val="clear" w:color="auto" w:fill="F79646"/>
          </w:tcPr>
          <w:p w:rsidR="00BF40EE" w:rsidRDefault="00BF40EE" w:rsidP="00BF40EE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申请者的</w:t>
            </w:r>
            <w:r>
              <w:rPr>
                <w:rFonts w:ascii="Consolas" w:hAnsi="Consolas" w:hint="eastAsia"/>
                <w:sz w:val="18"/>
                <w:szCs w:val="18"/>
              </w:rPr>
              <w:t>APSN</w:t>
            </w:r>
            <w:r>
              <w:rPr>
                <w:rFonts w:ascii="Consolas" w:hAnsi="Consolas" w:hint="eastAsia"/>
                <w:sz w:val="18"/>
                <w:szCs w:val="18"/>
              </w:rPr>
              <w:t>和</w:t>
            </w:r>
            <w:r>
              <w:rPr>
                <w:rFonts w:ascii="Consolas" w:hAnsi="Consolas" w:hint="eastAsia"/>
                <w:sz w:val="18"/>
                <w:szCs w:val="18"/>
              </w:rPr>
              <w:t>LUID</w:t>
            </w:r>
          </w:p>
        </w:tc>
      </w:tr>
      <w:tr w:rsidR="00BF40EE" w:rsidTr="00BF40EE">
        <w:tc>
          <w:tcPr>
            <w:tcW w:w="293" w:type="pct"/>
            <w:shd w:val="pct10" w:color="auto" w:fill="auto"/>
          </w:tcPr>
          <w:p w:rsidR="00BF40EE" w:rsidRDefault="00BF40EE" w:rsidP="00BF40EE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0x0</w:t>
            </w:r>
            <w:r>
              <w:rPr>
                <w:rFonts w:ascii="Consolas" w:hAnsi="Consolas"/>
                <w:sz w:val="18"/>
                <w:szCs w:val="18"/>
              </w:rPr>
              <w:t>6</w:t>
            </w:r>
          </w:p>
        </w:tc>
        <w:tc>
          <w:tcPr>
            <w:tcW w:w="618" w:type="pct"/>
            <w:shd w:val="clear" w:color="auto" w:fill="4BACC6"/>
          </w:tcPr>
          <w:p w:rsidR="00BF40EE" w:rsidRDefault="00BF40EE" w:rsidP="00BF40EE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2</w:t>
            </w:r>
          </w:p>
        </w:tc>
        <w:tc>
          <w:tcPr>
            <w:tcW w:w="1025" w:type="pct"/>
            <w:shd w:val="clear" w:color="auto" w:fill="F79646"/>
          </w:tcPr>
          <w:p w:rsidR="00BF40EE" w:rsidRDefault="00BF40EE" w:rsidP="00BF40EE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DATA_TYPE_BIN_</w:t>
            </w:r>
            <w:r>
              <w:rPr>
                <w:rFonts w:ascii="Consolas" w:hAnsi="Consolas"/>
                <w:sz w:val="18"/>
                <w:szCs w:val="18"/>
              </w:rPr>
              <w:t>APSN</w:t>
            </w:r>
          </w:p>
        </w:tc>
        <w:tc>
          <w:tcPr>
            <w:tcW w:w="914" w:type="pct"/>
            <w:shd w:val="clear" w:color="auto" w:fill="F79646"/>
          </w:tcPr>
          <w:p w:rsidR="00BF40EE" w:rsidRDefault="00BF40EE" w:rsidP="00BF40EE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待</w:t>
            </w:r>
            <w:r>
              <w:rPr>
                <w:rFonts w:ascii="Consolas" w:hAnsi="Consolas"/>
                <w:sz w:val="18"/>
                <w:szCs w:val="18"/>
              </w:rPr>
              <w:t>绑定的网关</w:t>
            </w:r>
            <w:r>
              <w:rPr>
                <w:rFonts w:ascii="Consolas" w:hAnsi="Consolas" w:hint="eastAsia"/>
                <w:sz w:val="18"/>
                <w:szCs w:val="18"/>
              </w:rPr>
              <w:t>A</w:t>
            </w:r>
            <w:r>
              <w:rPr>
                <w:rFonts w:ascii="Consolas" w:hAnsi="Consolas"/>
                <w:sz w:val="18"/>
                <w:szCs w:val="18"/>
              </w:rPr>
              <w:t>PSN</w:t>
            </w:r>
          </w:p>
        </w:tc>
        <w:tc>
          <w:tcPr>
            <w:tcW w:w="1310" w:type="pct"/>
            <w:shd w:val="clear" w:color="auto" w:fill="F79646"/>
          </w:tcPr>
          <w:p w:rsidR="00BF40EE" w:rsidRDefault="00BF40EE" w:rsidP="00BF40EE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DATA_TYPE_BIN_</w:t>
            </w:r>
            <w:r>
              <w:rPr>
                <w:rFonts w:ascii="Consolas" w:hAnsi="Consolas"/>
                <w:sz w:val="18"/>
                <w:szCs w:val="18"/>
              </w:rPr>
              <w:t>DIGITAL_UNSIGNED</w:t>
            </w:r>
          </w:p>
        </w:tc>
        <w:tc>
          <w:tcPr>
            <w:tcW w:w="840" w:type="pct"/>
            <w:shd w:val="clear" w:color="auto" w:fill="F79646"/>
          </w:tcPr>
          <w:p w:rsidR="00BF40EE" w:rsidRDefault="00933845" w:rsidP="00BF40EE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提交</w:t>
            </w:r>
            <w:r>
              <w:rPr>
                <w:rFonts w:ascii="Consolas" w:hAnsi="Consolas"/>
                <w:sz w:val="18"/>
                <w:szCs w:val="18"/>
              </w:rPr>
              <w:t>的</w:t>
            </w:r>
            <w:r w:rsidR="00BF40EE">
              <w:rPr>
                <w:rFonts w:ascii="Consolas" w:hAnsi="Consolas" w:hint="eastAsia"/>
                <w:sz w:val="18"/>
                <w:szCs w:val="18"/>
              </w:rPr>
              <w:t>Q</w:t>
            </w:r>
            <w:r w:rsidR="00BF40EE">
              <w:rPr>
                <w:rFonts w:ascii="Consolas" w:hAnsi="Consolas"/>
                <w:sz w:val="18"/>
                <w:szCs w:val="18"/>
              </w:rPr>
              <w:t>RCode</w:t>
            </w:r>
          </w:p>
        </w:tc>
      </w:tr>
      <w:tr w:rsidR="00BF40EE" w:rsidTr="00BF40EE">
        <w:tc>
          <w:tcPr>
            <w:tcW w:w="293" w:type="pct"/>
            <w:shd w:val="pct10" w:color="auto" w:fill="auto"/>
          </w:tcPr>
          <w:p w:rsidR="00BF40EE" w:rsidRDefault="00BF40EE" w:rsidP="00BF40EE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0x0</w:t>
            </w:r>
            <w:r>
              <w:rPr>
                <w:rFonts w:ascii="Consolas" w:hAnsi="Consolas"/>
                <w:sz w:val="18"/>
                <w:szCs w:val="18"/>
              </w:rPr>
              <w:t>7</w:t>
            </w:r>
          </w:p>
        </w:tc>
        <w:tc>
          <w:tcPr>
            <w:tcW w:w="618" w:type="pct"/>
            <w:shd w:val="clear" w:color="auto" w:fill="4BACC6"/>
          </w:tcPr>
          <w:p w:rsidR="00BF40EE" w:rsidRDefault="00BF40EE" w:rsidP="00BF40EE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2</w:t>
            </w:r>
          </w:p>
        </w:tc>
        <w:tc>
          <w:tcPr>
            <w:tcW w:w="1025" w:type="pct"/>
            <w:shd w:val="clear" w:color="auto" w:fill="F79646"/>
          </w:tcPr>
          <w:p w:rsidR="00BF40EE" w:rsidRDefault="00BF40EE" w:rsidP="00BF40EE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DATA_TYPE_BIN_</w:t>
            </w:r>
            <w:r>
              <w:rPr>
                <w:rFonts w:ascii="Consolas" w:hAnsi="Consolas"/>
                <w:sz w:val="18"/>
                <w:szCs w:val="18"/>
              </w:rPr>
              <w:t>APSN</w:t>
            </w:r>
          </w:p>
        </w:tc>
        <w:tc>
          <w:tcPr>
            <w:tcW w:w="914" w:type="pct"/>
            <w:shd w:val="clear" w:color="auto" w:fill="F79646"/>
          </w:tcPr>
          <w:p w:rsidR="00BF40EE" w:rsidRDefault="00BF40EE" w:rsidP="00BF40EE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待</w:t>
            </w:r>
            <w:r>
              <w:rPr>
                <w:rFonts w:ascii="Consolas" w:hAnsi="Consolas"/>
                <w:sz w:val="18"/>
                <w:szCs w:val="18"/>
              </w:rPr>
              <w:t>绑定的网关</w:t>
            </w:r>
            <w:r>
              <w:rPr>
                <w:rFonts w:ascii="Consolas" w:hAnsi="Consolas" w:hint="eastAsia"/>
                <w:sz w:val="18"/>
                <w:szCs w:val="18"/>
              </w:rPr>
              <w:t>A</w:t>
            </w:r>
            <w:r>
              <w:rPr>
                <w:rFonts w:ascii="Consolas" w:hAnsi="Consolas"/>
                <w:sz w:val="18"/>
                <w:szCs w:val="18"/>
              </w:rPr>
              <w:t>PSN</w:t>
            </w:r>
          </w:p>
        </w:tc>
        <w:tc>
          <w:tcPr>
            <w:tcW w:w="1310" w:type="pct"/>
            <w:shd w:val="clear" w:color="auto" w:fill="F79646"/>
          </w:tcPr>
          <w:p w:rsidR="00BF40EE" w:rsidRDefault="00BF40EE" w:rsidP="00BF40EE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DATA_TYPE_BIN_</w:t>
            </w:r>
            <w:r>
              <w:rPr>
                <w:rFonts w:ascii="Consolas" w:hAnsi="Consolas"/>
                <w:sz w:val="18"/>
                <w:szCs w:val="18"/>
              </w:rPr>
              <w:t>DIGITAL_UNSIGNED</w:t>
            </w:r>
          </w:p>
        </w:tc>
        <w:tc>
          <w:tcPr>
            <w:tcW w:w="840" w:type="pct"/>
            <w:shd w:val="clear" w:color="auto" w:fill="F79646"/>
          </w:tcPr>
          <w:p w:rsidR="00BF40EE" w:rsidRDefault="00933845" w:rsidP="00BF40EE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用于</w:t>
            </w:r>
            <w:r>
              <w:rPr>
                <w:rFonts w:ascii="Consolas" w:hAnsi="Consolas"/>
                <w:sz w:val="18"/>
                <w:szCs w:val="18"/>
              </w:rPr>
              <w:t>验证的</w:t>
            </w:r>
            <w:r w:rsidR="00BF40EE">
              <w:rPr>
                <w:rFonts w:ascii="Consolas" w:hAnsi="Consolas" w:hint="eastAsia"/>
                <w:sz w:val="18"/>
                <w:szCs w:val="18"/>
              </w:rPr>
              <w:t>Q</w:t>
            </w:r>
            <w:r w:rsidR="00BF40EE">
              <w:rPr>
                <w:rFonts w:ascii="Consolas" w:hAnsi="Consolas"/>
                <w:sz w:val="18"/>
                <w:szCs w:val="18"/>
              </w:rPr>
              <w:t>RCode</w:t>
            </w:r>
          </w:p>
        </w:tc>
      </w:tr>
      <w:tr w:rsidR="00BF40EE" w:rsidTr="00BF40EE">
        <w:tc>
          <w:tcPr>
            <w:tcW w:w="293" w:type="pct"/>
            <w:shd w:val="pct10" w:color="auto" w:fill="auto"/>
          </w:tcPr>
          <w:p w:rsidR="00BF40EE" w:rsidRDefault="00BF40EE" w:rsidP="00BF40EE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0x08</w:t>
            </w:r>
          </w:p>
        </w:tc>
        <w:tc>
          <w:tcPr>
            <w:tcW w:w="618" w:type="pct"/>
            <w:shd w:val="clear" w:color="auto" w:fill="4BACC6"/>
          </w:tcPr>
          <w:p w:rsidR="00BF40EE" w:rsidRDefault="00BF40EE" w:rsidP="00BF40EE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1025" w:type="pct"/>
            <w:shd w:val="clear" w:color="auto" w:fill="F79646"/>
          </w:tcPr>
          <w:p w:rsidR="00BF40EE" w:rsidRDefault="00BF40EE" w:rsidP="00BF40EE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914" w:type="pct"/>
            <w:shd w:val="clear" w:color="auto" w:fill="F79646"/>
          </w:tcPr>
          <w:p w:rsidR="00BF40EE" w:rsidRDefault="00BF40EE" w:rsidP="00BF40EE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1310" w:type="pct"/>
            <w:shd w:val="clear" w:color="auto" w:fill="F79646"/>
          </w:tcPr>
          <w:p w:rsidR="00BF40EE" w:rsidRDefault="00BF40EE" w:rsidP="00BF40EE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840" w:type="pct"/>
            <w:shd w:val="clear" w:color="auto" w:fill="F79646"/>
          </w:tcPr>
          <w:p w:rsidR="00BF40EE" w:rsidRDefault="00BF40EE" w:rsidP="00BF40EE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</w:tr>
      <w:tr w:rsidR="00BF40EE" w:rsidTr="00BF40EE">
        <w:tc>
          <w:tcPr>
            <w:tcW w:w="293" w:type="pct"/>
            <w:shd w:val="pct10" w:color="auto" w:fill="auto"/>
          </w:tcPr>
          <w:p w:rsidR="00BF40EE" w:rsidRDefault="00BF40EE" w:rsidP="00BF40EE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0x09</w:t>
            </w:r>
          </w:p>
        </w:tc>
        <w:tc>
          <w:tcPr>
            <w:tcW w:w="618" w:type="pct"/>
            <w:shd w:val="clear" w:color="auto" w:fill="4BACC6"/>
          </w:tcPr>
          <w:p w:rsidR="00BF40EE" w:rsidRDefault="00BF40EE" w:rsidP="00BF40EE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1025" w:type="pct"/>
            <w:shd w:val="clear" w:color="auto" w:fill="F79646"/>
          </w:tcPr>
          <w:p w:rsidR="00BF40EE" w:rsidRDefault="00BF40EE" w:rsidP="00BF40EE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914" w:type="pct"/>
            <w:shd w:val="clear" w:color="auto" w:fill="F79646"/>
          </w:tcPr>
          <w:p w:rsidR="00BF40EE" w:rsidRDefault="00BF40EE" w:rsidP="00BF40EE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1310" w:type="pct"/>
            <w:shd w:val="clear" w:color="auto" w:fill="F79646"/>
          </w:tcPr>
          <w:p w:rsidR="00BF40EE" w:rsidRDefault="00BF40EE" w:rsidP="00BF40EE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840" w:type="pct"/>
            <w:shd w:val="clear" w:color="auto" w:fill="F79646"/>
          </w:tcPr>
          <w:p w:rsidR="00BF40EE" w:rsidRDefault="00BF40EE" w:rsidP="00BF40EE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</w:tr>
    </w:tbl>
    <w:p w:rsidR="00F3443B" w:rsidRPr="003C3765" w:rsidRDefault="00F3443B" w:rsidP="00F3443B"/>
    <w:p w:rsidR="00F3443B" w:rsidRPr="00730142" w:rsidRDefault="00F3443B" w:rsidP="00F3443B"/>
    <w:p w:rsidR="00F3443B" w:rsidRPr="00F3443B" w:rsidRDefault="00F3443B" w:rsidP="00F3443B"/>
    <w:p w:rsidR="00730142" w:rsidRDefault="00730142" w:rsidP="00730142">
      <w:pPr>
        <w:pStyle w:val="2"/>
        <w:numPr>
          <w:ilvl w:val="0"/>
          <w:numId w:val="17"/>
        </w:numPr>
        <w:spacing w:before="0" w:after="0"/>
        <w:rPr>
          <w:rFonts w:ascii="Consolas" w:hAnsi="Consolas"/>
          <w:sz w:val="18"/>
          <w:szCs w:val="18"/>
        </w:rPr>
      </w:pPr>
      <w:r>
        <w:rPr>
          <w:rFonts w:ascii="Consolas" w:hAnsi="Consolas" w:hint="eastAsia"/>
          <w:sz w:val="18"/>
          <w:szCs w:val="18"/>
        </w:rPr>
        <w:t>网关</w:t>
      </w:r>
      <w:r>
        <w:rPr>
          <w:rFonts w:ascii="Consolas" w:hAnsi="Consolas"/>
          <w:sz w:val="18"/>
          <w:szCs w:val="18"/>
        </w:rPr>
        <w:t>:</w:t>
      </w:r>
    </w:p>
    <w:p w:rsidR="00730142" w:rsidRPr="001F795E" w:rsidRDefault="00730142" w:rsidP="00730142">
      <w:r>
        <w:rPr>
          <w:rFonts w:hint="eastAsia"/>
        </w:rPr>
        <w:t>设备表</w:t>
      </w: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5446"/>
        <w:gridCol w:w="5445"/>
        <w:gridCol w:w="3057"/>
      </w:tblGrid>
      <w:tr w:rsidR="00086C21" w:rsidTr="00086C21">
        <w:tc>
          <w:tcPr>
            <w:tcW w:w="1952" w:type="pct"/>
          </w:tcPr>
          <w:p w:rsidR="00086C21" w:rsidRDefault="00086C21" w:rsidP="00597FD1">
            <w:r>
              <w:rPr>
                <w:rFonts w:hint="eastAsia"/>
              </w:rPr>
              <w:t>0x00010001</w:t>
            </w:r>
          </w:p>
        </w:tc>
        <w:tc>
          <w:tcPr>
            <w:tcW w:w="1952" w:type="pct"/>
          </w:tcPr>
          <w:p w:rsidR="00086C21" w:rsidRDefault="00086C21" w:rsidP="00597FD1">
            <w:r w:rsidRPr="00F13981">
              <w:t>0x01000000</w:t>
            </w:r>
          </w:p>
        </w:tc>
        <w:tc>
          <w:tcPr>
            <w:tcW w:w="1096" w:type="pct"/>
          </w:tcPr>
          <w:p w:rsidR="00086C21" w:rsidRDefault="00086C21" w:rsidP="00597FD1">
            <w:r>
              <w:rPr>
                <w:rFonts w:hint="eastAsia"/>
              </w:rPr>
              <w:t>FALSE</w:t>
            </w:r>
          </w:p>
        </w:tc>
      </w:tr>
    </w:tbl>
    <w:p w:rsidR="00730142" w:rsidRDefault="00730142" w:rsidP="00730142"/>
    <w:p w:rsidR="00730142" w:rsidRDefault="00730142" w:rsidP="00730142">
      <w:r>
        <w:rPr>
          <w:rFonts w:hint="eastAsia"/>
        </w:rPr>
        <w:t>状态表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711"/>
        <w:gridCol w:w="1503"/>
        <w:gridCol w:w="5867"/>
        <w:gridCol w:w="5867"/>
      </w:tblGrid>
      <w:tr w:rsidR="00730142" w:rsidTr="00843A1E">
        <w:tc>
          <w:tcPr>
            <w:tcW w:w="255" w:type="pct"/>
            <w:shd w:val="pct10" w:color="auto" w:fill="auto"/>
          </w:tcPr>
          <w:p w:rsidR="00730142" w:rsidRDefault="00730142" w:rsidP="00597FD1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ID(1)</w:t>
            </w:r>
          </w:p>
        </w:tc>
        <w:tc>
          <w:tcPr>
            <w:tcW w:w="539" w:type="pct"/>
            <w:shd w:val="clear" w:color="auto" w:fill="4BACC6"/>
          </w:tcPr>
          <w:p w:rsidR="00730142" w:rsidRDefault="00730142" w:rsidP="00597FD1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DATA_COUNT(1)</w:t>
            </w:r>
          </w:p>
        </w:tc>
        <w:tc>
          <w:tcPr>
            <w:tcW w:w="2103" w:type="pct"/>
            <w:shd w:val="clear" w:color="auto" w:fill="F79646"/>
          </w:tcPr>
          <w:p w:rsidR="00730142" w:rsidRDefault="00730142" w:rsidP="00597FD1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DATA_TYPE</w:t>
            </w:r>
            <w:r w:rsidR="00E06B1A">
              <w:rPr>
                <w:rFonts w:ascii="Consolas" w:hAnsi="Consolas"/>
                <w:sz w:val="18"/>
                <w:szCs w:val="18"/>
              </w:rPr>
              <w:t>(1)</w:t>
            </w:r>
          </w:p>
        </w:tc>
        <w:tc>
          <w:tcPr>
            <w:tcW w:w="2103" w:type="pct"/>
            <w:shd w:val="clear" w:color="auto" w:fill="F79646"/>
          </w:tcPr>
          <w:p w:rsidR="00730142" w:rsidRDefault="00730142" w:rsidP="00597FD1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DATA</w:t>
            </w:r>
          </w:p>
        </w:tc>
      </w:tr>
      <w:tr w:rsidR="00730142" w:rsidTr="00843A1E">
        <w:tc>
          <w:tcPr>
            <w:tcW w:w="255" w:type="pct"/>
            <w:shd w:val="pct10" w:color="auto" w:fill="auto"/>
          </w:tcPr>
          <w:p w:rsidR="00730142" w:rsidRDefault="00730142" w:rsidP="00597FD1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0</w:t>
            </w:r>
            <w:r>
              <w:rPr>
                <w:rFonts w:ascii="Consolas" w:hAnsi="Consolas"/>
                <w:sz w:val="18"/>
                <w:szCs w:val="18"/>
              </w:rPr>
              <w:t>xFF</w:t>
            </w:r>
          </w:p>
        </w:tc>
        <w:tc>
          <w:tcPr>
            <w:tcW w:w="539" w:type="pct"/>
            <w:shd w:val="clear" w:color="auto" w:fill="4BACC6"/>
          </w:tcPr>
          <w:p w:rsidR="00730142" w:rsidRDefault="00730142" w:rsidP="00597FD1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1</w:t>
            </w:r>
          </w:p>
        </w:tc>
        <w:tc>
          <w:tcPr>
            <w:tcW w:w="2103" w:type="pct"/>
            <w:shd w:val="clear" w:color="auto" w:fill="F79646"/>
          </w:tcPr>
          <w:p w:rsidR="00730142" w:rsidRDefault="00730142" w:rsidP="00597FD1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DATA_TYPE_</w:t>
            </w:r>
            <w:r>
              <w:rPr>
                <w:rFonts w:ascii="Consolas" w:hAnsi="Consolas" w:hint="eastAsia"/>
                <w:sz w:val="18"/>
                <w:szCs w:val="18"/>
              </w:rPr>
              <w:t>ASCII_</w:t>
            </w:r>
            <w:r>
              <w:rPr>
                <w:rFonts w:ascii="Consolas" w:hAnsi="Consolas"/>
                <w:sz w:val="18"/>
                <w:szCs w:val="18"/>
              </w:rPr>
              <w:t>TEXT</w:t>
            </w:r>
          </w:p>
        </w:tc>
        <w:tc>
          <w:tcPr>
            <w:tcW w:w="2103" w:type="pct"/>
            <w:shd w:val="clear" w:color="auto" w:fill="F79646"/>
          </w:tcPr>
          <w:p w:rsidR="00730142" w:rsidRDefault="00730142" w:rsidP="00597FD1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设备名</w:t>
            </w:r>
          </w:p>
        </w:tc>
      </w:tr>
      <w:tr w:rsidR="00730142" w:rsidTr="00843A1E">
        <w:tc>
          <w:tcPr>
            <w:tcW w:w="255" w:type="pct"/>
            <w:shd w:val="pct10" w:color="auto" w:fill="auto"/>
          </w:tcPr>
          <w:p w:rsidR="00730142" w:rsidRDefault="00730142" w:rsidP="00597FD1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0</w:t>
            </w:r>
            <w:r>
              <w:rPr>
                <w:rFonts w:ascii="Consolas" w:hAnsi="Consolas"/>
                <w:sz w:val="18"/>
                <w:szCs w:val="18"/>
              </w:rPr>
              <w:t>x</w:t>
            </w:r>
            <w:r>
              <w:rPr>
                <w:rFonts w:ascii="Consolas" w:hAnsi="Consolas" w:hint="eastAsia"/>
                <w:sz w:val="18"/>
                <w:szCs w:val="18"/>
              </w:rPr>
              <w:t>FE</w:t>
            </w:r>
          </w:p>
        </w:tc>
        <w:tc>
          <w:tcPr>
            <w:tcW w:w="539" w:type="pct"/>
            <w:shd w:val="clear" w:color="auto" w:fill="4BACC6"/>
          </w:tcPr>
          <w:p w:rsidR="00730142" w:rsidRDefault="00730142" w:rsidP="00597FD1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1</w:t>
            </w:r>
          </w:p>
        </w:tc>
        <w:tc>
          <w:tcPr>
            <w:tcW w:w="2103" w:type="pct"/>
            <w:shd w:val="clear" w:color="auto" w:fill="F79646"/>
          </w:tcPr>
          <w:p w:rsidR="00730142" w:rsidRDefault="00730142" w:rsidP="00597FD1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DATA_TYPE_BIN_DIGITAL_UNSIGN</w:t>
            </w:r>
          </w:p>
        </w:tc>
        <w:tc>
          <w:tcPr>
            <w:tcW w:w="2103" w:type="pct"/>
            <w:shd w:val="clear" w:color="auto" w:fill="F79646"/>
          </w:tcPr>
          <w:p w:rsidR="00730142" w:rsidRDefault="00730142" w:rsidP="00597FD1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1</w:t>
            </w:r>
            <w:r>
              <w:rPr>
                <w:rFonts w:ascii="Consolas" w:hAnsi="Consolas" w:hint="eastAsia"/>
                <w:sz w:val="18"/>
                <w:szCs w:val="18"/>
              </w:rPr>
              <w:t>代表设备在线，</w:t>
            </w:r>
            <w:r>
              <w:rPr>
                <w:rFonts w:ascii="Consolas" w:hAnsi="Consolas" w:hint="eastAsia"/>
                <w:sz w:val="18"/>
                <w:szCs w:val="18"/>
              </w:rPr>
              <w:t>2</w:t>
            </w:r>
            <w:r>
              <w:rPr>
                <w:rFonts w:ascii="Consolas" w:hAnsi="Consolas" w:hint="eastAsia"/>
                <w:sz w:val="18"/>
                <w:szCs w:val="18"/>
              </w:rPr>
              <w:t>代表设备休眠，</w:t>
            </w:r>
            <w:r>
              <w:rPr>
                <w:rFonts w:ascii="Consolas" w:hAnsi="Consolas" w:hint="eastAsia"/>
                <w:sz w:val="18"/>
                <w:szCs w:val="18"/>
              </w:rPr>
              <w:t>0</w:t>
            </w:r>
            <w:r>
              <w:rPr>
                <w:rFonts w:ascii="Consolas" w:hAnsi="Consolas" w:hint="eastAsia"/>
                <w:sz w:val="18"/>
                <w:szCs w:val="18"/>
              </w:rPr>
              <w:t>代表设备离线。</w:t>
            </w:r>
            <w:r>
              <w:rPr>
                <w:rFonts w:ascii="Consolas" w:hAnsi="Consolas" w:hint="eastAsia"/>
                <w:sz w:val="18"/>
                <w:szCs w:val="18"/>
              </w:rPr>
              <w:t>(</w:t>
            </w:r>
            <w:r>
              <w:rPr>
                <w:rFonts w:ascii="Consolas" w:hAnsi="Consolas"/>
                <w:sz w:val="18"/>
                <w:szCs w:val="18"/>
              </w:rPr>
              <w:t>1</w:t>
            </w:r>
            <w:r>
              <w:rPr>
                <w:rFonts w:ascii="Consolas" w:hAnsi="Consolas" w:hint="eastAsia"/>
                <w:sz w:val="18"/>
                <w:szCs w:val="18"/>
              </w:rPr>
              <w:t>字节</w:t>
            </w:r>
            <w:r>
              <w:rPr>
                <w:rFonts w:ascii="Consolas" w:hAnsi="Consolas" w:hint="eastAsia"/>
                <w:sz w:val="18"/>
                <w:szCs w:val="18"/>
              </w:rPr>
              <w:t>)</w:t>
            </w:r>
          </w:p>
        </w:tc>
      </w:tr>
      <w:tr w:rsidR="00730142" w:rsidTr="00843A1E">
        <w:tc>
          <w:tcPr>
            <w:tcW w:w="255" w:type="pct"/>
            <w:shd w:val="pct10" w:color="auto" w:fill="auto"/>
          </w:tcPr>
          <w:p w:rsidR="00730142" w:rsidRDefault="00730142" w:rsidP="00597FD1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0xFD</w:t>
            </w:r>
          </w:p>
        </w:tc>
        <w:tc>
          <w:tcPr>
            <w:tcW w:w="539" w:type="pct"/>
            <w:shd w:val="clear" w:color="auto" w:fill="4BACC6"/>
          </w:tcPr>
          <w:p w:rsidR="00730142" w:rsidRDefault="00730142" w:rsidP="00597FD1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1</w:t>
            </w:r>
          </w:p>
        </w:tc>
        <w:tc>
          <w:tcPr>
            <w:tcW w:w="2103" w:type="pct"/>
            <w:shd w:val="clear" w:color="auto" w:fill="F79646"/>
          </w:tcPr>
          <w:p w:rsidR="00730142" w:rsidRDefault="00730142" w:rsidP="00597FD1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DATA_TYPE_BIN_DIGITAL_UNSIGN</w:t>
            </w:r>
          </w:p>
        </w:tc>
        <w:tc>
          <w:tcPr>
            <w:tcW w:w="2103" w:type="pct"/>
            <w:shd w:val="clear" w:color="auto" w:fill="F79646"/>
          </w:tcPr>
          <w:p w:rsidR="00730142" w:rsidRDefault="00730142" w:rsidP="00597FD1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设备电量信息，</w:t>
            </w:r>
            <w:r>
              <w:rPr>
                <w:rFonts w:ascii="Consolas" w:hAnsi="Consolas"/>
                <w:sz w:val="18"/>
                <w:szCs w:val="18"/>
              </w:rPr>
              <w:t>0xFF</w:t>
            </w:r>
            <w:r>
              <w:rPr>
                <w:rFonts w:ascii="Consolas" w:hAnsi="Consolas" w:hint="eastAsia"/>
                <w:sz w:val="18"/>
                <w:szCs w:val="18"/>
              </w:rPr>
              <w:t>正常</w:t>
            </w:r>
            <w:r>
              <w:rPr>
                <w:rFonts w:ascii="Consolas" w:hAnsi="Consolas"/>
                <w:sz w:val="18"/>
                <w:szCs w:val="18"/>
              </w:rPr>
              <w:t>，</w:t>
            </w:r>
            <w:r>
              <w:rPr>
                <w:rFonts w:ascii="Consolas" w:hAnsi="Consolas" w:hint="eastAsia"/>
                <w:sz w:val="18"/>
                <w:szCs w:val="18"/>
              </w:rPr>
              <w:t>0</w:t>
            </w:r>
            <w:r>
              <w:rPr>
                <w:rFonts w:ascii="Consolas" w:hAnsi="Consolas"/>
                <w:sz w:val="18"/>
                <w:szCs w:val="18"/>
              </w:rPr>
              <w:t>x00</w:t>
            </w:r>
            <w:r>
              <w:rPr>
                <w:rFonts w:ascii="Consolas" w:hAnsi="Consolas"/>
                <w:sz w:val="18"/>
                <w:szCs w:val="18"/>
              </w:rPr>
              <w:t>电量</w:t>
            </w:r>
            <w:r>
              <w:rPr>
                <w:rFonts w:ascii="Consolas" w:hAnsi="Consolas" w:hint="eastAsia"/>
                <w:sz w:val="18"/>
                <w:szCs w:val="18"/>
              </w:rPr>
              <w:t>低。</w:t>
            </w:r>
            <w:r>
              <w:rPr>
                <w:rFonts w:ascii="Consolas" w:hAnsi="Consolas" w:hint="eastAsia"/>
                <w:sz w:val="18"/>
                <w:szCs w:val="18"/>
              </w:rPr>
              <w:t>(</w:t>
            </w:r>
            <w:r>
              <w:rPr>
                <w:rFonts w:ascii="Consolas" w:hAnsi="Consolas"/>
                <w:sz w:val="18"/>
                <w:szCs w:val="18"/>
              </w:rPr>
              <w:t>1</w:t>
            </w:r>
            <w:r>
              <w:rPr>
                <w:rFonts w:ascii="Consolas" w:hAnsi="Consolas" w:hint="eastAsia"/>
                <w:sz w:val="18"/>
                <w:szCs w:val="18"/>
              </w:rPr>
              <w:t>字节</w:t>
            </w:r>
            <w:r>
              <w:rPr>
                <w:rFonts w:ascii="Consolas" w:hAnsi="Consolas" w:hint="eastAsia"/>
                <w:sz w:val="18"/>
                <w:szCs w:val="18"/>
              </w:rPr>
              <w:t>)</w:t>
            </w:r>
          </w:p>
        </w:tc>
      </w:tr>
      <w:tr w:rsidR="00801991" w:rsidTr="00843A1E">
        <w:tc>
          <w:tcPr>
            <w:tcW w:w="255" w:type="pct"/>
            <w:shd w:val="pct10" w:color="auto" w:fill="auto"/>
          </w:tcPr>
          <w:p w:rsidR="00801991" w:rsidRDefault="00801991" w:rsidP="00597FD1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0x01</w:t>
            </w:r>
          </w:p>
        </w:tc>
        <w:tc>
          <w:tcPr>
            <w:tcW w:w="539" w:type="pct"/>
            <w:shd w:val="clear" w:color="auto" w:fill="4BACC6"/>
          </w:tcPr>
          <w:p w:rsidR="00801991" w:rsidRDefault="00801991" w:rsidP="00597FD1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1</w:t>
            </w:r>
          </w:p>
        </w:tc>
        <w:tc>
          <w:tcPr>
            <w:tcW w:w="2103" w:type="pct"/>
            <w:shd w:val="clear" w:color="auto" w:fill="F79646"/>
          </w:tcPr>
          <w:p w:rsidR="00801991" w:rsidRDefault="00801991" w:rsidP="00597FD1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DATA_TYPE_BIN_DIGITAL_UNSIGN</w:t>
            </w:r>
          </w:p>
        </w:tc>
        <w:tc>
          <w:tcPr>
            <w:tcW w:w="2103" w:type="pct"/>
            <w:shd w:val="clear" w:color="auto" w:fill="F79646"/>
          </w:tcPr>
          <w:p w:rsidR="00801991" w:rsidRDefault="00801991" w:rsidP="00597FD1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当前</w:t>
            </w:r>
            <w:r>
              <w:rPr>
                <w:rFonts w:ascii="Consolas" w:hAnsi="Consolas"/>
                <w:sz w:val="18"/>
                <w:szCs w:val="18"/>
              </w:rPr>
              <w:t>场景编号</w:t>
            </w:r>
          </w:p>
        </w:tc>
      </w:tr>
      <w:tr w:rsidR="00FB0649" w:rsidTr="00843A1E">
        <w:tc>
          <w:tcPr>
            <w:tcW w:w="255" w:type="pct"/>
            <w:shd w:val="pct10" w:color="auto" w:fill="auto"/>
          </w:tcPr>
          <w:p w:rsidR="00FB0649" w:rsidRDefault="00FB0649" w:rsidP="00597FD1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539" w:type="pct"/>
            <w:shd w:val="clear" w:color="auto" w:fill="4BACC6"/>
          </w:tcPr>
          <w:p w:rsidR="00FB0649" w:rsidRDefault="00FB0649" w:rsidP="00597FD1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2103" w:type="pct"/>
            <w:shd w:val="clear" w:color="auto" w:fill="F79646"/>
          </w:tcPr>
          <w:p w:rsidR="00FB0649" w:rsidRDefault="00FB0649" w:rsidP="00597FD1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2103" w:type="pct"/>
            <w:shd w:val="clear" w:color="auto" w:fill="F79646"/>
          </w:tcPr>
          <w:p w:rsidR="00FB0649" w:rsidRDefault="00FB0649" w:rsidP="00597FD1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</w:tr>
    </w:tbl>
    <w:p w:rsidR="00730142" w:rsidRDefault="00730142" w:rsidP="00730142"/>
    <w:p w:rsidR="00730142" w:rsidRDefault="00730142" w:rsidP="00730142">
      <w:r>
        <w:rPr>
          <w:rFonts w:hint="eastAsia"/>
        </w:rPr>
        <w:t>控制表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711"/>
        <w:gridCol w:w="1503"/>
        <w:gridCol w:w="5867"/>
        <w:gridCol w:w="5867"/>
      </w:tblGrid>
      <w:tr w:rsidR="00730142" w:rsidTr="00843A1E">
        <w:tc>
          <w:tcPr>
            <w:tcW w:w="255" w:type="pct"/>
            <w:shd w:val="pct10" w:color="auto" w:fill="auto"/>
          </w:tcPr>
          <w:p w:rsidR="00730142" w:rsidRDefault="00730142" w:rsidP="00597FD1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ID(1)</w:t>
            </w:r>
          </w:p>
        </w:tc>
        <w:tc>
          <w:tcPr>
            <w:tcW w:w="539" w:type="pct"/>
            <w:shd w:val="clear" w:color="auto" w:fill="4BACC6"/>
          </w:tcPr>
          <w:p w:rsidR="00730142" w:rsidRDefault="00730142" w:rsidP="00597FD1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DATA_COUNT(1)</w:t>
            </w:r>
          </w:p>
        </w:tc>
        <w:tc>
          <w:tcPr>
            <w:tcW w:w="2103" w:type="pct"/>
            <w:shd w:val="clear" w:color="auto" w:fill="F79646"/>
          </w:tcPr>
          <w:p w:rsidR="00730142" w:rsidRDefault="00730142" w:rsidP="00597FD1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DATA_TYPE</w:t>
            </w:r>
            <w:r w:rsidR="00E06B1A">
              <w:rPr>
                <w:rFonts w:ascii="Consolas" w:hAnsi="Consolas"/>
                <w:sz w:val="18"/>
                <w:szCs w:val="18"/>
              </w:rPr>
              <w:t>(1)</w:t>
            </w:r>
          </w:p>
        </w:tc>
        <w:tc>
          <w:tcPr>
            <w:tcW w:w="2103" w:type="pct"/>
            <w:shd w:val="clear" w:color="auto" w:fill="F79646"/>
          </w:tcPr>
          <w:p w:rsidR="00730142" w:rsidRDefault="00730142" w:rsidP="00597FD1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DATA</w:t>
            </w:r>
          </w:p>
        </w:tc>
      </w:tr>
      <w:tr w:rsidR="00730142" w:rsidTr="00843A1E">
        <w:tc>
          <w:tcPr>
            <w:tcW w:w="255" w:type="pct"/>
            <w:shd w:val="pct10" w:color="auto" w:fill="auto"/>
          </w:tcPr>
          <w:p w:rsidR="00730142" w:rsidRDefault="00730142" w:rsidP="00597FD1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0</w:t>
            </w:r>
            <w:r>
              <w:rPr>
                <w:rFonts w:ascii="Consolas" w:hAnsi="Consolas"/>
                <w:sz w:val="18"/>
                <w:szCs w:val="18"/>
              </w:rPr>
              <w:t>xFF</w:t>
            </w:r>
          </w:p>
        </w:tc>
        <w:tc>
          <w:tcPr>
            <w:tcW w:w="539" w:type="pct"/>
            <w:shd w:val="clear" w:color="auto" w:fill="4BACC6"/>
          </w:tcPr>
          <w:p w:rsidR="00730142" w:rsidRDefault="00730142" w:rsidP="00597FD1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1</w:t>
            </w:r>
          </w:p>
        </w:tc>
        <w:tc>
          <w:tcPr>
            <w:tcW w:w="2103" w:type="pct"/>
            <w:shd w:val="clear" w:color="auto" w:fill="F79646"/>
          </w:tcPr>
          <w:p w:rsidR="00730142" w:rsidRDefault="00730142" w:rsidP="00597FD1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DATA_TYPE_BIN_DIGITAL_UNSIGN</w:t>
            </w:r>
          </w:p>
        </w:tc>
        <w:tc>
          <w:tcPr>
            <w:tcW w:w="2103" w:type="pct"/>
            <w:shd w:val="clear" w:color="auto" w:fill="F79646"/>
          </w:tcPr>
          <w:p w:rsidR="00730142" w:rsidRDefault="00730142" w:rsidP="00597FD1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重置设备</w:t>
            </w:r>
            <w:r>
              <w:rPr>
                <w:rFonts w:ascii="Consolas" w:hAnsi="Consolas" w:hint="eastAsia"/>
                <w:sz w:val="18"/>
                <w:szCs w:val="18"/>
              </w:rPr>
              <w:t>,0</w:t>
            </w:r>
            <w:r>
              <w:rPr>
                <w:rFonts w:ascii="Consolas" w:hAnsi="Consolas"/>
                <w:sz w:val="18"/>
                <w:szCs w:val="18"/>
              </w:rPr>
              <w:t>-</w:t>
            </w:r>
            <w:r>
              <w:rPr>
                <w:rFonts w:ascii="Consolas" w:hAnsi="Consolas"/>
                <w:sz w:val="18"/>
                <w:szCs w:val="18"/>
              </w:rPr>
              <w:t>不操作，</w:t>
            </w:r>
            <w:r>
              <w:rPr>
                <w:rFonts w:ascii="Consolas" w:hAnsi="Consolas" w:hint="eastAsia"/>
                <w:sz w:val="18"/>
                <w:szCs w:val="18"/>
              </w:rPr>
              <w:t>1</w:t>
            </w:r>
            <w:r>
              <w:rPr>
                <w:rFonts w:ascii="Consolas" w:hAnsi="Consolas"/>
                <w:sz w:val="18"/>
                <w:szCs w:val="18"/>
              </w:rPr>
              <w:t>=</w:t>
            </w:r>
            <w:r>
              <w:rPr>
                <w:rFonts w:ascii="Consolas" w:hAnsi="Consolas"/>
                <w:sz w:val="18"/>
                <w:szCs w:val="18"/>
              </w:rPr>
              <w:t>重启，</w:t>
            </w:r>
            <w:r>
              <w:rPr>
                <w:rFonts w:ascii="Consolas" w:hAnsi="Consolas" w:hint="eastAsia"/>
                <w:sz w:val="18"/>
                <w:szCs w:val="18"/>
              </w:rPr>
              <w:t>2</w:t>
            </w:r>
            <w:r>
              <w:rPr>
                <w:rFonts w:ascii="Consolas" w:hAnsi="Consolas"/>
                <w:sz w:val="18"/>
                <w:szCs w:val="18"/>
              </w:rPr>
              <w:t>=</w:t>
            </w:r>
            <w:r>
              <w:rPr>
                <w:rFonts w:ascii="Consolas" w:hAnsi="Consolas"/>
                <w:sz w:val="18"/>
                <w:szCs w:val="18"/>
              </w:rPr>
              <w:t>恢复出厂设置</w:t>
            </w:r>
          </w:p>
        </w:tc>
      </w:tr>
      <w:tr w:rsidR="00383612" w:rsidTr="00843A1E">
        <w:tc>
          <w:tcPr>
            <w:tcW w:w="255" w:type="pct"/>
            <w:shd w:val="pct10" w:color="auto" w:fill="auto"/>
          </w:tcPr>
          <w:p w:rsidR="00383612" w:rsidRDefault="00383612" w:rsidP="00597FD1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0x01</w:t>
            </w:r>
          </w:p>
        </w:tc>
        <w:tc>
          <w:tcPr>
            <w:tcW w:w="539" w:type="pct"/>
            <w:shd w:val="clear" w:color="auto" w:fill="4BACC6"/>
          </w:tcPr>
          <w:p w:rsidR="00383612" w:rsidRDefault="002C7162" w:rsidP="00597FD1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1</w:t>
            </w:r>
          </w:p>
        </w:tc>
        <w:tc>
          <w:tcPr>
            <w:tcW w:w="2103" w:type="pct"/>
            <w:shd w:val="clear" w:color="auto" w:fill="F79646"/>
          </w:tcPr>
          <w:p w:rsidR="00383612" w:rsidRDefault="002C7162" w:rsidP="00597FD1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DATA_TYPE_BIN_</w:t>
            </w:r>
            <w:r>
              <w:rPr>
                <w:rFonts w:ascii="Consolas" w:hAnsi="Consolas"/>
                <w:sz w:val="18"/>
                <w:szCs w:val="18"/>
              </w:rPr>
              <w:t>APSN/</w:t>
            </w:r>
            <w:r>
              <w:rPr>
                <w:rFonts w:ascii="Consolas" w:hAnsi="Consolas" w:hint="eastAsia"/>
                <w:sz w:val="18"/>
                <w:szCs w:val="18"/>
              </w:rPr>
              <w:t xml:space="preserve"> DATA_TYPE_BIN_LUID</w:t>
            </w:r>
          </w:p>
        </w:tc>
        <w:tc>
          <w:tcPr>
            <w:tcW w:w="2103" w:type="pct"/>
            <w:shd w:val="clear" w:color="auto" w:fill="F79646"/>
          </w:tcPr>
          <w:p w:rsidR="00383612" w:rsidRPr="002C7162" w:rsidRDefault="002C7162" w:rsidP="00597FD1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删除</w:t>
            </w:r>
            <w:r>
              <w:rPr>
                <w:rFonts w:ascii="Consolas" w:hAnsi="Consolas"/>
                <w:sz w:val="18"/>
                <w:szCs w:val="18"/>
              </w:rPr>
              <w:t>指定设备</w:t>
            </w:r>
          </w:p>
        </w:tc>
      </w:tr>
      <w:tr w:rsidR="00383612" w:rsidTr="00843A1E">
        <w:tc>
          <w:tcPr>
            <w:tcW w:w="255" w:type="pct"/>
            <w:shd w:val="pct10" w:color="auto" w:fill="auto"/>
          </w:tcPr>
          <w:p w:rsidR="00383612" w:rsidRDefault="00383612" w:rsidP="00597FD1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0x02</w:t>
            </w:r>
          </w:p>
        </w:tc>
        <w:tc>
          <w:tcPr>
            <w:tcW w:w="539" w:type="pct"/>
            <w:shd w:val="clear" w:color="auto" w:fill="4BACC6"/>
          </w:tcPr>
          <w:p w:rsidR="00383612" w:rsidRDefault="00383612" w:rsidP="00597FD1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1</w:t>
            </w:r>
          </w:p>
        </w:tc>
        <w:tc>
          <w:tcPr>
            <w:tcW w:w="2103" w:type="pct"/>
            <w:shd w:val="clear" w:color="auto" w:fill="F79646"/>
          </w:tcPr>
          <w:p w:rsidR="00383612" w:rsidRDefault="00383612" w:rsidP="00597FD1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DATA_TYPE_BIN_DIGITAL_UNSIGN</w:t>
            </w:r>
          </w:p>
        </w:tc>
        <w:tc>
          <w:tcPr>
            <w:tcW w:w="2103" w:type="pct"/>
            <w:shd w:val="clear" w:color="auto" w:fill="F79646"/>
          </w:tcPr>
          <w:p w:rsidR="00383612" w:rsidRDefault="00383612" w:rsidP="00597FD1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立即执行</w:t>
            </w:r>
            <w:r>
              <w:rPr>
                <w:rFonts w:ascii="Consolas" w:hAnsi="Consolas"/>
                <w:sz w:val="18"/>
                <w:szCs w:val="18"/>
              </w:rPr>
              <w:t>指定的联动</w:t>
            </w:r>
          </w:p>
        </w:tc>
      </w:tr>
      <w:tr w:rsidR="00FB0649" w:rsidTr="00843A1E">
        <w:tc>
          <w:tcPr>
            <w:tcW w:w="255" w:type="pct"/>
            <w:shd w:val="pct10" w:color="auto" w:fill="auto"/>
          </w:tcPr>
          <w:p w:rsidR="00FB0649" w:rsidRDefault="00FB0649" w:rsidP="00597FD1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0x03</w:t>
            </w:r>
          </w:p>
        </w:tc>
        <w:tc>
          <w:tcPr>
            <w:tcW w:w="539" w:type="pct"/>
            <w:shd w:val="clear" w:color="auto" w:fill="4BACC6"/>
          </w:tcPr>
          <w:p w:rsidR="00FB0649" w:rsidRDefault="00FB0649" w:rsidP="00597FD1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1</w:t>
            </w:r>
          </w:p>
        </w:tc>
        <w:tc>
          <w:tcPr>
            <w:tcW w:w="2103" w:type="pct"/>
            <w:shd w:val="clear" w:color="auto" w:fill="F79646"/>
          </w:tcPr>
          <w:p w:rsidR="00FB0649" w:rsidRDefault="00FB0649" w:rsidP="00597FD1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DATA_TYPE_BIN_DIGITAL_UNSIGN</w:t>
            </w:r>
          </w:p>
        </w:tc>
        <w:tc>
          <w:tcPr>
            <w:tcW w:w="2103" w:type="pct"/>
            <w:shd w:val="clear" w:color="auto" w:fill="F79646"/>
          </w:tcPr>
          <w:p w:rsidR="00FB0649" w:rsidRDefault="00FB0649" w:rsidP="00597FD1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添加</w:t>
            </w:r>
            <w:r>
              <w:rPr>
                <w:rFonts w:ascii="Consolas" w:hAnsi="Consolas"/>
                <w:sz w:val="18"/>
                <w:szCs w:val="18"/>
              </w:rPr>
              <w:t>、修改、删除联动</w:t>
            </w:r>
          </w:p>
        </w:tc>
      </w:tr>
    </w:tbl>
    <w:p w:rsidR="00730142" w:rsidRPr="00C070C9" w:rsidRDefault="00730142" w:rsidP="00730142"/>
    <w:p w:rsidR="00730142" w:rsidRDefault="004A1B16" w:rsidP="00730142">
      <w:pPr>
        <w:pStyle w:val="2"/>
        <w:numPr>
          <w:ilvl w:val="0"/>
          <w:numId w:val="17"/>
        </w:numPr>
        <w:spacing w:before="0"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lastRenderedPageBreak/>
        <w:t>1-</w:t>
      </w:r>
      <w:r w:rsidR="00730142">
        <w:rPr>
          <w:rFonts w:ascii="Consolas" w:hAnsi="Consolas" w:hint="eastAsia"/>
          <w:sz w:val="18"/>
          <w:szCs w:val="18"/>
        </w:rPr>
        <w:t>4</w:t>
      </w:r>
      <w:r w:rsidR="00730142">
        <w:rPr>
          <w:rFonts w:ascii="Consolas" w:hAnsi="Consolas" w:hint="eastAsia"/>
          <w:sz w:val="18"/>
          <w:szCs w:val="18"/>
        </w:rPr>
        <w:t>路</w:t>
      </w:r>
      <w:r w:rsidR="00730142">
        <w:rPr>
          <w:rFonts w:ascii="Consolas" w:hAnsi="Consolas"/>
          <w:sz w:val="18"/>
          <w:szCs w:val="18"/>
        </w:rPr>
        <w:t>零火线开关</w:t>
      </w:r>
      <w:r w:rsidR="00730142">
        <w:rPr>
          <w:rFonts w:ascii="Consolas" w:hAnsi="Consolas"/>
          <w:sz w:val="18"/>
          <w:szCs w:val="18"/>
        </w:rPr>
        <w:t>:</w:t>
      </w:r>
    </w:p>
    <w:p w:rsidR="00730142" w:rsidRPr="001F795E" w:rsidRDefault="00730142" w:rsidP="00730142">
      <w:r>
        <w:rPr>
          <w:rFonts w:hint="eastAsia"/>
        </w:rPr>
        <w:t>设备表</w:t>
      </w: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5446"/>
        <w:gridCol w:w="5445"/>
        <w:gridCol w:w="3057"/>
      </w:tblGrid>
      <w:tr w:rsidR="00086C21" w:rsidTr="00086C21">
        <w:tc>
          <w:tcPr>
            <w:tcW w:w="1952" w:type="pct"/>
          </w:tcPr>
          <w:p w:rsidR="00086C21" w:rsidRDefault="007A4B64" w:rsidP="00597FD1">
            <w:r>
              <w:rPr>
                <w:rFonts w:hint="eastAsia"/>
              </w:rPr>
              <w:t>0x00010021-0x00010024</w:t>
            </w:r>
          </w:p>
        </w:tc>
        <w:tc>
          <w:tcPr>
            <w:tcW w:w="1952" w:type="pct"/>
          </w:tcPr>
          <w:p w:rsidR="00086C21" w:rsidRDefault="00086C21" w:rsidP="00597FD1">
            <w:r w:rsidRPr="00A54AA6">
              <w:t>0x01000000</w:t>
            </w:r>
          </w:p>
        </w:tc>
        <w:tc>
          <w:tcPr>
            <w:tcW w:w="1096" w:type="pct"/>
          </w:tcPr>
          <w:p w:rsidR="00086C21" w:rsidRDefault="00086C21" w:rsidP="00597FD1">
            <w:r>
              <w:rPr>
                <w:rFonts w:hint="eastAsia"/>
              </w:rPr>
              <w:t>FALSE</w:t>
            </w:r>
          </w:p>
        </w:tc>
      </w:tr>
    </w:tbl>
    <w:p w:rsidR="00730142" w:rsidRDefault="00730142" w:rsidP="00730142"/>
    <w:p w:rsidR="00730142" w:rsidRDefault="00730142" w:rsidP="00730142">
      <w:r>
        <w:rPr>
          <w:rFonts w:hint="eastAsia"/>
        </w:rPr>
        <w:t>状态表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711"/>
        <w:gridCol w:w="1503"/>
        <w:gridCol w:w="5867"/>
        <w:gridCol w:w="5867"/>
      </w:tblGrid>
      <w:tr w:rsidR="00730142" w:rsidTr="00843A1E">
        <w:tc>
          <w:tcPr>
            <w:tcW w:w="255" w:type="pct"/>
            <w:shd w:val="pct10" w:color="auto" w:fill="auto"/>
          </w:tcPr>
          <w:p w:rsidR="00730142" w:rsidRDefault="00730142" w:rsidP="00597FD1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ID(1)</w:t>
            </w:r>
          </w:p>
        </w:tc>
        <w:tc>
          <w:tcPr>
            <w:tcW w:w="539" w:type="pct"/>
            <w:shd w:val="clear" w:color="auto" w:fill="4BACC6"/>
          </w:tcPr>
          <w:p w:rsidR="00730142" w:rsidRDefault="00730142" w:rsidP="00597FD1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DATA_COUNT(1)</w:t>
            </w:r>
          </w:p>
        </w:tc>
        <w:tc>
          <w:tcPr>
            <w:tcW w:w="2103" w:type="pct"/>
            <w:shd w:val="clear" w:color="auto" w:fill="F79646"/>
          </w:tcPr>
          <w:p w:rsidR="00730142" w:rsidRDefault="00730142" w:rsidP="00597FD1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DATA_TYPE</w:t>
            </w:r>
            <w:r w:rsidR="00E06B1A">
              <w:rPr>
                <w:rFonts w:ascii="Consolas" w:hAnsi="Consolas"/>
                <w:sz w:val="18"/>
                <w:szCs w:val="18"/>
              </w:rPr>
              <w:t>(1)</w:t>
            </w:r>
          </w:p>
        </w:tc>
        <w:tc>
          <w:tcPr>
            <w:tcW w:w="2103" w:type="pct"/>
            <w:shd w:val="clear" w:color="auto" w:fill="F79646"/>
          </w:tcPr>
          <w:p w:rsidR="00730142" w:rsidRDefault="00730142" w:rsidP="00597FD1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DATA</w:t>
            </w:r>
          </w:p>
        </w:tc>
      </w:tr>
      <w:tr w:rsidR="00730142" w:rsidTr="00843A1E">
        <w:tc>
          <w:tcPr>
            <w:tcW w:w="255" w:type="pct"/>
            <w:shd w:val="pct10" w:color="auto" w:fill="auto"/>
          </w:tcPr>
          <w:p w:rsidR="00730142" w:rsidRDefault="00730142" w:rsidP="00597FD1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0</w:t>
            </w:r>
            <w:r>
              <w:rPr>
                <w:rFonts w:ascii="Consolas" w:hAnsi="Consolas"/>
                <w:sz w:val="18"/>
                <w:szCs w:val="18"/>
              </w:rPr>
              <w:t>xFF</w:t>
            </w:r>
          </w:p>
        </w:tc>
        <w:tc>
          <w:tcPr>
            <w:tcW w:w="539" w:type="pct"/>
            <w:shd w:val="clear" w:color="auto" w:fill="4BACC6"/>
          </w:tcPr>
          <w:p w:rsidR="00730142" w:rsidRDefault="00730142" w:rsidP="00597FD1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1</w:t>
            </w:r>
          </w:p>
        </w:tc>
        <w:tc>
          <w:tcPr>
            <w:tcW w:w="2103" w:type="pct"/>
            <w:shd w:val="clear" w:color="auto" w:fill="F79646"/>
          </w:tcPr>
          <w:p w:rsidR="00730142" w:rsidRDefault="00730142" w:rsidP="00597FD1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DATA_TYPE_</w:t>
            </w:r>
            <w:r>
              <w:rPr>
                <w:rFonts w:ascii="Consolas" w:hAnsi="Consolas" w:hint="eastAsia"/>
                <w:sz w:val="18"/>
                <w:szCs w:val="18"/>
              </w:rPr>
              <w:t>ASCII_</w:t>
            </w:r>
            <w:r>
              <w:rPr>
                <w:rFonts w:ascii="Consolas" w:hAnsi="Consolas"/>
                <w:sz w:val="18"/>
                <w:szCs w:val="18"/>
              </w:rPr>
              <w:t>TEXT</w:t>
            </w:r>
          </w:p>
        </w:tc>
        <w:tc>
          <w:tcPr>
            <w:tcW w:w="2103" w:type="pct"/>
            <w:shd w:val="clear" w:color="auto" w:fill="F79646"/>
          </w:tcPr>
          <w:p w:rsidR="00730142" w:rsidRDefault="00730142" w:rsidP="00597FD1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设备名</w:t>
            </w:r>
          </w:p>
        </w:tc>
      </w:tr>
      <w:tr w:rsidR="00730142" w:rsidTr="00843A1E">
        <w:tc>
          <w:tcPr>
            <w:tcW w:w="255" w:type="pct"/>
            <w:shd w:val="pct10" w:color="auto" w:fill="auto"/>
          </w:tcPr>
          <w:p w:rsidR="00730142" w:rsidRDefault="00730142" w:rsidP="00597FD1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0</w:t>
            </w:r>
            <w:r>
              <w:rPr>
                <w:rFonts w:ascii="Consolas" w:hAnsi="Consolas"/>
                <w:sz w:val="18"/>
                <w:szCs w:val="18"/>
              </w:rPr>
              <w:t>x</w:t>
            </w:r>
            <w:r>
              <w:rPr>
                <w:rFonts w:ascii="Consolas" w:hAnsi="Consolas" w:hint="eastAsia"/>
                <w:sz w:val="18"/>
                <w:szCs w:val="18"/>
              </w:rPr>
              <w:t>FE</w:t>
            </w:r>
          </w:p>
        </w:tc>
        <w:tc>
          <w:tcPr>
            <w:tcW w:w="539" w:type="pct"/>
            <w:shd w:val="clear" w:color="auto" w:fill="4BACC6"/>
          </w:tcPr>
          <w:p w:rsidR="00730142" w:rsidRDefault="00730142" w:rsidP="00597FD1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1</w:t>
            </w:r>
          </w:p>
        </w:tc>
        <w:tc>
          <w:tcPr>
            <w:tcW w:w="2103" w:type="pct"/>
            <w:shd w:val="clear" w:color="auto" w:fill="F79646"/>
          </w:tcPr>
          <w:p w:rsidR="00730142" w:rsidRDefault="00730142" w:rsidP="00597FD1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DATA_TYPE_BIN_DIGITAL_UNSIGN</w:t>
            </w:r>
          </w:p>
        </w:tc>
        <w:tc>
          <w:tcPr>
            <w:tcW w:w="2103" w:type="pct"/>
            <w:shd w:val="clear" w:color="auto" w:fill="F79646"/>
          </w:tcPr>
          <w:p w:rsidR="00730142" w:rsidRDefault="00730142" w:rsidP="00597FD1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1</w:t>
            </w:r>
            <w:r>
              <w:rPr>
                <w:rFonts w:ascii="Consolas" w:hAnsi="Consolas" w:hint="eastAsia"/>
                <w:sz w:val="18"/>
                <w:szCs w:val="18"/>
              </w:rPr>
              <w:t>代表设备在线，</w:t>
            </w:r>
            <w:r>
              <w:rPr>
                <w:rFonts w:ascii="Consolas" w:hAnsi="Consolas" w:hint="eastAsia"/>
                <w:sz w:val="18"/>
                <w:szCs w:val="18"/>
              </w:rPr>
              <w:t>2</w:t>
            </w:r>
            <w:r>
              <w:rPr>
                <w:rFonts w:ascii="Consolas" w:hAnsi="Consolas" w:hint="eastAsia"/>
                <w:sz w:val="18"/>
                <w:szCs w:val="18"/>
              </w:rPr>
              <w:t>代表设备休眠，</w:t>
            </w:r>
            <w:r>
              <w:rPr>
                <w:rFonts w:ascii="Consolas" w:hAnsi="Consolas" w:hint="eastAsia"/>
                <w:sz w:val="18"/>
                <w:szCs w:val="18"/>
              </w:rPr>
              <w:t>0</w:t>
            </w:r>
            <w:r>
              <w:rPr>
                <w:rFonts w:ascii="Consolas" w:hAnsi="Consolas" w:hint="eastAsia"/>
                <w:sz w:val="18"/>
                <w:szCs w:val="18"/>
              </w:rPr>
              <w:t>代表设备离线。</w:t>
            </w:r>
            <w:r>
              <w:rPr>
                <w:rFonts w:ascii="Consolas" w:hAnsi="Consolas" w:hint="eastAsia"/>
                <w:sz w:val="18"/>
                <w:szCs w:val="18"/>
              </w:rPr>
              <w:t>(</w:t>
            </w:r>
            <w:r>
              <w:rPr>
                <w:rFonts w:ascii="Consolas" w:hAnsi="Consolas"/>
                <w:sz w:val="18"/>
                <w:szCs w:val="18"/>
              </w:rPr>
              <w:t>1</w:t>
            </w:r>
            <w:r>
              <w:rPr>
                <w:rFonts w:ascii="Consolas" w:hAnsi="Consolas" w:hint="eastAsia"/>
                <w:sz w:val="18"/>
                <w:szCs w:val="18"/>
              </w:rPr>
              <w:t>字节</w:t>
            </w:r>
            <w:r>
              <w:rPr>
                <w:rFonts w:ascii="Consolas" w:hAnsi="Consolas" w:hint="eastAsia"/>
                <w:sz w:val="18"/>
                <w:szCs w:val="18"/>
              </w:rPr>
              <w:t>)</w:t>
            </w:r>
          </w:p>
        </w:tc>
      </w:tr>
      <w:tr w:rsidR="00730142" w:rsidTr="00843A1E">
        <w:tc>
          <w:tcPr>
            <w:tcW w:w="255" w:type="pct"/>
            <w:shd w:val="pct10" w:color="auto" w:fill="auto"/>
          </w:tcPr>
          <w:p w:rsidR="00730142" w:rsidRDefault="00730142" w:rsidP="00597FD1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0xFD</w:t>
            </w:r>
          </w:p>
        </w:tc>
        <w:tc>
          <w:tcPr>
            <w:tcW w:w="539" w:type="pct"/>
            <w:shd w:val="clear" w:color="auto" w:fill="4BACC6"/>
          </w:tcPr>
          <w:p w:rsidR="00730142" w:rsidRDefault="00730142" w:rsidP="00597FD1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1</w:t>
            </w:r>
          </w:p>
        </w:tc>
        <w:tc>
          <w:tcPr>
            <w:tcW w:w="2103" w:type="pct"/>
            <w:shd w:val="clear" w:color="auto" w:fill="F79646"/>
          </w:tcPr>
          <w:p w:rsidR="00730142" w:rsidRDefault="00730142" w:rsidP="00597FD1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DATA_TYPE_BIN_DIGITAL_UNSIGN</w:t>
            </w:r>
          </w:p>
        </w:tc>
        <w:tc>
          <w:tcPr>
            <w:tcW w:w="2103" w:type="pct"/>
            <w:shd w:val="clear" w:color="auto" w:fill="F79646"/>
          </w:tcPr>
          <w:p w:rsidR="00730142" w:rsidRDefault="00730142" w:rsidP="00597FD1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设备电量信息，</w:t>
            </w:r>
            <w:r>
              <w:rPr>
                <w:rFonts w:ascii="Consolas" w:hAnsi="Consolas"/>
                <w:sz w:val="18"/>
                <w:szCs w:val="18"/>
              </w:rPr>
              <w:t>0xFF</w:t>
            </w:r>
            <w:r>
              <w:rPr>
                <w:rFonts w:ascii="Consolas" w:hAnsi="Consolas" w:hint="eastAsia"/>
                <w:sz w:val="18"/>
                <w:szCs w:val="18"/>
              </w:rPr>
              <w:t>正常</w:t>
            </w:r>
            <w:r>
              <w:rPr>
                <w:rFonts w:ascii="Consolas" w:hAnsi="Consolas"/>
                <w:sz w:val="18"/>
                <w:szCs w:val="18"/>
              </w:rPr>
              <w:t>，</w:t>
            </w:r>
            <w:r>
              <w:rPr>
                <w:rFonts w:ascii="Consolas" w:hAnsi="Consolas" w:hint="eastAsia"/>
                <w:sz w:val="18"/>
                <w:szCs w:val="18"/>
              </w:rPr>
              <w:t>0</w:t>
            </w:r>
            <w:r>
              <w:rPr>
                <w:rFonts w:ascii="Consolas" w:hAnsi="Consolas"/>
                <w:sz w:val="18"/>
                <w:szCs w:val="18"/>
              </w:rPr>
              <w:t>x00</w:t>
            </w:r>
            <w:r>
              <w:rPr>
                <w:rFonts w:ascii="Consolas" w:hAnsi="Consolas"/>
                <w:sz w:val="18"/>
                <w:szCs w:val="18"/>
              </w:rPr>
              <w:t>电量</w:t>
            </w:r>
            <w:r>
              <w:rPr>
                <w:rFonts w:ascii="Consolas" w:hAnsi="Consolas" w:hint="eastAsia"/>
                <w:sz w:val="18"/>
                <w:szCs w:val="18"/>
              </w:rPr>
              <w:t>低</w:t>
            </w:r>
            <w:r>
              <w:rPr>
                <w:rFonts w:ascii="Consolas" w:hAnsi="Consolas" w:hint="eastAsia"/>
                <w:sz w:val="18"/>
                <w:szCs w:val="18"/>
              </w:rPr>
              <w:t xml:space="preserve"> (</w:t>
            </w:r>
            <w:r>
              <w:rPr>
                <w:rFonts w:ascii="Consolas" w:hAnsi="Consolas"/>
                <w:sz w:val="18"/>
                <w:szCs w:val="18"/>
              </w:rPr>
              <w:t>1</w:t>
            </w:r>
            <w:r>
              <w:rPr>
                <w:rFonts w:ascii="Consolas" w:hAnsi="Consolas" w:hint="eastAsia"/>
                <w:sz w:val="18"/>
                <w:szCs w:val="18"/>
              </w:rPr>
              <w:t>字节</w:t>
            </w:r>
            <w:r>
              <w:rPr>
                <w:rFonts w:ascii="Consolas" w:hAnsi="Consolas" w:hint="eastAsia"/>
                <w:sz w:val="18"/>
                <w:szCs w:val="18"/>
              </w:rPr>
              <w:t>)</w:t>
            </w:r>
          </w:p>
        </w:tc>
      </w:tr>
      <w:tr w:rsidR="00730142" w:rsidTr="00843A1E">
        <w:tc>
          <w:tcPr>
            <w:tcW w:w="255" w:type="pct"/>
            <w:shd w:val="pct10" w:color="auto" w:fill="auto"/>
          </w:tcPr>
          <w:p w:rsidR="00730142" w:rsidRDefault="00730142" w:rsidP="00597FD1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0x01</w:t>
            </w:r>
          </w:p>
        </w:tc>
        <w:tc>
          <w:tcPr>
            <w:tcW w:w="539" w:type="pct"/>
            <w:shd w:val="clear" w:color="auto" w:fill="4BACC6"/>
          </w:tcPr>
          <w:p w:rsidR="00730142" w:rsidRDefault="00730142" w:rsidP="00597FD1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1</w:t>
            </w:r>
          </w:p>
        </w:tc>
        <w:tc>
          <w:tcPr>
            <w:tcW w:w="2103" w:type="pct"/>
            <w:shd w:val="clear" w:color="auto" w:fill="F79646"/>
          </w:tcPr>
          <w:p w:rsidR="00730142" w:rsidRDefault="00D77DB9" w:rsidP="00597FD1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DATA_TYPE_BIN_</w:t>
            </w:r>
            <w:r>
              <w:rPr>
                <w:rFonts w:ascii="Consolas" w:hAnsi="Consolas"/>
                <w:sz w:val="18"/>
                <w:szCs w:val="18"/>
              </w:rPr>
              <w:t>BOOL</w:t>
            </w:r>
          </w:p>
        </w:tc>
        <w:tc>
          <w:tcPr>
            <w:tcW w:w="2103" w:type="pct"/>
            <w:shd w:val="clear" w:color="auto" w:fill="F79646"/>
          </w:tcPr>
          <w:p w:rsidR="00730142" w:rsidRDefault="00730142" w:rsidP="00597FD1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通道</w:t>
            </w:r>
            <w:r>
              <w:rPr>
                <w:rFonts w:ascii="Consolas" w:hAnsi="Consolas" w:hint="eastAsia"/>
                <w:sz w:val="18"/>
                <w:szCs w:val="18"/>
              </w:rPr>
              <w:t>1</w:t>
            </w:r>
            <w:r>
              <w:rPr>
                <w:rFonts w:ascii="Consolas" w:hAnsi="Consolas" w:hint="eastAsia"/>
                <w:sz w:val="18"/>
                <w:szCs w:val="18"/>
              </w:rPr>
              <w:t>状态</w:t>
            </w:r>
            <w:r>
              <w:rPr>
                <w:rFonts w:ascii="Consolas" w:hAnsi="Consolas"/>
                <w:sz w:val="18"/>
                <w:szCs w:val="18"/>
              </w:rPr>
              <w:t>，</w:t>
            </w:r>
            <w:r>
              <w:rPr>
                <w:rFonts w:ascii="Consolas" w:hAnsi="Consolas" w:hint="eastAsia"/>
                <w:sz w:val="18"/>
                <w:szCs w:val="18"/>
              </w:rPr>
              <w:t>1</w:t>
            </w:r>
            <w:r>
              <w:rPr>
                <w:rFonts w:ascii="Consolas" w:hAnsi="Consolas" w:hint="eastAsia"/>
                <w:sz w:val="18"/>
                <w:szCs w:val="18"/>
              </w:rPr>
              <w:t>为</w:t>
            </w:r>
            <w:r>
              <w:rPr>
                <w:rFonts w:ascii="Consolas" w:hAnsi="Consolas"/>
                <w:sz w:val="18"/>
                <w:szCs w:val="18"/>
              </w:rPr>
              <w:t>开，</w:t>
            </w:r>
            <w:r>
              <w:rPr>
                <w:rFonts w:ascii="Consolas" w:hAnsi="Consolas" w:hint="eastAsia"/>
                <w:sz w:val="18"/>
                <w:szCs w:val="18"/>
              </w:rPr>
              <w:t>0</w:t>
            </w:r>
            <w:r>
              <w:rPr>
                <w:rFonts w:ascii="Consolas" w:hAnsi="Consolas" w:hint="eastAsia"/>
                <w:sz w:val="18"/>
                <w:szCs w:val="18"/>
              </w:rPr>
              <w:t>为</w:t>
            </w:r>
            <w:r>
              <w:rPr>
                <w:rFonts w:ascii="Consolas" w:hAnsi="Consolas"/>
                <w:sz w:val="18"/>
                <w:szCs w:val="18"/>
              </w:rPr>
              <w:t>关</w:t>
            </w:r>
            <w:r>
              <w:rPr>
                <w:rFonts w:ascii="Consolas" w:hAnsi="Consolas" w:hint="eastAsia"/>
                <w:sz w:val="18"/>
                <w:szCs w:val="18"/>
              </w:rPr>
              <w:t xml:space="preserve"> (</w:t>
            </w:r>
            <w:r>
              <w:rPr>
                <w:rFonts w:ascii="Consolas" w:hAnsi="Consolas"/>
                <w:sz w:val="18"/>
                <w:szCs w:val="18"/>
              </w:rPr>
              <w:t>1</w:t>
            </w:r>
            <w:r>
              <w:rPr>
                <w:rFonts w:ascii="Consolas" w:hAnsi="Consolas" w:hint="eastAsia"/>
                <w:sz w:val="18"/>
                <w:szCs w:val="18"/>
              </w:rPr>
              <w:t>字节</w:t>
            </w:r>
            <w:r>
              <w:rPr>
                <w:rFonts w:ascii="Consolas" w:hAnsi="Consolas" w:hint="eastAsia"/>
                <w:sz w:val="18"/>
                <w:szCs w:val="18"/>
              </w:rPr>
              <w:t>)</w:t>
            </w:r>
          </w:p>
        </w:tc>
      </w:tr>
      <w:tr w:rsidR="00730142" w:rsidTr="00843A1E">
        <w:tc>
          <w:tcPr>
            <w:tcW w:w="255" w:type="pct"/>
            <w:shd w:val="pct10" w:color="auto" w:fill="auto"/>
          </w:tcPr>
          <w:p w:rsidR="00730142" w:rsidRDefault="00730142" w:rsidP="00597FD1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0x02</w:t>
            </w:r>
          </w:p>
        </w:tc>
        <w:tc>
          <w:tcPr>
            <w:tcW w:w="539" w:type="pct"/>
            <w:shd w:val="clear" w:color="auto" w:fill="4BACC6"/>
          </w:tcPr>
          <w:p w:rsidR="00730142" w:rsidRDefault="00730142" w:rsidP="00597FD1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1</w:t>
            </w:r>
          </w:p>
        </w:tc>
        <w:tc>
          <w:tcPr>
            <w:tcW w:w="2103" w:type="pct"/>
            <w:shd w:val="clear" w:color="auto" w:fill="F79646"/>
          </w:tcPr>
          <w:p w:rsidR="00730142" w:rsidRDefault="00D77DB9" w:rsidP="00597FD1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DATA_TYPE_BIN_</w:t>
            </w:r>
            <w:r>
              <w:rPr>
                <w:rFonts w:ascii="Consolas" w:hAnsi="Consolas"/>
                <w:sz w:val="18"/>
                <w:szCs w:val="18"/>
              </w:rPr>
              <w:t>BOOL</w:t>
            </w:r>
          </w:p>
        </w:tc>
        <w:tc>
          <w:tcPr>
            <w:tcW w:w="2103" w:type="pct"/>
            <w:shd w:val="clear" w:color="auto" w:fill="F79646"/>
          </w:tcPr>
          <w:p w:rsidR="00730142" w:rsidRDefault="00730142" w:rsidP="00597FD1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通道</w:t>
            </w:r>
            <w:r>
              <w:rPr>
                <w:rFonts w:ascii="Consolas" w:hAnsi="Consolas"/>
                <w:sz w:val="18"/>
                <w:szCs w:val="18"/>
              </w:rPr>
              <w:t>2</w:t>
            </w:r>
            <w:r>
              <w:rPr>
                <w:rFonts w:ascii="Consolas" w:hAnsi="Consolas" w:hint="eastAsia"/>
                <w:sz w:val="18"/>
                <w:szCs w:val="18"/>
              </w:rPr>
              <w:t>状态</w:t>
            </w:r>
            <w:r>
              <w:rPr>
                <w:rFonts w:ascii="Consolas" w:hAnsi="Consolas"/>
                <w:sz w:val="18"/>
                <w:szCs w:val="18"/>
              </w:rPr>
              <w:t>，</w:t>
            </w:r>
            <w:r>
              <w:rPr>
                <w:rFonts w:ascii="Consolas" w:hAnsi="Consolas" w:hint="eastAsia"/>
                <w:sz w:val="18"/>
                <w:szCs w:val="18"/>
              </w:rPr>
              <w:t>1</w:t>
            </w:r>
            <w:r>
              <w:rPr>
                <w:rFonts w:ascii="Consolas" w:hAnsi="Consolas" w:hint="eastAsia"/>
                <w:sz w:val="18"/>
                <w:szCs w:val="18"/>
              </w:rPr>
              <w:t>为</w:t>
            </w:r>
            <w:r>
              <w:rPr>
                <w:rFonts w:ascii="Consolas" w:hAnsi="Consolas"/>
                <w:sz w:val="18"/>
                <w:szCs w:val="18"/>
              </w:rPr>
              <w:t>开，</w:t>
            </w:r>
            <w:r>
              <w:rPr>
                <w:rFonts w:ascii="Consolas" w:hAnsi="Consolas" w:hint="eastAsia"/>
                <w:sz w:val="18"/>
                <w:szCs w:val="18"/>
              </w:rPr>
              <w:t>0</w:t>
            </w:r>
            <w:r>
              <w:rPr>
                <w:rFonts w:ascii="Consolas" w:hAnsi="Consolas" w:hint="eastAsia"/>
                <w:sz w:val="18"/>
                <w:szCs w:val="18"/>
              </w:rPr>
              <w:t>为</w:t>
            </w:r>
            <w:r>
              <w:rPr>
                <w:rFonts w:ascii="Consolas" w:hAnsi="Consolas"/>
                <w:sz w:val="18"/>
                <w:szCs w:val="18"/>
              </w:rPr>
              <w:t>关</w:t>
            </w:r>
            <w:r>
              <w:rPr>
                <w:rFonts w:ascii="Consolas" w:hAnsi="Consolas" w:hint="eastAsia"/>
                <w:sz w:val="18"/>
                <w:szCs w:val="18"/>
              </w:rPr>
              <w:t xml:space="preserve"> (</w:t>
            </w:r>
            <w:r>
              <w:rPr>
                <w:rFonts w:ascii="Consolas" w:hAnsi="Consolas"/>
                <w:sz w:val="18"/>
                <w:szCs w:val="18"/>
              </w:rPr>
              <w:t>1</w:t>
            </w:r>
            <w:r>
              <w:rPr>
                <w:rFonts w:ascii="Consolas" w:hAnsi="Consolas" w:hint="eastAsia"/>
                <w:sz w:val="18"/>
                <w:szCs w:val="18"/>
              </w:rPr>
              <w:t>字节</w:t>
            </w:r>
            <w:r>
              <w:rPr>
                <w:rFonts w:ascii="Consolas" w:hAnsi="Consolas" w:hint="eastAsia"/>
                <w:sz w:val="18"/>
                <w:szCs w:val="18"/>
              </w:rPr>
              <w:t>)</w:t>
            </w:r>
          </w:p>
        </w:tc>
      </w:tr>
      <w:tr w:rsidR="00730142" w:rsidTr="00843A1E">
        <w:tc>
          <w:tcPr>
            <w:tcW w:w="255" w:type="pct"/>
            <w:shd w:val="pct10" w:color="auto" w:fill="auto"/>
          </w:tcPr>
          <w:p w:rsidR="00730142" w:rsidRDefault="00730142" w:rsidP="00597FD1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0x03</w:t>
            </w:r>
          </w:p>
        </w:tc>
        <w:tc>
          <w:tcPr>
            <w:tcW w:w="539" w:type="pct"/>
            <w:shd w:val="clear" w:color="auto" w:fill="4BACC6"/>
          </w:tcPr>
          <w:p w:rsidR="00730142" w:rsidRDefault="00730142" w:rsidP="00597FD1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1</w:t>
            </w:r>
          </w:p>
        </w:tc>
        <w:tc>
          <w:tcPr>
            <w:tcW w:w="2103" w:type="pct"/>
            <w:shd w:val="clear" w:color="auto" w:fill="F79646"/>
          </w:tcPr>
          <w:p w:rsidR="00730142" w:rsidRDefault="00D77DB9" w:rsidP="00597FD1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DATA_TYPE_BIN_</w:t>
            </w:r>
            <w:r>
              <w:rPr>
                <w:rFonts w:ascii="Consolas" w:hAnsi="Consolas"/>
                <w:sz w:val="18"/>
                <w:szCs w:val="18"/>
              </w:rPr>
              <w:t>BOOL</w:t>
            </w:r>
          </w:p>
        </w:tc>
        <w:tc>
          <w:tcPr>
            <w:tcW w:w="2103" w:type="pct"/>
            <w:shd w:val="clear" w:color="auto" w:fill="F79646"/>
          </w:tcPr>
          <w:p w:rsidR="00730142" w:rsidRDefault="00730142" w:rsidP="00597FD1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通道</w:t>
            </w:r>
            <w:r>
              <w:rPr>
                <w:rFonts w:ascii="Consolas" w:hAnsi="Consolas" w:hint="eastAsia"/>
                <w:sz w:val="18"/>
                <w:szCs w:val="18"/>
              </w:rPr>
              <w:t>3</w:t>
            </w:r>
            <w:r>
              <w:rPr>
                <w:rFonts w:ascii="Consolas" w:hAnsi="Consolas" w:hint="eastAsia"/>
                <w:sz w:val="18"/>
                <w:szCs w:val="18"/>
              </w:rPr>
              <w:t>状态</w:t>
            </w:r>
            <w:r>
              <w:rPr>
                <w:rFonts w:ascii="Consolas" w:hAnsi="Consolas"/>
                <w:sz w:val="18"/>
                <w:szCs w:val="18"/>
              </w:rPr>
              <w:t>，</w:t>
            </w:r>
            <w:r>
              <w:rPr>
                <w:rFonts w:ascii="Consolas" w:hAnsi="Consolas" w:hint="eastAsia"/>
                <w:sz w:val="18"/>
                <w:szCs w:val="18"/>
              </w:rPr>
              <w:t>1</w:t>
            </w:r>
            <w:r>
              <w:rPr>
                <w:rFonts w:ascii="Consolas" w:hAnsi="Consolas" w:hint="eastAsia"/>
                <w:sz w:val="18"/>
                <w:szCs w:val="18"/>
              </w:rPr>
              <w:t>为</w:t>
            </w:r>
            <w:r>
              <w:rPr>
                <w:rFonts w:ascii="Consolas" w:hAnsi="Consolas"/>
                <w:sz w:val="18"/>
                <w:szCs w:val="18"/>
              </w:rPr>
              <w:t>开，</w:t>
            </w:r>
            <w:r>
              <w:rPr>
                <w:rFonts w:ascii="Consolas" w:hAnsi="Consolas" w:hint="eastAsia"/>
                <w:sz w:val="18"/>
                <w:szCs w:val="18"/>
              </w:rPr>
              <w:t>0</w:t>
            </w:r>
            <w:r>
              <w:rPr>
                <w:rFonts w:ascii="Consolas" w:hAnsi="Consolas" w:hint="eastAsia"/>
                <w:sz w:val="18"/>
                <w:szCs w:val="18"/>
              </w:rPr>
              <w:t>为</w:t>
            </w:r>
            <w:r>
              <w:rPr>
                <w:rFonts w:ascii="Consolas" w:hAnsi="Consolas"/>
                <w:sz w:val="18"/>
                <w:szCs w:val="18"/>
              </w:rPr>
              <w:t>关</w:t>
            </w:r>
            <w:r>
              <w:rPr>
                <w:rFonts w:ascii="Consolas" w:hAnsi="Consolas" w:hint="eastAsia"/>
                <w:sz w:val="18"/>
                <w:szCs w:val="18"/>
              </w:rPr>
              <w:t xml:space="preserve"> (</w:t>
            </w:r>
            <w:r>
              <w:rPr>
                <w:rFonts w:ascii="Consolas" w:hAnsi="Consolas"/>
                <w:sz w:val="18"/>
                <w:szCs w:val="18"/>
              </w:rPr>
              <w:t>1</w:t>
            </w:r>
            <w:r>
              <w:rPr>
                <w:rFonts w:ascii="Consolas" w:hAnsi="Consolas" w:hint="eastAsia"/>
                <w:sz w:val="18"/>
                <w:szCs w:val="18"/>
              </w:rPr>
              <w:t>字节</w:t>
            </w:r>
            <w:r>
              <w:rPr>
                <w:rFonts w:ascii="Consolas" w:hAnsi="Consolas" w:hint="eastAsia"/>
                <w:sz w:val="18"/>
                <w:szCs w:val="18"/>
              </w:rPr>
              <w:t>)</w:t>
            </w:r>
          </w:p>
        </w:tc>
      </w:tr>
      <w:tr w:rsidR="00730142" w:rsidTr="00843A1E">
        <w:tc>
          <w:tcPr>
            <w:tcW w:w="255" w:type="pct"/>
            <w:shd w:val="pct10" w:color="auto" w:fill="auto"/>
          </w:tcPr>
          <w:p w:rsidR="00730142" w:rsidRDefault="00730142" w:rsidP="00597FD1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0x04</w:t>
            </w:r>
          </w:p>
        </w:tc>
        <w:tc>
          <w:tcPr>
            <w:tcW w:w="539" w:type="pct"/>
            <w:shd w:val="clear" w:color="auto" w:fill="4BACC6"/>
          </w:tcPr>
          <w:p w:rsidR="00730142" w:rsidRDefault="00730142" w:rsidP="00597FD1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1</w:t>
            </w:r>
          </w:p>
        </w:tc>
        <w:tc>
          <w:tcPr>
            <w:tcW w:w="2103" w:type="pct"/>
            <w:shd w:val="clear" w:color="auto" w:fill="F79646"/>
          </w:tcPr>
          <w:p w:rsidR="00730142" w:rsidRDefault="00D77DB9" w:rsidP="00597FD1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DATA_TYPE_BIN_</w:t>
            </w:r>
            <w:r>
              <w:rPr>
                <w:rFonts w:ascii="Consolas" w:hAnsi="Consolas"/>
                <w:sz w:val="18"/>
                <w:szCs w:val="18"/>
              </w:rPr>
              <w:t>BOOL</w:t>
            </w:r>
          </w:p>
        </w:tc>
        <w:tc>
          <w:tcPr>
            <w:tcW w:w="2103" w:type="pct"/>
            <w:shd w:val="clear" w:color="auto" w:fill="F79646"/>
          </w:tcPr>
          <w:p w:rsidR="00730142" w:rsidRDefault="00730142" w:rsidP="00597FD1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通道</w:t>
            </w:r>
            <w:r>
              <w:rPr>
                <w:rFonts w:ascii="Consolas" w:hAnsi="Consolas" w:hint="eastAsia"/>
                <w:sz w:val="18"/>
                <w:szCs w:val="18"/>
              </w:rPr>
              <w:t>4</w:t>
            </w:r>
            <w:r>
              <w:rPr>
                <w:rFonts w:ascii="Consolas" w:hAnsi="Consolas" w:hint="eastAsia"/>
                <w:sz w:val="18"/>
                <w:szCs w:val="18"/>
              </w:rPr>
              <w:t>状态</w:t>
            </w:r>
            <w:r>
              <w:rPr>
                <w:rFonts w:ascii="Consolas" w:hAnsi="Consolas"/>
                <w:sz w:val="18"/>
                <w:szCs w:val="18"/>
              </w:rPr>
              <w:t>，</w:t>
            </w:r>
            <w:r>
              <w:rPr>
                <w:rFonts w:ascii="Consolas" w:hAnsi="Consolas" w:hint="eastAsia"/>
                <w:sz w:val="18"/>
                <w:szCs w:val="18"/>
              </w:rPr>
              <w:t>1</w:t>
            </w:r>
            <w:r>
              <w:rPr>
                <w:rFonts w:ascii="Consolas" w:hAnsi="Consolas" w:hint="eastAsia"/>
                <w:sz w:val="18"/>
                <w:szCs w:val="18"/>
              </w:rPr>
              <w:t>为</w:t>
            </w:r>
            <w:r>
              <w:rPr>
                <w:rFonts w:ascii="Consolas" w:hAnsi="Consolas"/>
                <w:sz w:val="18"/>
                <w:szCs w:val="18"/>
              </w:rPr>
              <w:t>开，</w:t>
            </w:r>
            <w:r>
              <w:rPr>
                <w:rFonts w:ascii="Consolas" w:hAnsi="Consolas" w:hint="eastAsia"/>
                <w:sz w:val="18"/>
                <w:szCs w:val="18"/>
              </w:rPr>
              <w:t>0</w:t>
            </w:r>
            <w:r>
              <w:rPr>
                <w:rFonts w:ascii="Consolas" w:hAnsi="Consolas" w:hint="eastAsia"/>
                <w:sz w:val="18"/>
                <w:szCs w:val="18"/>
              </w:rPr>
              <w:t>为</w:t>
            </w:r>
            <w:r>
              <w:rPr>
                <w:rFonts w:ascii="Consolas" w:hAnsi="Consolas"/>
                <w:sz w:val="18"/>
                <w:szCs w:val="18"/>
              </w:rPr>
              <w:t>关</w:t>
            </w:r>
            <w:r w:rsidR="00AE6064">
              <w:rPr>
                <w:rFonts w:ascii="Consolas" w:hAnsi="Consolas" w:hint="eastAsia"/>
                <w:sz w:val="18"/>
                <w:szCs w:val="18"/>
              </w:rPr>
              <w:t xml:space="preserve"> (</w:t>
            </w:r>
            <w:r w:rsidR="00AE6064">
              <w:rPr>
                <w:rFonts w:ascii="Consolas" w:hAnsi="Consolas"/>
                <w:sz w:val="18"/>
                <w:szCs w:val="18"/>
              </w:rPr>
              <w:t>1</w:t>
            </w:r>
            <w:r w:rsidR="00AE6064">
              <w:rPr>
                <w:rFonts w:ascii="Consolas" w:hAnsi="Consolas" w:hint="eastAsia"/>
                <w:sz w:val="18"/>
                <w:szCs w:val="18"/>
              </w:rPr>
              <w:t>字节</w:t>
            </w:r>
            <w:r w:rsidR="00AE6064">
              <w:rPr>
                <w:rFonts w:ascii="Consolas" w:hAnsi="Consolas" w:hint="eastAsia"/>
                <w:sz w:val="18"/>
                <w:szCs w:val="18"/>
              </w:rPr>
              <w:t>)</w:t>
            </w:r>
          </w:p>
        </w:tc>
      </w:tr>
    </w:tbl>
    <w:p w:rsidR="006A4E32" w:rsidRDefault="006A4E32" w:rsidP="006A4E32">
      <w:r>
        <w:rPr>
          <w:rFonts w:hint="eastAsia"/>
        </w:rPr>
        <w:t>1</w:t>
      </w:r>
      <w:r>
        <w:rPr>
          <w:rFonts w:hint="eastAsia"/>
        </w:rPr>
        <w:t>路</w:t>
      </w:r>
      <w:r>
        <w:t>开关只有通道</w:t>
      </w:r>
      <w:r>
        <w:rPr>
          <w:rFonts w:hint="eastAsia"/>
        </w:rPr>
        <w:t>1</w:t>
      </w:r>
      <w:r>
        <w:rPr>
          <w:rFonts w:hint="eastAsia"/>
        </w:rPr>
        <w:t>，</w:t>
      </w:r>
    </w:p>
    <w:p w:rsidR="006A4E32" w:rsidRDefault="006A4E32" w:rsidP="006A4E32">
      <w:r>
        <w:rPr>
          <w:rFonts w:hint="eastAsia"/>
        </w:rPr>
        <w:t>2</w:t>
      </w:r>
      <w:r>
        <w:rPr>
          <w:rFonts w:hint="eastAsia"/>
        </w:rPr>
        <w:t>路</w:t>
      </w:r>
      <w:r>
        <w:t>开关只有通道</w:t>
      </w:r>
      <w:r>
        <w:rPr>
          <w:rFonts w:hint="eastAsia"/>
        </w:rPr>
        <w:t>1</w:t>
      </w:r>
      <w:r>
        <w:rPr>
          <w:rFonts w:hint="eastAsia"/>
        </w:rPr>
        <w:t>和</w:t>
      </w:r>
      <w:r>
        <w:rPr>
          <w:rFonts w:hint="eastAsia"/>
        </w:rPr>
        <w:t>2</w:t>
      </w:r>
      <w:r>
        <w:rPr>
          <w:rFonts w:hint="eastAsia"/>
        </w:rPr>
        <w:t>，</w:t>
      </w:r>
    </w:p>
    <w:p w:rsidR="006A4E32" w:rsidRDefault="006A4E32" w:rsidP="006A4E32">
      <w:r>
        <w:rPr>
          <w:rFonts w:hint="eastAsia"/>
        </w:rPr>
        <w:t>3</w:t>
      </w:r>
      <w:r>
        <w:rPr>
          <w:rFonts w:hint="eastAsia"/>
        </w:rPr>
        <w:t>路</w:t>
      </w:r>
      <w:r>
        <w:t>开关只有通道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和</w:t>
      </w:r>
      <w:r>
        <w:rPr>
          <w:rFonts w:hint="eastAsia"/>
        </w:rPr>
        <w:t>3</w:t>
      </w:r>
      <w:r>
        <w:rPr>
          <w:rFonts w:hint="eastAsia"/>
        </w:rPr>
        <w:t>，</w:t>
      </w:r>
    </w:p>
    <w:p w:rsidR="006A4E32" w:rsidRPr="003C3765" w:rsidRDefault="006A4E32" w:rsidP="006A4E32">
      <w:r>
        <w:rPr>
          <w:rFonts w:hint="eastAsia"/>
        </w:rPr>
        <w:t>4</w:t>
      </w:r>
      <w:r>
        <w:rPr>
          <w:rFonts w:hint="eastAsia"/>
        </w:rPr>
        <w:t>路</w:t>
      </w:r>
      <w:r>
        <w:t>开关具备所有通道</w:t>
      </w:r>
    </w:p>
    <w:p w:rsidR="00730142" w:rsidRPr="006A4E32" w:rsidRDefault="00730142" w:rsidP="00730142"/>
    <w:p w:rsidR="00730142" w:rsidRDefault="00730142" w:rsidP="00730142">
      <w:r>
        <w:rPr>
          <w:rFonts w:hint="eastAsia"/>
        </w:rPr>
        <w:t>控制表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711"/>
        <w:gridCol w:w="1503"/>
        <w:gridCol w:w="5867"/>
        <w:gridCol w:w="5867"/>
      </w:tblGrid>
      <w:tr w:rsidR="00730142" w:rsidTr="00843A1E">
        <w:tc>
          <w:tcPr>
            <w:tcW w:w="255" w:type="pct"/>
            <w:shd w:val="pct10" w:color="auto" w:fill="auto"/>
          </w:tcPr>
          <w:p w:rsidR="00730142" w:rsidRDefault="00730142" w:rsidP="00597FD1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ID(1)</w:t>
            </w:r>
          </w:p>
        </w:tc>
        <w:tc>
          <w:tcPr>
            <w:tcW w:w="539" w:type="pct"/>
            <w:shd w:val="clear" w:color="auto" w:fill="4BACC6"/>
          </w:tcPr>
          <w:p w:rsidR="00730142" w:rsidRDefault="00730142" w:rsidP="00597FD1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DATA_COUNT(1)</w:t>
            </w:r>
          </w:p>
        </w:tc>
        <w:tc>
          <w:tcPr>
            <w:tcW w:w="2103" w:type="pct"/>
            <w:shd w:val="clear" w:color="auto" w:fill="F79646"/>
          </w:tcPr>
          <w:p w:rsidR="00730142" w:rsidRDefault="00730142" w:rsidP="00597FD1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DATA_TYPE</w:t>
            </w:r>
            <w:r w:rsidR="00E06B1A">
              <w:rPr>
                <w:rFonts w:ascii="Consolas" w:hAnsi="Consolas"/>
                <w:sz w:val="18"/>
                <w:szCs w:val="18"/>
              </w:rPr>
              <w:t>(1)</w:t>
            </w:r>
          </w:p>
        </w:tc>
        <w:tc>
          <w:tcPr>
            <w:tcW w:w="2103" w:type="pct"/>
            <w:shd w:val="clear" w:color="auto" w:fill="F79646"/>
          </w:tcPr>
          <w:p w:rsidR="00730142" w:rsidRDefault="00730142" w:rsidP="00597FD1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DATA</w:t>
            </w:r>
          </w:p>
        </w:tc>
      </w:tr>
      <w:tr w:rsidR="00730142" w:rsidTr="00843A1E">
        <w:tc>
          <w:tcPr>
            <w:tcW w:w="255" w:type="pct"/>
            <w:shd w:val="pct10" w:color="auto" w:fill="auto"/>
          </w:tcPr>
          <w:p w:rsidR="00730142" w:rsidRDefault="00730142" w:rsidP="00597FD1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0</w:t>
            </w:r>
            <w:r>
              <w:rPr>
                <w:rFonts w:ascii="Consolas" w:hAnsi="Consolas"/>
                <w:sz w:val="18"/>
                <w:szCs w:val="18"/>
              </w:rPr>
              <w:t>xFF</w:t>
            </w:r>
          </w:p>
        </w:tc>
        <w:tc>
          <w:tcPr>
            <w:tcW w:w="539" w:type="pct"/>
            <w:shd w:val="clear" w:color="auto" w:fill="4BACC6"/>
          </w:tcPr>
          <w:p w:rsidR="00730142" w:rsidRDefault="00730142" w:rsidP="00597FD1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1</w:t>
            </w:r>
          </w:p>
        </w:tc>
        <w:tc>
          <w:tcPr>
            <w:tcW w:w="2103" w:type="pct"/>
            <w:shd w:val="clear" w:color="auto" w:fill="F79646"/>
          </w:tcPr>
          <w:p w:rsidR="00730142" w:rsidRDefault="00730142" w:rsidP="00597FD1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DATA_TYPE_BIN_DIGITAL_UNSIGN</w:t>
            </w:r>
          </w:p>
        </w:tc>
        <w:tc>
          <w:tcPr>
            <w:tcW w:w="2103" w:type="pct"/>
            <w:shd w:val="clear" w:color="auto" w:fill="F79646"/>
          </w:tcPr>
          <w:p w:rsidR="00730142" w:rsidRDefault="00730142" w:rsidP="00597FD1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重置设备</w:t>
            </w:r>
            <w:r>
              <w:rPr>
                <w:rFonts w:ascii="Consolas" w:hAnsi="Consolas" w:hint="eastAsia"/>
                <w:sz w:val="18"/>
                <w:szCs w:val="18"/>
              </w:rPr>
              <w:t>,0</w:t>
            </w:r>
            <w:r>
              <w:rPr>
                <w:rFonts w:ascii="Consolas" w:hAnsi="Consolas"/>
                <w:sz w:val="18"/>
                <w:szCs w:val="18"/>
              </w:rPr>
              <w:t>=</w:t>
            </w:r>
            <w:r>
              <w:rPr>
                <w:rFonts w:ascii="Consolas" w:hAnsi="Consolas"/>
                <w:sz w:val="18"/>
                <w:szCs w:val="18"/>
              </w:rPr>
              <w:t>不操作，</w:t>
            </w:r>
            <w:r>
              <w:rPr>
                <w:rFonts w:ascii="Consolas" w:hAnsi="Consolas" w:hint="eastAsia"/>
                <w:sz w:val="18"/>
                <w:szCs w:val="18"/>
              </w:rPr>
              <w:t>1</w:t>
            </w:r>
            <w:r>
              <w:rPr>
                <w:rFonts w:ascii="Consolas" w:hAnsi="Consolas"/>
                <w:sz w:val="18"/>
                <w:szCs w:val="18"/>
              </w:rPr>
              <w:t>=</w:t>
            </w:r>
            <w:r>
              <w:rPr>
                <w:rFonts w:ascii="Consolas" w:hAnsi="Consolas"/>
                <w:sz w:val="18"/>
                <w:szCs w:val="18"/>
              </w:rPr>
              <w:t>重启，</w:t>
            </w:r>
            <w:r>
              <w:rPr>
                <w:rFonts w:ascii="Consolas" w:hAnsi="Consolas" w:hint="eastAsia"/>
                <w:sz w:val="18"/>
                <w:szCs w:val="18"/>
              </w:rPr>
              <w:t>2</w:t>
            </w:r>
            <w:r>
              <w:rPr>
                <w:rFonts w:ascii="Consolas" w:hAnsi="Consolas"/>
                <w:sz w:val="18"/>
                <w:szCs w:val="18"/>
              </w:rPr>
              <w:t>=</w:t>
            </w:r>
            <w:r>
              <w:rPr>
                <w:rFonts w:ascii="Consolas" w:hAnsi="Consolas"/>
                <w:sz w:val="18"/>
                <w:szCs w:val="18"/>
              </w:rPr>
              <w:t>恢复出厂设置</w:t>
            </w:r>
          </w:p>
        </w:tc>
      </w:tr>
      <w:tr w:rsidR="00730142" w:rsidTr="00843A1E">
        <w:tc>
          <w:tcPr>
            <w:tcW w:w="255" w:type="pct"/>
            <w:shd w:val="pct10" w:color="auto" w:fill="auto"/>
          </w:tcPr>
          <w:p w:rsidR="00730142" w:rsidRDefault="00730142" w:rsidP="00597FD1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0x01</w:t>
            </w:r>
          </w:p>
        </w:tc>
        <w:tc>
          <w:tcPr>
            <w:tcW w:w="539" w:type="pct"/>
            <w:shd w:val="clear" w:color="auto" w:fill="4BACC6"/>
          </w:tcPr>
          <w:p w:rsidR="00730142" w:rsidRDefault="00730142" w:rsidP="00597FD1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1</w:t>
            </w:r>
          </w:p>
        </w:tc>
        <w:tc>
          <w:tcPr>
            <w:tcW w:w="2103" w:type="pct"/>
            <w:shd w:val="clear" w:color="auto" w:fill="F79646"/>
          </w:tcPr>
          <w:p w:rsidR="00730142" w:rsidRDefault="00D77DB9" w:rsidP="00597FD1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DATA_TYPE_BIN_</w:t>
            </w:r>
            <w:r>
              <w:rPr>
                <w:rFonts w:ascii="Consolas" w:hAnsi="Consolas"/>
                <w:sz w:val="18"/>
                <w:szCs w:val="18"/>
              </w:rPr>
              <w:t>BOOL</w:t>
            </w:r>
          </w:p>
        </w:tc>
        <w:tc>
          <w:tcPr>
            <w:tcW w:w="2103" w:type="pct"/>
            <w:shd w:val="clear" w:color="auto" w:fill="F79646"/>
          </w:tcPr>
          <w:p w:rsidR="00730142" w:rsidRDefault="00730142" w:rsidP="00597FD1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开启</w:t>
            </w:r>
            <w:r>
              <w:rPr>
                <w:rFonts w:ascii="Consolas" w:hAnsi="Consolas"/>
                <w:sz w:val="18"/>
                <w:szCs w:val="18"/>
              </w:rPr>
              <w:t>通道</w:t>
            </w:r>
            <w:r>
              <w:rPr>
                <w:rFonts w:ascii="Consolas" w:hAnsi="Consolas" w:hint="eastAsia"/>
                <w:sz w:val="18"/>
                <w:szCs w:val="18"/>
              </w:rPr>
              <w:t>1</w:t>
            </w:r>
            <w:r>
              <w:rPr>
                <w:rFonts w:ascii="Consolas" w:hAnsi="Consolas" w:hint="eastAsia"/>
                <w:sz w:val="18"/>
                <w:szCs w:val="18"/>
              </w:rPr>
              <w:t>，</w:t>
            </w:r>
            <w:r>
              <w:rPr>
                <w:rFonts w:ascii="Consolas" w:hAnsi="Consolas" w:hint="eastAsia"/>
                <w:sz w:val="18"/>
                <w:szCs w:val="18"/>
              </w:rPr>
              <w:t>1</w:t>
            </w:r>
            <w:r>
              <w:rPr>
                <w:rFonts w:ascii="Consolas" w:hAnsi="Consolas" w:hint="eastAsia"/>
                <w:sz w:val="18"/>
                <w:szCs w:val="18"/>
              </w:rPr>
              <w:t>为</w:t>
            </w:r>
            <w:r>
              <w:rPr>
                <w:rFonts w:ascii="Consolas" w:hAnsi="Consolas"/>
                <w:sz w:val="18"/>
                <w:szCs w:val="18"/>
              </w:rPr>
              <w:t>开，</w:t>
            </w:r>
            <w:r>
              <w:rPr>
                <w:rFonts w:ascii="Consolas" w:hAnsi="Consolas" w:hint="eastAsia"/>
                <w:sz w:val="18"/>
                <w:szCs w:val="18"/>
              </w:rPr>
              <w:t>0</w:t>
            </w:r>
            <w:r>
              <w:rPr>
                <w:rFonts w:ascii="Consolas" w:hAnsi="Consolas" w:hint="eastAsia"/>
                <w:sz w:val="18"/>
                <w:szCs w:val="18"/>
              </w:rPr>
              <w:t>为</w:t>
            </w:r>
            <w:r>
              <w:rPr>
                <w:rFonts w:ascii="Consolas" w:hAnsi="Consolas"/>
                <w:sz w:val="18"/>
                <w:szCs w:val="18"/>
              </w:rPr>
              <w:t>关</w:t>
            </w:r>
            <w:r w:rsidR="00052432">
              <w:rPr>
                <w:rFonts w:ascii="Consolas" w:hAnsi="Consolas" w:hint="eastAsia"/>
                <w:sz w:val="18"/>
                <w:szCs w:val="18"/>
              </w:rPr>
              <w:t>(</w:t>
            </w:r>
            <w:r w:rsidR="00052432">
              <w:rPr>
                <w:rFonts w:ascii="Consolas" w:hAnsi="Consolas"/>
                <w:sz w:val="18"/>
                <w:szCs w:val="18"/>
              </w:rPr>
              <w:t>1</w:t>
            </w:r>
            <w:r w:rsidR="00052432">
              <w:rPr>
                <w:rFonts w:ascii="Consolas" w:hAnsi="Consolas" w:hint="eastAsia"/>
                <w:sz w:val="18"/>
                <w:szCs w:val="18"/>
              </w:rPr>
              <w:t>字节</w:t>
            </w:r>
            <w:r w:rsidR="00052432">
              <w:rPr>
                <w:rFonts w:ascii="Consolas" w:hAnsi="Consolas" w:hint="eastAsia"/>
                <w:sz w:val="18"/>
                <w:szCs w:val="18"/>
              </w:rPr>
              <w:t>)</w:t>
            </w:r>
          </w:p>
        </w:tc>
      </w:tr>
      <w:tr w:rsidR="00730142" w:rsidTr="00843A1E">
        <w:tc>
          <w:tcPr>
            <w:tcW w:w="255" w:type="pct"/>
            <w:shd w:val="pct10" w:color="auto" w:fill="auto"/>
          </w:tcPr>
          <w:p w:rsidR="00730142" w:rsidRDefault="00730142" w:rsidP="00597FD1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0x02</w:t>
            </w:r>
          </w:p>
        </w:tc>
        <w:tc>
          <w:tcPr>
            <w:tcW w:w="539" w:type="pct"/>
            <w:shd w:val="clear" w:color="auto" w:fill="4BACC6"/>
          </w:tcPr>
          <w:p w:rsidR="00730142" w:rsidRDefault="00730142" w:rsidP="00597FD1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1</w:t>
            </w:r>
          </w:p>
        </w:tc>
        <w:tc>
          <w:tcPr>
            <w:tcW w:w="2103" w:type="pct"/>
            <w:shd w:val="clear" w:color="auto" w:fill="F79646"/>
          </w:tcPr>
          <w:p w:rsidR="00730142" w:rsidRDefault="00D77DB9" w:rsidP="00597FD1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DATA_TYPE_BIN_</w:t>
            </w:r>
            <w:r>
              <w:rPr>
                <w:rFonts w:ascii="Consolas" w:hAnsi="Consolas"/>
                <w:sz w:val="18"/>
                <w:szCs w:val="18"/>
              </w:rPr>
              <w:t>BOOL</w:t>
            </w:r>
          </w:p>
        </w:tc>
        <w:tc>
          <w:tcPr>
            <w:tcW w:w="2103" w:type="pct"/>
            <w:shd w:val="clear" w:color="auto" w:fill="F79646"/>
          </w:tcPr>
          <w:p w:rsidR="00730142" w:rsidRDefault="00730142" w:rsidP="00597FD1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开启</w:t>
            </w:r>
            <w:r>
              <w:rPr>
                <w:rFonts w:ascii="Consolas" w:hAnsi="Consolas"/>
                <w:sz w:val="18"/>
                <w:szCs w:val="18"/>
              </w:rPr>
              <w:t>通道</w:t>
            </w:r>
            <w:r>
              <w:rPr>
                <w:rFonts w:ascii="Consolas" w:hAnsi="Consolas" w:hint="eastAsia"/>
                <w:sz w:val="18"/>
                <w:szCs w:val="18"/>
              </w:rPr>
              <w:t>2</w:t>
            </w:r>
            <w:r>
              <w:rPr>
                <w:rFonts w:ascii="Consolas" w:hAnsi="Consolas" w:hint="eastAsia"/>
                <w:sz w:val="18"/>
                <w:szCs w:val="18"/>
              </w:rPr>
              <w:t>，</w:t>
            </w:r>
            <w:r>
              <w:rPr>
                <w:rFonts w:ascii="Consolas" w:hAnsi="Consolas" w:hint="eastAsia"/>
                <w:sz w:val="18"/>
                <w:szCs w:val="18"/>
              </w:rPr>
              <w:t>1</w:t>
            </w:r>
            <w:r>
              <w:rPr>
                <w:rFonts w:ascii="Consolas" w:hAnsi="Consolas" w:hint="eastAsia"/>
                <w:sz w:val="18"/>
                <w:szCs w:val="18"/>
              </w:rPr>
              <w:t>为</w:t>
            </w:r>
            <w:r>
              <w:rPr>
                <w:rFonts w:ascii="Consolas" w:hAnsi="Consolas"/>
                <w:sz w:val="18"/>
                <w:szCs w:val="18"/>
              </w:rPr>
              <w:t>开，</w:t>
            </w:r>
            <w:r>
              <w:rPr>
                <w:rFonts w:ascii="Consolas" w:hAnsi="Consolas" w:hint="eastAsia"/>
                <w:sz w:val="18"/>
                <w:szCs w:val="18"/>
              </w:rPr>
              <w:t>0</w:t>
            </w:r>
            <w:r>
              <w:rPr>
                <w:rFonts w:ascii="Consolas" w:hAnsi="Consolas" w:hint="eastAsia"/>
                <w:sz w:val="18"/>
                <w:szCs w:val="18"/>
              </w:rPr>
              <w:t>为</w:t>
            </w:r>
            <w:r>
              <w:rPr>
                <w:rFonts w:ascii="Consolas" w:hAnsi="Consolas"/>
                <w:sz w:val="18"/>
                <w:szCs w:val="18"/>
              </w:rPr>
              <w:t>关</w:t>
            </w:r>
            <w:r w:rsidR="00052432">
              <w:rPr>
                <w:rFonts w:ascii="Consolas" w:hAnsi="Consolas" w:hint="eastAsia"/>
                <w:sz w:val="18"/>
                <w:szCs w:val="18"/>
              </w:rPr>
              <w:t>(</w:t>
            </w:r>
            <w:r w:rsidR="00052432">
              <w:rPr>
                <w:rFonts w:ascii="Consolas" w:hAnsi="Consolas"/>
                <w:sz w:val="18"/>
                <w:szCs w:val="18"/>
              </w:rPr>
              <w:t>1</w:t>
            </w:r>
            <w:r w:rsidR="00052432">
              <w:rPr>
                <w:rFonts w:ascii="Consolas" w:hAnsi="Consolas" w:hint="eastAsia"/>
                <w:sz w:val="18"/>
                <w:szCs w:val="18"/>
              </w:rPr>
              <w:t>字节</w:t>
            </w:r>
            <w:r w:rsidR="00052432">
              <w:rPr>
                <w:rFonts w:ascii="Consolas" w:hAnsi="Consolas" w:hint="eastAsia"/>
                <w:sz w:val="18"/>
                <w:szCs w:val="18"/>
              </w:rPr>
              <w:t>)</w:t>
            </w:r>
          </w:p>
        </w:tc>
      </w:tr>
      <w:tr w:rsidR="00730142" w:rsidTr="00843A1E">
        <w:tc>
          <w:tcPr>
            <w:tcW w:w="255" w:type="pct"/>
            <w:shd w:val="pct10" w:color="auto" w:fill="auto"/>
          </w:tcPr>
          <w:p w:rsidR="00730142" w:rsidRDefault="00730142" w:rsidP="00597FD1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0x03</w:t>
            </w:r>
          </w:p>
        </w:tc>
        <w:tc>
          <w:tcPr>
            <w:tcW w:w="539" w:type="pct"/>
            <w:shd w:val="clear" w:color="auto" w:fill="4BACC6"/>
          </w:tcPr>
          <w:p w:rsidR="00730142" w:rsidRDefault="00730142" w:rsidP="00597FD1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1</w:t>
            </w:r>
          </w:p>
        </w:tc>
        <w:tc>
          <w:tcPr>
            <w:tcW w:w="2103" w:type="pct"/>
            <w:shd w:val="clear" w:color="auto" w:fill="F79646"/>
          </w:tcPr>
          <w:p w:rsidR="00730142" w:rsidRDefault="00D77DB9" w:rsidP="00597FD1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DATA_TYPE_BIN_</w:t>
            </w:r>
            <w:r>
              <w:rPr>
                <w:rFonts w:ascii="Consolas" w:hAnsi="Consolas"/>
                <w:sz w:val="18"/>
                <w:szCs w:val="18"/>
              </w:rPr>
              <w:t>BOOL</w:t>
            </w:r>
          </w:p>
        </w:tc>
        <w:tc>
          <w:tcPr>
            <w:tcW w:w="2103" w:type="pct"/>
            <w:shd w:val="clear" w:color="auto" w:fill="F79646"/>
          </w:tcPr>
          <w:p w:rsidR="00730142" w:rsidRDefault="00730142" w:rsidP="00597FD1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开启</w:t>
            </w:r>
            <w:r>
              <w:rPr>
                <w:rFonts w:ascii="Consolas" w:hAnsi="Consolas"/>
                <w:sz w:val="18"/>
                <w:szCs w:val="18"/>
              </w:rPr>
              <w:t>通道</w:t>
            </w:r>
            <w:r>
              <w:rPr>
                <w:rFonts w:ascii="Consolas" w:hAnsi="Consolas" w:hint="eastAsia"/>
                <w:sz w:val="18"/>
                <w:szCs w:val="18"/>
              </w:rPr>
              <w:t>3</w:t>
            </w:r>
            <w:r>
              <w:rPr>
                <w:rFonts w:ascii="Consolas" w:hAnsi="Consolas" w:hint="eastAsia"/>
                <w:sz w:val="18"/>
                <w:szCs w:val="18"/>
              </w:rPr>
              <w:t>，</w:t>
            </w:r>
            <w:r>
              <w:rPr>
                <w:rFonts w:ascii="Consolas" w:hAnsi="Consolas" w:hint="eastAsia"/>
                <w:sz w:val="18"/>
                <w:szCs w:val="18"/>
              </w:rPr>
              <w:t>1</w:t>
            </w:r>
            <w:r>
              <w:rPr>
                <w:rFonts w:ascii="Consolas" w:hAnsi="Consolas" w:hint="eastAsia"/>
                <w:sz w:val="18"/>
                <w:szCs w:val="18"/>
              </w:rPr>
              <w:t>为</w:t>
            </w:r>
            <w:r>
              <w:rPr>
                <w:rFonts w:ascii="Consolas" w:hAnsi="Consolas"/>
                <w:sz w:val="18"/>
                <w:szCs w:val="18"/>
              </w:rPr>
              <w:t>开，</w:t>
            </w:r>
            <w:r>
              <w:rPr>
                <w:rFonts w:ascii="Consolas" w:hAnsi="Consolas" w:hint="eastAsia"/>
                <w:sz w:val="18"/>
                <w:szCs w:val="18"/>
              </w:rPr>
              <w:t>0</w:t>
            </w:r>
            <w:r>
              <w:rPr>
                <w:rFonts w:ascii="Consolas" w:hAnsi="Consolas" w:hint="eastAsia"/>
                <w:sz w:val="18"/>
                <w:szCs w:val="18"/>
              </w:rPr>
              <w:t>为</w:t>
            </w:r>
            <w:r>
              <w:rPr>
                <w:rFonts w:ascii="Consolas" w:hAnsi="Consolas"/>
                <w:sz w:val="18"/>
                <w:szCs w:val="18"/>
              </w:rPr>
              <w:t>关</w:t>
            </w:r>
            <w:r w:rsidR="00052432">
              <w:rPr>
                <w:rFonts w:ascii="Consolas" w:hAnsi="Consolas" w:hint="eastAsia"/>
                <w:sz w:val="18"/>
                <w:szCs w:val="18"/>
              </w:rPr>
              <w:t>(</w:t>
            </w:r>
            <w:r w:rsidR="00052432">
              <w:rPr>
                <w:rFonts w:ascii="Consolas" w:hAnsi="Consolas"/>
                <w:sz w:val="18"/>
                <w:szCs w:val="18"/>
              </w:rPr>
              <w:t>1</w:t>
            </w:r>
            <w:r w:rsidR="00052432">
              <w:rPr>
                <w:rFonts w:ascii="Consolas" w:hAnsi="Consolas" w:hint="eastAsia"/>
                <w:sz w:val="18"/>
                <w:szCs w:val="18"/>
              </w:rPr>
              <w:t>字节</w:t>
            </w:r>
            <w:r w:rsidR="00052432">
              <w:rPr>
                <w:rFonts w:ascii="Consolas" w:hAnsi="Consolas" w:hint="eastAsia"/>
                <w:sz w:val="18"/>
                <w:szCs w:val="18"/>
              </w:rPr>
              <w:t>)</w:t>
            </w:r>
          </w:p>
        </w:tc>
      </w:tr>
      <w:tr w:rsidR="00730142" w:rsidTr="00843A1E">
        <w:tc>
          <w:tcPr>
            <w:tcW w:w="255" w:type="pct"/>
            <w:shd w:val="pct10" w:color="auto" w:fill="auto"/>
          </w:tcPr>
          <w:p w:rsidR="00730142" w:rsidRDefault="00730142" w:rsidP="00597FD1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0x04</w:t>
            </w:r>
          </w:p>
        </w:tc>
        <w:tc>
          <w:tcPr>
            <w:tcW w:w="539" w:type="pct"/>
            <w:shd w:val="clear" w:color="auto" w:fill="4BACC6"/>
          </w:tcPr>
          <w:p w:rsidR="00730142" w:rsidRDefault="00730142" w:rsidP="00597FD1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1</w:t>
            </w:r>
          </w:p>
        </w:tc>
        <w:tc>
          <w:tcPr>
            <w:tcW w:w="2103" w:type="pct"/>
            <w:shd w:val="clear" w:color="auto" w:fill="F79646"/>
          </w:tcPr>
          <w:p w:rsidR="00730142" w:rsidRDefault="00D77DB9" w:rsidP="00597FD1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DATA_TYPE_BIN_</w:t>
            </w:r>
            <w:r>
              <w:rPr>
                <w:rFonts w:ascii="Consolas" w:hAnsi="Consolas"/>
                <w:sz w:val="18"/>
                <w:szCs w:val="18"/>
              </w:rPr>
              <w:t>BOOL</w:t>
            </w:r>
          </w:p>
        </w:tc>
        <w:tc>
          <w:tcPr>
            <w:tcW w:w="2103" w:type="pct"/>
            <w:shd w:val="clear" w:color="auto" w:fill="F79646"/>
          </w:tcPr>
          <w:p w:rsidR="00730142" w:rsidRDefault="00730142" w:rsidP="00597FD1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开启</w:t>
            </w:r>
            <w:r>
              <w:rPr>
                <w:rFonts w:ascii="Consolas" w:hAnsi="Consolas"/>
                <w:sz w:val="18"/>
                <w:szCs w:val="18"/>
              </w:rPr>
              <w:t>通道</w:t>
            </w:r>
            <w:r>
              <w:rPr>
                <w:rFonts w:ascii="Consolas" w:hAnsi="Consolas" w:hint="eastAsia"/>
                <w:sz w:val="18"/>
                <w:szCs w:val="18"/>
              </w:rPr>
              <w:t>4</w:t>
            </w:r>
            <w:r>
              <w:rPr>
                <w:rFonts w:ascii="Consolas" w:hAnsi="Consolas" w:hint="eastAsia"/>
                <w:sz w:val="18"/>
                <w:szCs w:val="18"/>
              </w:rPr>
              <w:t>，</w:t>
            </w:r>
            <w:r>
              <w:rPr>
                <w:rFonts w:ascii="Consolas" w:hAnsi="Consolas" w:hint="eastAsia"/>
                <w:sz w:val="18"/>
                <w:szCs w:val="18"/>
              </w:rPr>
              <w:t>1</w:t>
            </w:r>
            <w:r>
              <w:rPr>
                <w:rFonts w:ascii="Consolas" w:hAnsi="Consolas" w:hint="eastAsia"/>
                <w:sz w:val="18"/>
                <w:szCs w:val="18"/>
              </w:rPr>
              <w:t>为</w:t>
            </w:r>
            <w:r>
              <w:rPr>
                <w:rFonts w:ascii="Consolas" w:hAnsi="Consolas"/>
                <w:sz w:val="18"/>
                <w:szCs w:val="18"/>
              </w:rPr>
              <w:t>开，</w:t>
            </w:r>
            <w:r>
              <w:rPr>
                <w:rFonts w:ascii="Consolas" w:hAnsi="Consolas" w:hint="eastAsia"/>
                <w:sz w:val="18"/>
                <w:szCs w:val="18"/>
              </w:rPr>
              <w:t>0</w:t>
            </w:r>
            <w:r>
              <w:rPr>
                <w:rFonts w:ascii="Consolas" w:hAnsi="Consolas" w:hint="eastAsia"/>
                <w:sz w:val="18"/>
                <w:szCs w:val="18"/>
              </w:rPr>
              <w:t>为</w:t>
            </w:r>
            <w:r>
              <w:rPr>
                <w:rFonts w:ascii="Consolas" w:hAnsi="Consolas"/>
                <w:sz w:val="18"/>
                <w:szCs w:val="18"/>
              </w:rPr>
              <w:t>关</w:t>
            </w:r>
            <w:r w:rsidR="00052432">
              <w:rPr>
                <w:rFonts w:ascii="Consolas" w:hAnsi="Consolas" w:hint="eastAsia"/>
                <w:sz w:val="18"/>
                <w:szCs w:val="18"/>
              </w:rPr>
              <w:t>(</w:t>
            </w:r>
            <w:r w:rsidR="00052432">
              <w:rPr>
                <w:rFonts w:ascii="Consolas" w:hAnsi="Consolas"/>
                <w:sz w:val="18"/>
                <w:szCs w:val="18"/>
              </w:rPr>
              <w:t>1</w:t>
            </w:r>
            <w:r w:rsidR="00052432">
              <w:rPr>
                <w:rFonts w:ascii="Consolas" w:hAnsi="Consolas" w:hint="eastAsia"/>
                <w:sz w:val="18"/>
                <w:szCs w:val="18"/>
              </w:rPr>
              <w:t>字节</w:t>
            </w:r>
            <w:r w:rsidR="00052432">
              <w:rPr>
                <w:rFonts w:ascii="Consolas" w:hAnsi="Consolas" w:hint="eastAsia"/>
                <w:sz w:val="18"/>
                <w:szCs w:val="18"/>
              </w:rPr>
              <w:t>)</w:t>
            </w:r>
          </w:p>
        </w:tc>
      </w:tr>
    </w:tbl>
    <w:p w:rsidR="006A4E32" w:rsidRDefault="006A4E32" w:rsidP="00730142">
      <w:r>
        <w:rPr>
          <w:rFonts w:hint="eastAsia"/>
        </w:rPr>
        <w:t>1</w:t>
      </w:r>
      <w:r>
        <w:rPr>
          <w:rFonts w:hint="eastAsia"/>
        </w:rPr>
        <w:t>路</w:t>
      </w:r>
      <w:r>
        <w:t>开关只有通道</w:t>
      </w:r>
      <w:r>
        <w:rPr>
          <w:rFonts w:hint="eastAsia"/>
        </w:rPr>
        <w:t>1</w:t>
      </w:r>
      <w:r>
        <w:rPr>
          <w:rFonts w:hint="eastAsia"/>
        </w:rPr>
        <w:t>，</w:t>
      </w:r>
    </w:p>
    <w:p w:rsidR="00730142" w:rsidRDefault="006A4E32" w:rsidP="00730142">
      <w:r>
        <w:rPr>
          <w:rFonts w:hint="eastAsia"/>
        </w:rPr>
        <w:t>2</w:t>
      </w:r>
      <w:r>
        <w:rPr>
          <w:rFonts w:hint="eastAsia"/>
        </w:rPr>
        <w:t>路</w:t>
      </w:r>
      <w:r>
        <w:t>开关只有通道</w:t>
      </w:r>
      <w:r>
        <w:rPr>
          <w:rFonts w:hint="eastAsia"/>
        </w:rPr>
        <w:t>1</w:t>
      </w:r>
      <w:r>
        <w:rPr>
          <w:rFonts w:hint="eastAsia"/>
        </w:rPr>
        <w:t>和</w:t>
      </w:r>
      <w:r>
        <w:rPr>
          <w:rFonts w:hint="eastAsia"/>
        </w:rPr>
        <w:t>2</w:t>
      </w:r>
      <w:r>
        <w:rPr>
          <w:rFonts w:hint="eastAsia"/>
        </w:rPr>
        <w:t>，</w:t>
      </w:r>
    </w:p>
    <w:p w:rsidR="006A4E32" w:rsidRDefault="006A4E32" w:rsidP="00730142">
      <w:r>
        <w:rPr>
          <w:rFonts w:hint="eastAsia"/>
        </w:rPr>
        <w:t>3</w:t>
      </w:r>
      <w:r>
        <w:rPr>
          <w:rFonts w:hint="eastAsia"/>
        </w:rPr>
        <w:t>路</w:t>
      </w:r>
      <w:r>
        <w:t>开关只有通道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和</w:t>
      </w:r>
      <w:r>
        <w:rPr>
          <w:rFonts w:hint="eastAsia"/>
        </w:rPr>
        <w:t>3</w:t>
      </w:r>
      <w:r>
        <w:rPr>
          <w:rFonts w:hint="eastAsia"/>
        </w:rPr>
        <w:t>，</w:t>
      </w:r>
    </w:p>
    <w:p w:rsidR="006A4E32" w:rsidRPr="003C3765" w:rsidRDefault="006A4E32" w:rsidP="00730142">
      <w:r>
        <w:rPr>
          <w:rFonts w:hint="eastAsia"/>
        </w:rPr>
        <w:t>4</w:t>
      </w:r>
      <w:r>
        <w:rPr>
          <w:rFonts w:hint="eastAsia"/>
        </w:rPr>
        <w:t>路</w:t>
      </w:r>
      <w:r>
        <w:t>开关具备所有通道</w:t>
      </w:r>
    </w:p>
    <w:p w:rsidR="004A1B16" w:rsidRDefault="004A1B16" w:rsidP="004A1B16">
      <w:pPr>
        <w:pStyle w:val="2"/>
        <w:numPr>
          <w:ilvl w:val="0"/>
          <w:numId w:val="17"/>
        </w:numPr>
        <w:spacing w:before="0"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lastRenderedPageBreak/>
        <w:t>1-</w:t>
      </w:r>
      <w:r>
        <w:rPr>
          <w:rFonts w:ascii="Consolas" w:hAnsi="Consolas" w:hint="eastAsia"/>
          <w:sz w:val="18"/>
          <w:szCs w:val="18"/>
        </w:rPr>
        <w:t>4</w:t>
      </w:r>
      <w:r>
        <w:rPr>
          <w:rFonts w:ascii="Consolas" w:hAnsi="Consolas" w:hint="eastAsia"/>
          <w:sz w:val="18"/>
          <w:szCs w:val="18"/>
        </w:rPr>
        <w:t>路</w:t>
      </w:r>
      <w:r w:rsidR="00CA1554">
        <w:rPr>
          <w:rFonts w:ascii="Consolas" w:hAnsi="Consolas" w:hint="eastAsia"/>
          <w:sz w:val="18"/>
          <w:szCs w:val="18"/>
        </w:rPr>
        <w:t>外接</w:t>
      </w:r>
      <w:r>
        <w:rPr>
          <w:rFonts w:ascii="Consolas" w:hAnsi="Consolas" w:hint="eastAsia"/>
          <w:sz w:val="18"/>
          <w:szCs w:val="18"/>
        </w:rPr>
        <w:t>插座</w:t>
      </w:r>
      <w:r>
        <w:rPr>
          <w:rFonts w:ascii="Consolas" w:hAnsi="Consolas"/>
          <w:sz w:val="18"/>
          <w:szCs w:val="18"/>
        </w:rPr>
        <w:t>:</w:t>
      </w:r>
    </w:p>
    <w:p w:rsidR="004A1B16" w:rsidRPr="001F795E" w:rsidRDefault="004A1B16" w:rsidP="004A1B16">
      <w:r>
        <w:rPr>
          <w:rFonts w:hint="eastAsia"/>
        </w:rPr>
        <w:t>设备表</w:t>
      </w: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5446"/>
        <w:gridCol w:w="5445"/>
        <w:gridCol w:w="3057"/>
      </w:tblGrid>
      <w:tr w:rsidR="004A1B16" w:rsidTr="000576B0">
        <w:tc>
          <w:tcPr>
            <w:tcW w:w="1952" w:type="pct"/>
          </w:tcPr>
          <w:p w:rsidR="004A1B16" w:rsidRDefault="00046BDD" w:rsidP="00046BDD">
            <w:r>
              <w:rPr>
                <w:rFonts w:hint="eastAsia"/>
              </w:rPr>
              <w:t>0x0001008</w:t>
            </w:r>
            <w:r w:rsidR="0048326E">
              <w:rPr>
                <w:rFonts w:hint="eastAsia"/>
              </w:rPr>
              <w:t>1</w:t>
            </w:r>
            <w:r w:rsidR="0048326E">
              <w:t>-0x</w:t>
            </w:r>
            <w:r w:rsidR="0048326E">
              <w:rPr>
                <w:rFonts w:hint="eastAsia"/>
              </w:rPr>
              <w:t>000100</w:t>
            </w:r>
            <w:r>
              <w:t>8</w:t>
            </w:r>
            <w:r w:rsidR="0048326E">
              <w:rPr>
                <w:rFonts w:hint="eastAsia"/>
              </w:rPr>
              <w:t>4</w:t>
            </w:r>
          </w:p>
        </w:tc>
        <w:tc>
          <w:tcPr>
            <w:tcW w:w="1952" w:type="pct"/>
          </w:tcPr>
          <w:p w:rsidR="004A1B16" w:rsidRDefault="004A1B16" w:rsidP="000576B0">
            <w:r w:rsidRPr="00A54AA6">
              <w:t>0x01000000</w:t>
            </w:r>
          </w:p>
        </w:tc>
        <w:tc>
          <w:tcPr>
            <w:tcW w:w="1096" w:type="pct"/>
          </w:tcPr>
          <w:p w:rsidR="004A1B16" w:rsidRDefault="004A1B16" w:rsidP="000576B0">
            <w:r>
              <w:rPr>
                <w:rFonts w:hint="eastAsia"/>
              </w:rPr>
              <w:t>FALSE</w:t>
            </w:r>
          </w:p>
        </w:tc>
      </w:tr>
    </w:tbl>
    <w:p w:rsidR="004A1B16" w:rsidRDefault="004A1B16" w:rsidP="004A1B16"/>
    <w:p w:rsidR="004A1B16" w:rsidRDefault="004A1B16" w:rsidP="004A1B16">
      <w:r>
        <w:rPr>
          <w:rFonts w:hint="eastAsia"/>
        </w:rPr>
        <w:t>状态表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711"/>
        <w:gridCol w:w="1503"/>
        <w:gridCol w:w="5867"/>
        <w:gridCol w:w="5867"/>
      </w:tblGrid>
      <w:tr w:rsidR="004A1B16" w:rsidTr="000576B0">
        <w:tc>
          <w:tcPr>
            <w:tcW w:w="255" w:type="pct"/>
            <w:shd w:val="pct10" w:color="auto" w:fill="auto"/>
          </w:tcPr>
          <w:p w:rsidR="004A1B16" w:rsidRDefault="004A1B16" w:rsidP="000576B0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ID(1)</w:t>
            </w:r>
          </w:p>
        </w:tc>
        <w:tc>
          <w:tcPr>
            <w:tcW w:w="539" w:type="pct"/>
            <w:shd w:val="clear" w:color="auto" w:fill="4BACC6"/>
          </w:tcPr>
          <w:p w:rsidR="004A1B16" w:rsidRDefault="004A1B16" w:rsidP="000576B0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DATA_COUNT(1)</w:t>
            </w:r>
          </w:p>
        </w:tc>
        <w:tc>
          <w:tcPr>
            <w:tcW w:w="2103" w:type="pct"/>
            <w:shd w:val="clear" w:color="auto" w:fill="F79646"/>
          </w:tcPr>
          <w:p w:rsidR="004A1B16" w:rsidRDefault="004A1B16" w:rsidP="000576B0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DATA_TYPE</w:t>
            </w:r>
            <w:r>
              <w:rPr>
                <w:rFonts w:ascii="Consolas" w:hAnsi="Consolas"/>
                <w:sz w:val="18"/>
                <w:szCs w:val="18"/>
              </w:rPr>
              <w:t>(1)</w:t>
            </w:r>
          </w:p>
        </w:tc>
        <w:tc>
          <w:tcPr>
            <w:tcW w:w="2103" w:type="pct"/>
            <w:shd w:val="clear" w:color="auto" w:fill="F79646"/>
          </w:tcPr>
          <w:p w:rsidR="004A1B16" w:rsidRDefault="004A1B16" w:rsidP="000576B0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DATA</w:t>
            </w:r>
          </w:p>
        </w:tc>
      </w:tr>
      <w:tr w:rsidR="004A1B16" w:rsidTr="000576B0">
        <w:tc>
          <w:tcPr>
            <w:tcW w:w="255" w:type="pct"/>
            <w:shd w:val="pct10" w:color="auto" w:fill="auto"/>
          </w:tcPr>
          <w:p w:rsidR="004A1B16" w:rsidRDefault="004A1B16" w:rsidP="000576B0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0</w:t>
            </w:r>
            <w:r>
              <w:rPr>
                <w:rFonts w:ascii="Consolas" w:hAnsi="Consolas"/>
                <w:sz w:val="18"/>
                <w:szCs w:val="18"/>
              </w:rPr>
              <w:t>xFF</w:t>
            </w:r>
          </w:p>
        </w:tc>
        <w:tc>
          <w:tcPr>
            <w:tcW w:w="539" w:type="pct"/>
            <w:shd w:val="clear" w:color="auto" w:fill="4BACC6"/>
          </w:tcPr>
          <w:p w:rsidR="004A1B16" w:rsidRDefault="004A1B16" w:rsidP="000576B0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1</w:t>
            </w:r>
          </w:p>
        </w:tc>
        <w:tc>
          <w:tcPr>
            <w:tcW w:w="2103" w:type="pct"/>
            <w:shd w:val="clear" w:color="auto" w:fill="F79646"/>
          </w:tcPr>
          <w:p w:rsidR="004A1B16" w:rsidRDefault="004A1B16" w:rsidP="000576B0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DATA_TYPE_</w:t>
            </w:r>
            <w:r>
              <w:rPr>
                <w:rFonts w:ascii="Consolas" w:hAnsi="Consolas" w:hint="eastAsia"/>
                <w:sz w:val="18"/>
                <w:szCs w:val="18"/>
              </w:rPr>
              <w:t>ASCII_</w:t>
            </w:r>
            <w:r>
              <w:rPr>
                <w:rFonts w:ascii="Consolas" w:hAnsi="Consolas"/>
                <w:sz w:val="18"/>
                <w:szCs w:val="18"/>
              </w:rPr>
              <w:t>TEXT</w:t>
            </w:r>
          </w:p>
        </w:tc>
        <w:tc>
          <w:tcPr>
            <w:tcW w:w="2103" w:type="pct"/>
            <w:shd w:val="clear" w:color="auto" w:fill="F79646"/>
          </w:tcPr>
          <w:p w:rsidR="004A1B16" w:rsidRDefault="004A1B16" w:rsidP="000576B0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设备名</w:t>
            </w:r>
          </w:p>
        </w:tc>
      </w:tr>
      <w:tr w:rsidR="004A1B16" w:rsidTr="000576B0">
        <w:tc>
          <w:tcPr>
            <w:tcW w:w="255" w:type="pct"/>
            <w:shd w:val="pct10" w:color="auto" w:fill="auto"/>
          </w:tcPr>
          <w:p w:rsidR="004A1B16" w:rsidRDefault="004A1B16" w:rsidP="000576B0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0</w:t>
            </w:r>
            <w:r>
              <w:rPr>
                <w:rFonts w:ascii="Consolas" w:hAnsi="Consolas"/>
                <w:sz w:val="18"/>
                <w:szCs w:val="18"/>
              </w:rPr>
              <w:t>x</w:t>
            </w:r>
            <w:r>
              <w:rPr>
                <w:rFonts w:ascii="Consolas" w:hAnsi="Consolas" w:hint="eastAsia"/>
                <w:sz w:val="18"/>
                <w:szCs w:val="18"/>
              </w:rPr>
              <w:t>FE</w:t>
            </w:r>
          </w:p>
        </w:tc>
        <w:tc>
          <w:tcPr>
            <w:tcW w:w="539" w:type="pct"/>
            <w:shd w:val="clear" w:color="auto" w:fill="4BACC6"/>
          </w:tcPr>
          <w:p w:rsidR="004A1B16" w:rsidRDefault="004A1B16" w:rsidP="000576B0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1</w:t>
            </w:r>
          </w:p>
        </w:tc>
        <w:tc>
          <w:tcPr>
            <w:tcW w:w="2103" w:type="pct"/>
            <w:shd w:val="clear" w:color="auto" w:fill="F79646"/>
          </w:tcPr>
          <w:p w:rsidR="004A1B16" w:rsidRDefault="004A1B16" w:rsidP="000576B0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DATA_TYPE_BIN_DIGITAL_UNSIGN</w:t>
            </w:r>
          </w:p>
        </w:tc>
        <w:tc>
          <w:tcPr>
            <w:tcW w:w="2103" w:type="pct"/>
            <w:shd w:val="clear" w:color="auto" w:fill="F79646"/>
          </w:tcPr>
          <w:p w:rsidR="004A1B16" w:rsidRDefault="004A1B16" w:rsidP="000576B0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1</w:t>
            </w:r>
            <w:r>
              <w:rPr>
                <w:rFonts w:ascii="Consolas" w:hAnsi="Consolas" w:hint="eastAsia"/>
                <w:sz w:val="18"/>
                <w:szCs w:val="18"/>
              </w:rPr>
              <w:t>代表设备在线，</w:t>
            </w:r>
            <w:r>
              <w:rPr>
                <w:rFonts w:ascii="Consolas" w:hAnsi="Consolas" w:hint="eastAsia"/>
                <w:sz w:val="18"/>
                <w:szCs w:val="18"/>
              </w:rPr>
              <w:t>2</w:t>
            </w:r>
            <w:r>
              <w:rPr>
                <w:rFonts w:ascii="Consolas" w:hAnsi="Consolas" w:hint="eastAsia"/>
                <w:sz w:val="18"/>
                <w:szCs w:val="18"/>
              </w:rPr>
              <w:t>代表设备休眠，</w:t>
            </w:r>
            <w:r>
              <w:rPr>
                <w:rFonts w:ascii="Consolas" w:hAnsi="Consolas" w:hint="eastAsia"/>
                <w:sz w:val="18"/>
                <w:szCs w:val="18"/>
              </w:rPr>
              <w:t>0</w:t>
            </w:r>
            <w:r>
              <w:rPr>
                <w:rFonts w:ascii="Consolas" w:hAnsi="Consolas" w:hint="eastAsia"/>
                <w:sz w:val="18"/>
                <w:szCs w:val="18"/>
              </w:rPr>
              <w:t>代表设备离线。</w:t>
            </w:r>
            <w:r>
              <w:rPr>
                <w:rFonts w:ascii="Consolas" w:hAnsi="Consolas" w:hint="eastAsia"/>
                <w:sz w:val="18"/>
                <w:szCs w:val="18"/>
              </w:rPr>
              <w:t>(</w:t>
            </w:r>
            <w:r>
              <w:rPr>
                <w:rFonts w:ascii="Consolas" w:hAnsi="Consolas"/>
                <w:sz w:val="18"/>
                <w:szCs w:val="18"/>
              </w:rPr>
              <w:t>1</w:t>
            </w:r>
            <w:r>
              <w:rPr>
                <w:rFonts w:ascii="Consolas" w:hAnsi="Consolas" w:hint="eastAsia"/>
                <w:sz w:val="18"/>
                <w:szCs w:val="18"/>
              </w:rPr>
              <w:t>字节</w:t>
            </w:r>
            <w:r>
              <w:rPr>
                <w:rFonts w:ascii="Consolas" w:hAnsi="Consolas" w:hint="eastAsia"/>
                <w:sz w:val="18"/>
                <w:szCs w:val="18"/>
              </w:rPr>
              <w:t>)</w:t>
            </w:r>
          </w:p>
        </w:tc>
      </w:tr>
      <w:tr w:rsidR="004A1B16" w:rsidTr="000576B0">
        <w:tc>
          <w:tcPr>
            <w:tcW w:w="255" w:type="pct"/>
            <w:shd w:val="pct10" w:color="auto" w:fill="auto"/>
          </w:tcPr>
          <w:p w:rsidR="004A1B16" w:rsidRDefault="004A1B16" w:rsidP="000576B0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0xFD</w:t>
            </w:r>
          </w:p>
        </w:tc>
        <w:tc>
          <w:tcPr>
            <w:tcW w:w="539" w:type="pct"/>
            <w:shd w:val="clear" w:color="auto" w:fill="4BACC6"/>
          </w:tcPr>
          <w:p w:rsidR="004A1B16" w:rsidRDefault="004A1B16" w:rsidP="000576B0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1</w:t>
            </w:r>
          </w:p>
        </w:tc>
        <w:tc>
          <w:tcPr>
            <w:tcW w:w="2103" w:type="pct"/>
            <w:shd w:val="clear" w:color="auto" w:fill="F79646"/>
          </w:tcPr>
          <w:p w:rsidR="004A1B16" w:rsidRDefault="004A1B16" w:rsidP="000576B0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DATA_TYPE_BIN_DIGITAL_UNSIGN</w:t>
            </w:r>
          </w:p>
        </w:tc>
        <w:tc>
          <w:tcPr>
            <w:tcW w:w="2103" w:type="pct"/>
            <w:shd w:val="clear" w:color="auto" w:fill="F79646"/>
          </w:tcPr>
          <w:p w:rsidR="004A1B16" w:rsidRDefault="004A1B16" w:rsidP="000576B0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设备电量信息，</w:t>
            </w:r>
            <w:r>
              <w:rPr>
                <w:rFonts w:ascii="Consolas" w:hAnsi="Consolas"/>
                <w:sz w:val="18"/>
                <w:szCs w:val="18"/>
              </w:rPr>
              <w:t>0xFF</w:t>
            </w:r>
            <w:r>
              <w:rPr>
                <w:rFonts w:ascii="Consolas" w:hAnsi="Consolas" w:hint="eastAsia"/>
                <w:sz w:val="18"/>
                <w:szCs w:val="18"/>
              </w:rPr>
              <w:t>正常</w:t>
            </w:r>
            <w:r>
              <w:rPr>
                <w:rFonts w:ascii="Consolas" w:hAnsi="Consolas"/>
                <w:sz w:val="18"/>
                <w:szCs w:val="18"/>
              </w:rPr>
              <w:t>，</w:t>
            </w:r>
            <w:r>
              <w:rPr>
                <w:rFonts w:ascii="Consolas" w:hAnsi="Consolas" w:hint="eastAsia"/>
                <w:sz w:val="18"/>
                <w:szCs w:val="18"/>
              </w:rPr>
              <w:t>0</w:t>
            </w:r>
            <w:r>
              <w:rPr>
                <w:rFonts w:ascii="Consolas" w:hAnsi="Consolas"/>
                <w:sz w:val="18"/>
                <w:szCs w:val="18"/>
              </w:rPr>
              <w:t>x00</w:t>
            </w:r>
            <w:r>
              <w:rPr>
                <w:rFonts w:ascii="Consolas" w:hAnsi="Consolas"/>
                <w:sz w:val="18"/>
                <w:szCs w:val="18"/>
              </w:rPr>
              <w:t>电量</w:t>
            </w:r>
            <w:r>
              <w:rPr>
                <w:rFonts w:ascii="Consolas" w:hAnsi="Consolas" w:hint="eastAsia"/>
                <w:sz w:val="18"/>
                <w:szCs w:val="18"/>
              </w:rPr>
              <w:t>低</w:t>
            </w:r>
            <w:r>
              <w:rPr>
                <w:rFonts w:ascii="Consolas" w:hAnsi="Consolas" w:hint="eastAsia"/>
                <w:sz w:val="18"/>
                <w:szCs w:val="18"/>
              </w:rPr>
              <w:t xml:space="preserve"> (</w:t>
            </w:r>
            <w:r>
              <w:rPr>
                <w:rFonts w:ascii="Consolas" w:hAnsi="Consolas"/>
                <w:sz w:val="18"/>
                <w:szCs w:val="18"/>
              </w:rPr>
              <w:t>1</w:t>
            </w:r>
            <w:r>
              <w:rPr>
                <w:rFonts w:ascii="Consolas" w:hAnsi="Consolas" w:hint="eastAsia"/>
                <w:sz w:val="18"/>
                <w:szCs w:val="18"/>
              </w:rPr>
              <w:t>字节</w:t>
            </w:r>
            <w:r>
              <w:rPr>
                <w:rFonts w:ascii="Consolas" w:hAnsi="Consolas" w:hint="eastAsia"/>
                <w:sz w:val="18"/>
                <w:szCs w:val="18"/>
              </w:rPr>
              <w:t>)</w:t>
            </w:r>
          </w:p>
        </w:tc>
      </w:tr>
      <w:tr w:rsidR="004A1B16" w:rsidTr="000576B0">
        <w:tc>
          <w:tcPr>
            <w:tcW w:w="255" w:type="pct"/>
            <w:shd w:val="pct10" w:color="auto" w:fill="auto"/>
          </w:tcPr>
          <w:p w:rsidR="004A1B16" w:rsidRDefault="004A1B16" w:rsidP="000576B0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0x01</w:t>
            </w:r>
          </w:p>
        </w:tc>
        <w:tc>
          <w:tcPr>
            <w:tcW w:w="539" w:type="pct"/>
            <w:shd w:val="clear" w:color="auto" w:fill="4BACC6"/>
          </w:tcPr>
          <w:p w:rsidR="004A1B16" w:rsidRDefault="004A1B16" w:rsidP="000576B0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1</w:t>
            </w:r>
          </w:p>
        </w:tc>
        <w:tc>
          <w:tcPr>
            <w:tcW w:w="2103" w:type="pct"/>
            <w:shd w:val="clear" w:color="auto" w:fill="F79646"/>
          </w:tcPr>
          <w:p w:rsidR="004A1B16" w:rsidRDefault="00293ECC" w:rsidP="000576B0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DATA_TYPE_BIN_</w:t>
            </w:r>
            <w:r>
              <w:rPr>
                <w:rFonts w:ascii="Consolas" w:hAnsi="Consolas"/>
                <w:sz w:val="18"/>
                <w:szCs w:val="18"/>
              </w:rPr>
              <w:t>BOOL</w:t>
            </w:r>
          </w:p>
        </w:tc>
        <w:tc>
          <w:tcPr>
            <w:tcW w:w="2103" w:type="pct"/>
            <w:shd w:val="clear" w:color="auto" w:fill="F79646"/>
          </w:tcPr>
          <w:p w:rsidR="004A1B16" w:rsidRDefault="004A1B16" w:rsidP="000576B0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通道</w:t>
            </w:r>
            <w:r>
              <w:rPr>
                <w:rFonts w:ascii="Consolas" w:hAnsi="Consolas" w:hint="eastAsia"/>
                <w:sz w:val="18"/>
                <w:szCs w:val="18"/>
              </w:rPr>
              <w:t>1</w:t>
            </w:r>
            <w:r>
              <w:rPr>
                <w:rFonts w:ascii="Consolas" w:hAnsi="Consolas" w:hint="eastAsia"/>
                <w:sz w:val="18"/>
                <w:szCs w:val="18"/>
              </w:rPr>
              <w:t>状态</w:t>
            </w:r>
            <w:r>
              <w:rPr>
                <w:rFonts w:ascii="Consolas" w:hAnsi="Consolas"/>
                <w:sz w:val="18"/>
                <w:szCs w:val="18"/>
              </w:rPr>
              <w:t>，</w:t>
            </w:r>
            <w:r>
              <w:rPr>
                <w:rFonts w:ascii="Consolas" w:hAnsi="Consolas" w:hint="eastAsia"/>
                <w:sz w:val="18"/>
                <w:szCs w:val="18"/>
              </w:rPr>
              <w:t>1</w:t>
            </w:r>
            <w:r>
              <w:rPr>
                <w:rFonts w:ascii="Consolas" w:hAnsi="Consolas" w:hint="eastAsia"/>
                <w:sz w:val="18"/>
                <w:szCs w:val="18"/>
              </w:rPr>
              <w:t>为</w:t>
            </w:r>
            <w:r>
              <w:rPr>
                <w:rFonts w:ascii="Consolas" w:hAnsi="Consolas"/>
                <w:sz w:val="18"/>
                <w:szCs w:val="18"/>
              </w:rPr>
              <w:t>开，</w:t>
            </w:r>
            <w:r>
              <w:rPr>
                <w:rFonts w:ascii="Consolas" w:hAnsi="Consolas" w:hint="eastAsia"/>
                <w:sz w:val="18"/>
                <w:szCs w:val="18"/>
              </w:rPr>
              <w:t>0</w:t>
            </w:r>
            <w:r>
              <w:rPr>
                <w:rFonts w:ascii="Consolas" w:hAnsi="Consolas" w:hint="eastAsia"/>
                <w:sz w:val="18"/>
                <w:szCs w:val="18"/>
              </w:rPr>
              <w:t>为</w:t>
            </w:r>
            <w:r>
              <w:rPr>
                <w:rFonts w:ascii="Consolas" w:hAnsi="Consolas"/>
                <w:sz w:val="18"/>
                <w:szCs w:val="18"/>
              </w:rPr>
              <w:t>关</w:t>
            </w:r>
            <w:r>
              <w:rPr>
                <w:rFonts w:ascii="Consolas" w:hAnsi="Consolas" w:hint="eastAsia"/>
                <w:sz w:val="18"/>
                <w:szCs w:val="18"/>
              </w:rPr>
              <w:t xml:space="preserve"> (</w:t>
            </w:r>
            <w:r>
              <w:rPr>
                <w:rFonts w:ascii="Consolas" w:hAnsi="Consolas"/>
                <w:sz w:val="18"/>
                <w:szCs w:val="18"/>
              </w:rPr>
              <w:t>1</w:t>
            </w:r>
            <w:r>
              <w:rPr>
                <w:rFonts w:ascii="Consolas" w:hAnsi="Consolas" w:hint="eastAsia"/>
                <w:sz w:val="18"/>
                <w:szCs w:val="18"/>
              </w:rPr>
              <w:t>字节</w:t>
            </w:r>
            <w:r>
              <w:rPr>
                <w:rFonts w:ascii="Consolas" w:hAnsi="Consolas" w:hint="eastAsia"/>
                <w:sz w:val="18"/>
                <w:szCs w:val="18"/>
              </w:rPr>
              <w:t>)</w:t>
            </w:r>
          </w:p>
        </w:tc>
      </w:tr>
      <w:tr w:rsidR="004A1B16" w:rsidTr="000576B0">
        <w:tc>
          <w:tcPr>
            <w:tcW w:w="255" w:type="pct"/>
            <w:shd w:val="pct10" w:color="auto" w:fill="auto"/>
          </w:tcPr>
          <w:p w:rsidR="004A1B16" w:rsidRDefault="004A1B16" w:rsidP="000576B0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0x02</w:t>
            </w:r>
          </w:p>
        </w:tc>
        <w:tc>
          <w:tcPr>
            <w:tcW w:w="539" w:type="pct"/>
            <w:shd w:val="clear" w:color="auto" w:fill="4BACC6"/>
          </w:tcPr>
          <w:p w:rsidR="004A1B16" w:rsidRDefault="004A1B16" w:rsidP="000576B0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1</w:t>
            </w:r>
          </w:p>
        </w:tc>
        <w:tc>
          <w:tcPr>
            <w:tcW w:w="2103" w:type="pct"/>
            <w:shd w:val="clear" w:color="auto" w:fill="F79646"/>
          </w:tcPr>
          <w:p w:rsidR="004A1B16" w:rsidRDefault="00293ECC" w:rsidP="000576B0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DATA_TYPE_BIN_</w:t>
            </w:r>
            <w:r>
              <w:rPr>
                <w:rFonts w:ascii="Consolas" w:hAnsi="Consolas"/>
                <w:sz w:val="18"/>
                <w:szCs w:val="18"/>
              </w:rPr>
              <w:t>BOOL</w:t>
            </w:r>
          </w:p>
        </w:tc>
        <w:tc>
          <w:tcPr>
            <w:tcW w:w="2103" w:type="pct"/>
            <w:shd w:val="clear" w:color="auto" w:fill="F79646"/>
          </w:tcPr>
          <w:p w:rsidR="004A1B16" w:rsidRDefault="004A1B16" w:rsidP="000576B0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通道</w:t>
            </w:r>
            <w:r>
              <w:rPr>
                <w:rFonts w:ascii="Consolas" w:hAnsi="Consolas"/>
                <w:sz w:val="18"/>
                <w:szCs w:val="18"/>
              </w:rPr>
              <w:t>2</w:t>
            </w:r>
            <w:r>
              <w:rPr>
                <w:rFonts w:ascii="Consolas" w:hAnsi="Consolas" w:hint="eastAsia"/>
                <w:sz w:val="18"/>
                <w:szCs w:val="18"/>
              </w:rPr>
              <w:t>状态</w:t>
            </w:r>
            <w:r>
              <w:rPr>
                <w:rFonts w:ascii="Consolas" w:hAnsi="Consolas"/>
                <w:sz w:val="18"/>
                <w:szCs w:val="18"/>
              </w:rPr>
              <w:t>，</w:t>
            </w:r>
            <w:r>
              <w:rPr>
                <w:rFonts w:ascii="Consolas" w:hAnsi="Consolas" w:hint="eastAsia"/>
                <w:sz w:val="18"/>
                <w:szCs w:val="18"/>
              </w:rPr>
              <w:t>1</w:t>
            </w:r>
            <w:r>
              <w:rPr>
                <w:rFonts w:ascii="Consolas" w:hAnsi="Consolas" w:hint="eastAsia"/>
                <w:sz w:val="18"/>
                <w:szCs w:val="18"/>
              </w:rPr>
              <w:t>为</w:t>
            </w:r>
            <w:r>
              <w:rPr>
                <w:rFonts w:ascii="Consolas" w:hAnsi="Consolas"/>
                <w:sz w:val="18"/>
                <w:szCs w:val="18"/>
              </w:rPr>
              <w:t>开，</w:t>
            </w:r>
            <w:r>
              <w:rPr>
                <w:rFonts w:ascii="Consolas" w:hAnsi="Consolas" w:hint="eastAsia"/>
                <w:sz w:val="18"/>
                <w:szCs w:val="18"/>
              </w:rPr>
              <w:t>0</w:t>
            </w:r>
            <w:r>
              <w:rPr>
                <w:rFonts w:ascii="Consolas" w:hAnsi="Consolas" w:hint="eastAsia"/>
                <w:sz w:val="18"/>
                <w:szCs w:val="18"/>
              </w:rPr>
              <w:t>为</w:t>
            </w:r>
            <w:r>
              <w:rPr>
                <w:rFonts w:ascii="Consolas" w:hAnsi="Consolas"/>
                <w:sz w:val="18"/>
                <w:szCs w:val="18"/>
              </w:rPr>
              <w:t>关</w:t>
            </w:r>
            <w:r>
              <w:rPr>
                <w:rFonts w:ascii="Consolas" w:hAnsi="Consolas" w:hint="eastAsia"/>
                <w:sz w:val="18"/>
                <w:szCs w:val="18"/>
              </w:rPr>
              <w:t xml:space="preserve"> (</w:t>
            </w:r>
            <w:r>
              <w:rPr>
                <w:rFonts w:ascii="Consolas" w:hAnsi="Consolas"/>
                <w:sz w:val="18"/>
                <w:szCs w:val="18"/>
              </w:rPr>
              <w:t>1</w:t>
            </w:r>
            <w:r>
              <w:rPr>
                <w:rFonts w:ascii="Consolas" w:hAnsi="Consolas" w:hint="eastAsia"/>
                <w:sz w:val="18"/>
                <w:szCs w:val="18"/>
              </w:rPr>
              <w:t>字节</w:t>
            </w:r>
            <w:r>
              <w:rPr>
                <w:rFonts w:ascii="Consolas" w:hAnsi="Consolas" w:hint="eastAsia"/>
                <w:sz w:val="18"/>
                <w:szCs w:val="18"/>
              </w:rPr>
              <w:t>)</w:t>
            </w:r>
          </w:p>
        </w:tc>
      </w:tr>
      <w:tr w:rsidR="004A1B16" w:rsidTr="000576B0">
        <w:tc>
          <w:tcPr>
            <w:tcW w:w="255" w:type="pct"/>
            <w:shd w:val="pct10" w:color="auto" w:fill="auto"/>
          </w:tcPr>
          <w:p w:rsidR="004A1B16" w:rsidRDefault="004A1B16" w:rsidP="000576B0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0x03</w:t>
            </w:r>
          </w:p>
        </w:tc>
        <w:tc>
          <w:tcPr>
            <w:tcW w:w="539" w:type="pct"/>
            <w:shd w:val="clear" w:color="auto" w:fill="4BACC6"/>
          </w:tcPr>
          <w:p w:rsidR="004A1B16" w:rsidRDefault="004A1B16" w:rsidP="000576B0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1</w:t>
            </w:r>
          </w:p>
        </w:tc>
        <w:tc>
          <w:tcPr>
            <w:tcW w:w="2103" w:type="pct"/>
            <w:shd w:val="clear" w:color="auto" w:fill="F79646"/>
          </w:tcPr>
          <w:p w:rsidR="004A1B16" w:rsidRDefault="00293ECC" w:rsidP="000576B0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DATA_TYPE_BIN_</w:t>
            </w:r>
            <w:r>
              <w:rPr>
                <w:rFonts w:ascii="Consolas" w:hAnsi="Consolas"/>
                <w:sz w:val="18"/>
                <w:szCs w:val="18"/>
              </w:rPr>
              <w:t>BOOL</w:t>
            </w:r>
          </w:p>
        </w:tc>
        <w:tc>
          <w:tcPr>
            <w:tcW w:w="2103" w:type="pct"/>
            <w:shd w:val="clear" w:color="auto" w:fill="F79646"/>
          </w:tcPr>
          <w:p w:rsidR="004A1B16" w:rsidRDefault="004A1B16" w:rsidP="000576B0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通道</w:t>
            </w:r>
            <w:r>
              <w:rPr>
                <w:rFonts w:ascii="Consolas" w:hAnsi="Consolas" w:hint="eastAsia"/>
                <w:sz w:val="18"/>
                <w:szCs w:val="18"/>
              </w:rPr>
              <w:t>3</w:t>
            </w:r>
            <w:r>
              <w:rPr>
                <w:rFonts w:ascii="Consolas" w:hAnsi="Consolas" w:hint="eastAsia"/>
                <w:sz w:val="18"/>
                <w:szCs w:val="18"/>
              </w:rPr>
              <w:t>状态</w:t>
            </w:r>
            <w:r>
              <w:rPr>
                <w:rFonts w:ascii="Consolas" w:hAnsi="Consolas"/>
                <w:sz w:val="18"/>
                <w:szCs w:val="18"/>
              </w:rPr>
              <w:t>，</w:t>
            </w:r>
            <w:r>
              <w:rPr>
                <w:rFonts w:ascii="Consolas" w:hAnsi="Consolas" w:hint="eastAsia"/>
                <w:sz w:val="18"/>
                <w:szCs w:val="18"/>
              </w:rPr>
              <w:t>1</w:t>
            </w:r>
            <w:r>
              <w:rPr>
                <w:rFonts w:ascii="Consolas" w:hAnsi="Consolas" w:hint="eastAsia"/>
                <w:sz w:val="18"/>
                <w:szCs w:val="18"/>
              </w:rPr>
              <w:t>为</w:t>
            </w:r>
            <w:r>
              <w:rPr>
                <w:rFonts w:ascii="Consolas" w:hAnsi="Consolas"/>
                <w:sz w:val="18"/>
                <w:szCs w:val="18"/>
              </w:rPr>
              <w:t>开，</w:t>
            </w:r>
            <w:r>
              <w:rPr>
                <w:rFonts w:ascii="Consolas" w:hAnsi="Consolas" w:hint="eastAsia"/>
                <w:sz w:val="18"/>
                <w:szCs w:val="18"/>
              </w:rPr>
              <w:t>0</w:t>
            </w:r>
            <w:r>
              <w:rPr>
                <w:rFonts w:ascii="Consolas" w:hAnsi="Consolas" w:hint="eastAsia"/>
                <w:sz w:val="18"/>
                <w:szCs w:val="18"/>
              </w:rPr>
              <w:t>为</w:t>
            </w:r>
            <w:r>
              <w:rPr>
                <w:rFonts w:ascii="Consolas" w:hAnsi="Consolas"/>
                <w:sz w:val="18"/>
                <w:szCs w:val="18"/>
              </w:rPr>
              <w:t>关</w:t>
            </w:r>
            <w:r>
              <w:rPr>
                <w:rFonts w:ascii="Consolas" w:hAnsi="Consolas" w:hint="eastAsia"/>
                <w:sz w:val="18"/>
                <w:szCs w:val="18"/>
              </w:rPr>
              <w:t xml:space="preserve"> (</w:t>
            </w:r>
            <w:r>
              <w:rPr>
                <w:rFonts w:ascii="Consolas" w:hAnsi="Consolas"/>
                <w:sz w:val="18"/>
                <w:szCs w:val="18"/>
              </w:rPr>
              <w:t>1</w:t>
            </w:r>
            <w:r>
              <w:rPr>
                <w:rFonts w:ascii="Consolas" w:hAnsi="Consolas" w:hint="eastAsia"/>
                <w:sz w:val="18"/>
                <w:szCs w:val="18"/>
              </w:rPr>
              <w:t>字节</w:t>
            </w:r>
            <w:r>
              <w:rPr>
                <w:rFonts w:ascii="Consolas" w:hAnsi="Consolas" w:hint="eastAsia"/>
                <w:sz w:val="18"/>
                <w:szCs w:val="18"/>
              </w:rPr>
              <w:t>)</w:t>
            </w:r>
          </w:p>
        </w:tc>
      </w:tr>
      <w:tr w:rsidR="004A1B16" w:rsidTr="000576B0">
        <w:tc>
          <w:tcPr>
            <w:tcW w:w="255" w:type="pct"/>
            <w:shd w:val="pct10" w:color="auto" w:fill="auto"/>
          </w:tcPr>
          <w:p w:rsidR="004A1B16" w:rsidRDefault="004A1B16" w:rsidP="000576B0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0x04</w:t>
            </w:r>
          </w:p>
        </w:tc>
        <w:tc>
          <w:tcPr>
            <w:tcW w:w="539" w:type="pct"/>
            <w:shd w:val="clear" w:color="auto" w:fill="4BACC6"/>
          </w:tcPr>
          <w:p w:rsidR="004A1B16" w:rsidRDefault="004A1B16" w:rsidP="000576B0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1</w:t>
            </w:r>
          </w:p>
        </w:tc>
        <w:tc>
          <w:tcPr>
            <w:tcW w:w="2103" w:type="pct"/>
            <w:shd w:val="clear" w:color="auto" w:fill="F79646"/>
          </w:tcPr>
          <w:p w:rsidR="004A1B16" w:rsidRDefault="00293ECC" w:rsidP="000576B0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DATA_TYPE_BIN_</w:t>
            </w:r>
            <w:r>
              <w:rPr>
                <w:rFonts w:ascii="Consolas" w:hAnsi="Consolas"/>
                <w:sz w:val="18"/>
                <w:szCs w:val="18"/>
              </w:rPr>
              <w:t>BOOL</w:t>
            </w:r>
          </w:p>
        </w:tc>
        <w:tc>
          <w:tcPr>
            <w:tcW w:w="2103" w:type="pct"/>
            <w:shd w:val="clear" w:color="auto" w:fill="F79646"/>
          </w:tcPr>
          <w:p w:rsidR="004A1B16" w:rsidRDefault="004A1B16" w:rsidP="000576B0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通道</w:t>
            </w:r>
            <w:r>
              <w:rPr>
                <w:rFonts w:ascii="Consolas" w:hAnsi="Consolas" w:hint="eastAsia"/>
                <w:sz w:val="18"/>
                <w:szCs w:val="18"/>
              </w:rPr>
              <w:t>4</w:t>
            </w:r>
            <w:r>
              <w:rPr>
                <w:rFonts w:ascii="Consolas" w:hAnsi="Consolas" w:hint="eastAsia"/>
                <w:sz w:val="18"/>
                <w:szCs w:val="18"/>
              </w:rPr>
              <w:t>状态</w:t>
            </w:r>
            <w:r>
              <w:rPr>
                <w:rFonts w:ascii="Consolas" w:hAnsi="Consolas"/>
                <w:sz w:val="18"/>
                <w:szCs w:val="18"/>
              </w:rPr>
              <w:t>，</w:t>
            </w:r>
            <w:r>
              <w:rPr>
                <w:rFonts w:ascii="Consolas" w:hAnsi="Consolas" w:hint="eastAsia"/>
                <w:sz w:val="18"/>
                <w:szCs w:val="18"/>
              </w:rPr>
              <w:t>1</w:t>
            </w:r>
            <w:r>
              <w:rPr>
                <w:rFonts w:ascii="Consolas" w:hAnsi="Consolas" w:hint="eastAsia"/>
                <w:sz w:val="18"/>
                <w:szCs w:val="18"/>
              </w:rPr>
              <w:t>为</w:t>
            </w:r>
            <w:r>
              <w:rPr>
                <w:rFonts w:ascii="Consolas" w:hAnsi="Consolas"/>
                <w:sz w:val="18"/>
                <w:szCs w:val="18"/>
              </w:rPr>
              <w:t>开，</w:t>
            </w:r>
            <w:r>
              <w:rPr>
                <w:rFonts w:ascii="Consolas" w:hAnsi="Consolas" w:hint="eastAsia"/>
                <w:sz w:val="18"/>
                <w:szCs w:val="18"/>
              </w:rPr>
              <w:t>0</w:t>
            </w:r>
            <w:r>
              <w:rPr>
                <w:rFonts w:ascii="Consolas" w:hAnsi="Consolas" w:hint="eastAsia"/>
                <w:sz w:val="18"/>
                <w:szCs w:val="18"/>
              </w:rPr>
              <w:t>为</w:t>
            </w:r>
            <w:r>
              <w:rPr>
                <w:rFonts w:ascii="Consolas" w:hAnsi="Consolas"/>
                <w:sz w:val="18"/>
                <w:szCs w:val="18"/>
              </w:rPr>
              <w:t>关</w:t>
            </w:r>
            <w:r w:rsidR="006A4E32">
              <w:rPr>
                <w:rFonts w:ascii="Consolas" w:hAnsi="Consolas" w:hint="eastAsia"/>
                <w:sz w:val="18"/>
                <w:szCs w:val="18"/>
              </w:rPr>
              <w:t xml:space="preserve"> (</w:t>
            </w:r>
            <w:r w:rsidR="006A4E32">
              <w:rPr>
                <w:rFonts w:ascii="Consolas" w:hAnsi="Consolas"/>
                <w:sz w:val="18"/>
                <w:szCs w:val="18"/>
              </w:rPr>
              <w:t>1</w:t>
            </w:r>
            <w:r w:rsidR="006A4E32">
              <w:rPr>
                <w:rFonts w:ascii="Consolas" w:hAnsi="Consolas" w:hint="eastAsia"/>
                <w:sz w:val="18"/>
                <w:szCs w:val="18"/>
              </w:rPr>
              <w:t>字节</w:t>
            </w:r>
            <w:r w:rsidR="006A4E32">
              <w:rPr>
                <w:rFonts w:ascii="Consolas" w:hAnsi="Consolas" w:hint="eastAsia"/>
                <w:sz w:val="18"/>
                <w:szCs w:val="18"/>
              </w:rPr>
              <w:t>)</w:t>
            </w:r>
          </w:p>
        </w:tc>
      </w:tr>
    </w:tbl>
    <w:p w:rsidR="00F2198F" w:rsidRDefault="00F2198F" w:rsidP="00F2198F">
      <w:r>
        <w:rPr>
          <w:rFonts w:hint="eastAsia"/>
        </w:rPr>
        <w:t>1</w:t>
      </w:r>
      <w:r>
        <w:rPr>
          <w:rFonts w:hint="eastAsia"/>
        </w:rPr>
        <w:t>路插座</w:t>
      </w:r>
      <w:r>
        <w:t>只有通道</w:t>
      </w:r>
      <w:r>
        <w:rPr>
          <w:rFonts w:hint="eastAsia"/>
        </w:rPr>
        <w:t>1</w:t>
      </w:r>
      <w:r>
        <w:rPr>
          <w:rFonts w:hint="eastAsia"/>
        </w:rPr>
        <w:t>，</w:t>
      </w:r>
    </w:p>
    <w:p w:rsidR="00F2198F" w:rsidRDefault="00F2198F" w:rsidP="00F2198F">
      <w:r>
        <w:rPr>
          <w:rFonts w:hint="eastAsia"/>
        </w:rPr>
        <w:t>2</w:t>
      </w:r>
      <w:r>
        <w:rPr>
          <w:rFonts w:hint="eastAsia"/>
        </w:rPr>
        <w:t>路插座</w:t>
      </w:r>
      <w:r>
        <w:t>只有通道</w:t>
      </w:r>
      <w:r>
        <w:rPr>
          <w:rFonts w:hint="eastAsia"/>
        </w:rPr>
        <w:t>1</w:t>
      </w:r>
      <w:r>
        <w:rPr>
          <w:rFonts w:hint="eastAsia"/>
        </w:rPr>
        <w:t>和</w:t>
      </w:r>
      <w:r>
        <w:rPr>
          <w:rFonts w:hint="eastAsia"/>
        </w:rPr>
        <w:t>2</w:t>
      </w:r>
      <w:r>
        <w:rPr>
          <w:rFonts w:hint="eastAsia"/>
        </w:rPr>
        <w:t>，</w:t>
      </w:r>
    </w:p>
    <w:p w:rsidR="00F2198F" w:rsidRDefault="00F2198F" w:rsidP="00F2198F">
      <w:r>
        <w:rPr>
          <w:rFonts w:hint="eastAsia"/>
        </w:rPr>
        <w:t>3</w:t>
      </w:r>
      <w:r>
        <w:rPr>
          <w:rFonts w:hint="eastAsia"/>
        </w:rPr>
        <w:t>路插座</w:t>
      </w:r>
      <w:r>
        <w:t>只有通道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和</w:t>
      </w:r>
      <w:r>
        <w:rPr>
          <w:rFonts w:hint="eastAsia"/>
        </w:rPr>
        <w:t>3</w:t>
      </w:r>
      <w:r>
        <w:rPr>
          <w:rFonts w:hint="eastAsia"/>
        </w:rPr>
        <w:t>，</w:t>
      </w:r>
    </w:p>
    <w:p w:rsidR="00F2198F" w:rsidRPr="003C3765" w:rsidRDefault="00F2198F" w:rsidP="00F2198F">
      <w:r>
        <w:rPr>
          <w:rFonts w:hint="eastAsia"/>
        </w:rPr>
        <w:t>4</w:t>
      </w:r>
      <w:r>
        <w:rPr>
          <w:rFonts w:hint="eastAsia"/>
        </w:rPr>
        <w:t>路插座</w:t>
      </w:r>
      <w:r>
        <w:t>具备所有通道</w:t>
      </w:r>
    </w:p>
    <w:p w:rsidR="004A1B16" w:rsidRPr="00F2198F" w:rsidRDefault="004A1B16" w:rsidP="004A1B16"/>
    <w:p w:rsidR="004A1B16" w:rsidRDefault="004A1B16" w:rsidP="004A1B16">
      <w:r>
        <w:rPr>
          <w:rFonts w:hint="eastAsia"/>
        </w:rPr>
        <w:t>控制表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711"/>
        <w:gridCol w:w="1503"/>
        <w:gridCol w:w="5867"/>
        <w:gridCol w:w="5867"/>
      </w:tblGrid>
      <w:tr w:rsidR="004A1B16" w:rsidTr="000576B0">
        <w:tc>
          <w:tcPr>
            <w:tcW w:w="255" w:type="pct"/>
            <w:shd w:val="pct10" w:color="auto" w:fill="auto"/>
          </w:tcPr>
          <w:p w:rsidR="004A1B16" w:rsidRDefault="004A1B16" w:rsidP="000576B0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ID(1)</w:t>
            </w:r>
          </w:p>
        </w:tc>
        <w:tc>
          <w:tcPr>
            <w:tcW w:w="539" w:type="pct"/>
            <w:shd w:val="clear" w:color="auto" w:fill="4BACC6"/>
          </w:tcPr>
          <w:p w:rsidR="004A1B16" w:rsidRDefault="004A1B16" w:rsidP="000576B0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DATA_COUNT(1)</w:t>
            </w:r>
          </w:p>
        </w:tc>
        <w:tc>
          <w:tcPr>
            <w:tcW w:w="2103" w:type="pct"/>
            <w:shd w:val="clear" w:color="auto" w:fill="F79646"/>
          </w:tcPr>
          <w:p w:rsidR="004A1B16" w:rsidRDefault="004A1B16" w:rsidP="000576B0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DATA_TYPE</w:t>
            </w:r>
            <w:r>
              <w:rPr>
                <w:rFonts w:ascii="Consolas" w:hAnsi="Consolas"/>
                <w:sz w:val="18"/>
                <w:szCs w:val="18"/>
              </w:rPr>
              <w:t>(1)</w:t>
            </w:r>
          </w:p>
        </w:tc>
        <w:tc>
          <w:tcPr>
            <w:tcW w:w="2103" w:type="pct"/>
            <w:shd w:val="clear" w:color="auto" w:fill="F79646"/>
          </w:tcPr>
          <w:p w:rsidR="004A1B16" w:rsidRDefault="004A1B16" w:rsidP="000576B0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DATA</w:t>
            </w:r>
          </w:p>
        </w:tc>
      </w:tr>
      <w:tr w:rsidR="004A1B16" w:rsidTr="000576B0">
        <w:tc>
          <w:tcPr>
            <w:tcW w:w="255" w:type="pct"/>
            <w:shd w:val="pct10" w:color="auto" w:fill="auto"/>
          </w:tcPr>
          <w:p w:rsidR="004A1B16" w:rsidRDefault="004A1B16" w:rsidP="000576B0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0</w:t>
            </w:r>
            <w:r>
              <w:rPr>
                <w:rFonts w:ascii="Consolas" w:hAnsi="Consolas"/>
                <w:sz w:val="18"/>
                <w:szCs w:val="18"/>
              </w:rPr>
              <w:t>xFF</w:t>
            </w:r>
          </w:p>
        </w:tc>
        <w:tc>
          <w:tcPr>
            <w:tcW w:w="539" w:type="pct"/>
            <w:shd w:val="clear" w:color="auto" w:fill="4BACC6"/>
          </w:tcPr>
          <w:p w:rsidR="004A1B16" w:rsidRDefault="004A1B16" w:rsidP="000576B0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1</w:t>
            </w:r>
          </w:p>
        </w:tc>
        <w:tc>
          <w:tcPr>
            <w:tcW w:w="2103" w:type="pct"/>
            <w:shd w:val="clear" w:color="auto" w:fill="F79646"/>
          </w:tcPr>
          <w:p w:rsidR="004A1B16" w:rsidRDefault="004A1B16" w:rsidP="000576B0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DATA_TYPE_BIN_DIGITAL_UNSIGN</w:t>
            </w:r>
          </w:p>
        </w:tc>
        <w:tc>
          <w:tcPr>
            <w:tcW w:w="2103" w:type="pct"/>
            <w:shd w:val="clear" w:color="auto" w:fill="F79646"/>
          </w:tcPr>
          <w:p w:rsidR="004A1B16" w:rsidRDefault="004A1B16" w:rsidP="000576B0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重置设备</w:t>
            </w:r>
            <w:r>
              <w:rPr>
                <w:rFonts w:ascii="Consolas" w:hAnsi="Consolas" w:hint="eastAsia"/>
                <w:sz w:val="18"/>
                <w:szCs w:val="18"/>
              </w:rPr>
              <w:t>,0</w:t>
            </w:r>
            <w:r>
              <w:rPr>
                <w:rFonts w:ascii="Consolas" w:hAnsi="Consolas"/>
                <w:sz w:val="18"/>
                <w:szCs w:val="18"/>
              </w:rPr>
              <w:t>=</w:t>
            </w:r>
            <w:r>
              <w:rPr>
                <w:rFonts w:ascii="Consolas" w:hAnsi="Consolas"/>
                <w:sz w:val="18"/>
                <w:szCs w:val="18"/>
              </w:rPr>
              <w:t>不操作，</w:t>
            </w:r>
            <w:r>
              <w:rPr>
                <w:rFonts w:ascii="Consolas" w:hAnsi="Consolas" w:hint="eastAsia"/>
                <w:sz w:val="18"/>
                <w:szCs w:val="18"/>
              </w:rPr>
              <w:t>1</w:t>
            </w:r>
            <w:r>
              <w:rPr>
                <w:rFonts w:ascii="Consolas" w:hAnsi="Consolas"/>
                <w:sz w:val="18"/>
                <w:szCs w:val="18"/>
              </w:rPr>
              <w:t>=</w:t>
            </w:r>
            <w:r>
              <w:rPr>
                <w:rFonts w:ascii="Consolas" w:hAnsi="Consolas"/>
                <w:sz w:val="18"/>
                <w:szCs w:val="18"/>
              </w:rPr>
              <w:t>重启，</w:t>
            </w:r>
            <w:r>
              <w:rPr>
                <w:rFonts w:ascii="Consolas" w:hAnsi="Consolas" w:hint="eastAsia"/>
                <w:sz w:val="18"/>
                <w:szCs w:val="18"/>
              </w:rPr>
              <w:t>2</w:t>
            </w:r>
            <w:r>
              <w:rPr>
                <w:rFonts w:ascii="Consolas" w:hAnsi="Consolas"/>
                <w:sz w:val="18"/>
                <w:szCs w:val="18"/>
              </w:rPr>
              <w:t>=</w:t>
            </w:r>
            <w:r>
              <w:rPr>
                <w:rFonts w:ascii="Consolas" w:hAnsi="Consolas"/>
                <w:sz w:val="18"/>
                <w:szCs w:val="18"/>
              </w:rPr>
              <w:t>恢复出厂设置</w:t>
            </w:r>
          </w:p>
        </w:tc>
      </w:tr>
      <w:tr w:rsidR="004A1B16" w:rsidTr="000576B0">
        <w:tc>
          <w:tcPr>
            <w:tcW w:w="255" w:type="pct"/>
            <w:shd w:val="pct10" w:color="auto" w:fill="auto"/>
          </w:tcPr>
          <w:p w:rsidR="004A1B16" w:rsidRDefault="004A1B16" w:rsidP="000576B0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0x01</w:t>
            </w:r>
          </w:p>
        </w:tc>
        <w:tc>
          <w:tcPr>
            <w:tcW w:w="539" w:type="pct"/>
            <w:shd w:val="clear" w:color="auto" w:fill="4BACC6"/>
          </w:tcPr>
          <w:p w:rsidR="004A1B16" w:rsidRDefault="004A1B16" w:rsidP="000576B0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1</w:t>
            </w:r>
          </w:p>
        </w:tc>
        <w:tc>
          <w:tcPr>
            <w:tcW w:w="2103" w:type="pct"/>
            <w:shd w:val="clear" w:color="auto" w:fill="F79646"/>
          </w:tcPr>
          <w:p w:rsidR="004A1B16" w:rsidRDefault="004A1B16" w:rsidP="00EC28F2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DATA_TYPE_BIN_</w:t>
            </w:r>
            <w:r w:rsidR="00EC28F2">
              <w:rPr>
                <w:rFonts w:ascii="Consolas" w:hAnsi="Consolas"/>
                <w:sz w:val="18"/>
                <w:szCs w:val="18"/>
              </w:rPr>
              <w:t>BOOL</w:t>
            </w:r>
          </w:p>
        </w:tc>
        <w:tc>
          <w:tcPr>
            <w:tcW w:w="2103" w:type="pct"/>
            <w:shd w:val="clear" w:color="auto" w:fill="F79646"/>
          </w:tcPr>
          <w:p w:rsidR="004A1B16" w:rsidRDefault="004A1B16" w:rsidP="000576B0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开启</w:t>
            </w:r>
            <w:r>
              <w:rPr>
                <w:rFonts w:ascii="Consolas" w:hAnsi="Consolas"/>
                <w:sz w:val="18"/>
                <w:szCs w:val="18"/>
              </w:rPr>
              <w:t>通道</w:t>
            </w:r>
            <w:r>
              <w:rPr>
                <w:rFonts w:ascii="Consolas" w:hAnsi="Consolas" w:hint="eastAsia"/>
                <w:sz w:val="18"/>
                <w:szCs w:val="18"/>
              </w:rPr>
              <w:t>1</w:t>
            </w:r>
            <w:r>
              <w:rPr>
                <w:rFonts w:ascii="Consolas" w:hAnsi="Consolas" w:hint="eastAsia"/>
                <w:sz w:val="18"/>
                <w:szCs w:val="18"/>
              </w:rPr>
              <w:t>，</w:t>
            </w:r>
            <w:r>
              <w:rPr>
                <w:rFonts w:ascii="Consolas" w:hAnsi="Consolas" w:hint="eastAsia"/>
                <w:sz w:val="18"/>
                <w:szCs w:val="18"/>
              </w:rPr>
              <w:t>1</w:t>
            </w:r>
            <w:r>
              <w:rPr>
                <w:rFonts w:ascii="Consolas" w:hAnsi="Consolas" w:hint="eastAsia"/>
                <w:sz w:val="18"/>
                <w:szCs w:val="18"/>
              </w:rPr>
              <w:t>为</w:t>
            </w:r>
            <w:r>
              <w:rPr>
                <w:rFonts w:ascii="Consolas" w:hAnsi="Consolas"/>
                <w:sz w:val="18"/>
                <w:szCs w:val="18"/>
              </w:rPr>
              <w:t>开，</w:t>
            </w:r>
            <w:r>
              <w:rPr>
                <w:rFonts w:ascii="Consolas" w:hAnsi="Consolas" w:hint="eastAsia"/>
                <w:sz w:val="18"/>
                <w:szCs w:val="18"/>
              </w:rPr>
              <w:t>0</w:t>
            </w:r>
            <w:r>
              <w:rPr>
                <w:rFonts w:ascii="Consolas" w:hAnsi="Consolas" w:hint="eastAsia"/>
                <w:sz w:val="18"/>
                <w:szCs w:val="18"/>
              </w:rPr>
              <w:t>为</w:t>
            </w:r>
            <w:r>
              <w:rPr>
                <w:rFonts w:ascii="Consolas" w:hAnsi="Consolas"/>
                <w:sz w:val="18"/>
                <w:szCs w:val="18"/>
              </w:rPr>
              <w:t>关</w:t>
            </w:r>
          </w:p>
        </w:tc>
      </w:tr>
      <w:tr w:rsidR="004A1B16" w:rsidTr="000576B0">
        <w:tc>
          <w:tcPr>
            <w:tcW w:w="255" w:type="pct"/>
            <w:shd w:val="pct10" w:color="auto" w:fill="auto"/>
          </w:tcPr>
          <w:p w:rsidR="004A1B16" w:rsidRDefault="004A1B16" w:rsidP="000576B0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0x02</w:t>
            </w:r>
          </w:p>
        </w:tc>
        <w:tc>
          <w:tcPr>
            <w:tcW w:w="539" w:type="pct"/>
            <w:shd w:val="clear" w:color="auto" w:fill="4BACC6"/>
          </w:tcPr>
          <w:p w:rsidR="004A1B16" w:rsidRDefault="004A1B16" w:rsidP="000576B0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1</w:t>
            </w:r>
          </w:p>
        </w:tc>
        <w:tc>
          <w:tcPr>
            <w:tcW w:w="2103" w:type="pct"/>
            <w:shd w:val="clear" w:color="auto" w:fill="F79646"/>
          </w:tcPr>
          <w:p w:rsidR="004A1B16" w:rsidRDefault="00D940E9" w:rsidP="000576B0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DATA_TYPE_BIN_</w:t>
            </w:r>
            <w:r>
              <w:rPr>
                <w:rFonts w:ascii="Consolas" w:hAnsi="Consolas"/>
                <w:sz w:val="18"/>
                <w:szCs w:val="18"/>
              </w:rPr>
              <w:t>BOOL</w:t>
            </w:r>
          </w:p>
        </w:tc>
        <w:tc>
          <w:tcPr>
            <w:tcW w:w="2103" w:type="pct"/>
            <w:shd w:val="clear" w:color="auto" w:fill="F79646"/>
          </w:tcPr>
          <w:p w:rsidR="004A1B16" w:rsidRDefault="004A1B16" w:rsidP="000576B0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开启</w:t>
            </w:r>
            <w:r>
              <w:rPr>
                <w:rFonts w:ascii="Consolas" w:hAnsi="Consolas"/>
                <w:sz w:val="18"/>
                <w:szCs w:val="18"/>
              </w:rPr>
              <w:t>通道</w:t>
            </w:r>
            <w:r>
              <w:rPr>
                <w:rFonts w:ascii="Consolas" w:hAnsi="Consolas" w:hint="eastAsia"/>
                <w:sz w:val="18"/>
                <w:szCs w:val="18"/>
              </w:rPr>
              <w:t>2</w:t>
            </w:r>
            <w:r>
              <w:rPr>
                <w:rFonts w:ascii="Consolas" w:hAnsi="Consolas" w:hint="eastAsia"/>
                <w:sz w:val="18"/>
                <w:szCs w:val="18"/>
              </w:rPr>
              <w:t>，</w:t>
            </w:r>
            <w:r>
              <w:rPr>
                <w:rFonts w:ascii="Consolas" w:hAnsi="Consolas" w:hint="eastAsia"/>
                <w:sz w:val="18"/>
                <w:szCs w:val="18"/>
              </w:rPr>
              <w:t>1</w:t>
            </w:r>
            <w:r>
              <w:rPr>
                <w:rFonts w:ascii="Consolas" w:hAnsi="Consolas" w:hint="eastAsia"/>
                <w:sz w:val="18"/>
                <w:szCs w:val="18"/>
              </w:rPr>
              <w:t>为</w:t>
            </w:r>
            <w:r>
              <w:rPr>
                <w:rFonts w:ascii="Consolas" w:hAnsi="Consolas"/>
                <w:sz w:val="18"/>
                <w:szCs w:val="18"/>
              </w:rPr>
              <w:t>开，</w:t>
            </w:r>
            <w:r>
              <w:rPr>
                <w:rFonts w:ascii="Consolas" w:hAnsi="Consolas" w:hint="eastAsia"/>
                <w:sz w:val="18"/>
                <w:szCs w:val="18"/>
              </w:rPr>
              <w:t>0</w:t>
            </w:r>
            <w:r>
              <w:rPr>
                <w:rFonts w:ascii="Consolas" w:hAnsi="Consolas" w:hint="eastAsia"/>
                <w:sz w:val="18"/>
                <w:szCs w:val="18"/>
              </w:rPr>
              <w:t>为</w:t>
            </w:r>
            <w:r>
              <w:rPr>
                <w:rFonts w:ascii="Consolas" w:hAnsi="Consolas"/>
                <w:sz w:val="18"/>
                <w:szCs w:val="18"/>
              </w:rPr>
              <w:t>关</w:t>
            </w:r>
          </w:p>
        </w:tc>
      </w:tr>
      <w:tr w:rsidR="004A1B16" w:rsidTr="000576B0">
        <w:tc>
          <w:tcPr>
            <w:tcW w:w="255" w:type="pct"/>
            <w:shd w:val="pct10" w:color="auto" w:fill="auto"/>
          </w:tcPr>
          <w:p w:rsidR="004A1B16" w:rsidRDefault="004A1B16" w:rsidP="000576B0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0x03</w:t>
            </w:r>
          </w:p>
        </w:tc>
        <w:tc>
          <w:tcPr>
            <w:tcW w:w="539" w:type="pct"/>
            <w:shd w:val="clear" w:color="auto" w:fill="4BACC6"/>
          </w:tcPr>
          <w:p w:rsidR="004A1B16" w:rsidRDefault="004A1B16" w:rsidP="000576B0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1</w:t>
            </w:r>
          </w:p>
        </w:tc>
        <w:tc>
          <w:tcPr>
            <w:tcW w:w="2103" w:type="pct"/>
            <w:shd w:val="clear" w:color="auto" w:fill="F79646"/>
          </w:tcPr>
          <w:p w:rsidR="004A1B16" w:rsidRDefault="00D940E9" w:rsidP="00D940E9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DATA_TYPE_BIN_</w:t>
            </w:r>
            <w:r>
              <w:rPr>
                <w:rFonts w:ascii="Consolas" w:hAnsi="Consolas"/>
                <w:sz w:val="18"/>
                <w:szCs w:val="18"/>
              </w:rPr>
              <w:t>BOOL</w:t>
            </w:r>
          </w:p>
        </w:tc>
        <w:tc>
          <w:tcPr>
            <w:tcW w:w="2103" w:type="pct"/>
            <w:shd w:val="clear" w:color="auto" w:fill="F79646"/>
          </w:tcPr>
          <w:p w:rsidR="004A1B16" w:rsidRDefault="004A1B16" w:rsidP="000576B0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开启</w:t>
            </w:r>
            <w:r>
              <w:rPr>
                <w:rFonts w:ascii="Consolas" w:hAnsi="Consolas"/>
                <w:sz w:val="18"/>
                <w:szCs w:val="18"/>
              </w:rPr>
              <w:t>通道</w:t>
            </w:r>
            <w:r>
              <w:rPr>
                <w:rFonts w:ascii="Consolas" w:hAnsi="Consolas" w:hint="eastAsia"/>
                <w:sz w:val="18"/>
                <w:szCs w:val="18"/>
              </w:rPr>
              <w:t>3</w:t>
            </w:r>
            <w:r>
              <w:rPr>
                <w:rFonts w:ascii="Consolas" w:hAnsi="Consolas" w:hint="eastAsia"/>
                <w:sz w:val="18"/>
                <w:szCs w:val="18"/>
              </w:rPr>
              <w:t>，</w:t>
            </w:r>
            <w:r>
              <w:rPr>
                <w:rFonts w:ascii="Consolas" w:hAnsi="Consolas" w:hint="eastAsia"/>
                <w:sz w:val="18"/>
                <w:szCs w:val="18"/>
              </w:rPr>
              <w:t>1</w:t>
            </w:r>
            <w:r>
              <w:rPr>
                <w:rFonts w:ascii="Consolas" w:hAnsi="Consolas" w:hint="eastAsia"/>
                <w:sz w:val="18"/>
                <w:szCs w:val="18"/>
              </w:rPr>
              <w:t>为</w:t>
            </w:r>
            <w:r>
              <w:rPr>
                <w:rFonts w:ascii="Consolas" w:hAnsi="Consolas"/>
                <w:sz w:val="18"/>
                <w:szCs w:val="18"/>
              </w:rPr>
              <w:t>开，</w:t>
            </w:r>
            <w:r>
              <w:rPr>
                <w:rFonts w:ascii="Consolas" w:hAnsi="Consolas" w:hint="eastAsia"/>
                <w:sz w:val="18"/>
                <w:szCs w:val="18"/>
              </w:rPr>
              <w:t>0</w:t>
            </w:r>
            <w:r>
              <w:rPr>
                <w:rFonts w:ascii="Consolas" w:hAnsi="Consolas" w:hint="eastAsia"/>
                <w:sz w:val="18"/>
                <w:szCs w:val="18"/>
              </w:rPr>
              <w:t>为</w:t>
            </w:r>
            <w:r>
              <w:rPr>
                <w:rFonts w:ascii="Consolas" w:hAnsi="Consolas"/>
                <w:sz w:val="18"/>
                <w:szCs w:val="18"/>
              </w:rPr>
              <w:t>关</w:t>
            </w:r>
          </w:p>
        </w:tc>
      </w:tr>
      <w:tr w:rsidR="004A1B16" w:rsidTr="000576B0">
        <w:tc>
          <w:tcPr>
            <w:tcW w:w="255" w:type="pct"/>
            <w:shd w:val="pct10" w:color="auto" w:fill="auto"/>
          </w:tcPr>
          <w:p w:rsidR="004A1B16" w:rsidRDefault="004A1B16" w:rsidP="000576B0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0x04</w:t>
            </w:r>
          </w:p>
        </w:tc>
        <w:tc>
          <w:tcPr>
            <w:tcW w:w="539" w:type="pct"/>
            <w:shd w:val="clear" w:color="auto" w:fill="4BACC6"/>
          </w:tcPr>
          <w:p w:rsidR="004A1B16" w:rsidRDefault="004A1B16" w:rsidP="000576B0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1</w:t>
            </w:r>
          </w:p>
        </w:tc>
        <w:tc>
          <w:tcPr>
            <w:tcW w:w="2103" w:type="pct"/>
            <w:shd w:val="clear" w:color="auto" w:fill="F79646"/>
          </w:tcPr>
          <w:p w:rsidR="004A1B16" w:rsidRDefault="00D940E9" w:rsidP="000576B0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DATA_TYPE_BIN_</w:t>
            </w:r>
            <w:r>
              <w:rPr>
                <w:rFonts w:ascii="Consolas" w:hAnsi="Consolas"/>
                <w:sz w:val="18"/>
                <w:szCs w:val="18"/>
              </w:rPr>
              <w:t>BOOL</w:t>
            </w:r>
          </w:p>
        </w:tc>
        <w:tc>
          <w:tcPr>
            <w:tcW w:w="2103" w:type="pct"/>
            <w:shd w:val="clear" w:color="auto" w:fill="F79646"/>
          </w:tcPr>
          <w:p w:rsidR="004A1B16" w:rsidRDefault="004A1B16" w:rsidP="000576B0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开启</w:t>
            </w:r>
            <w:r>
              <w:rPr>
                <w:rFonts w:ascii="Consolas" w:hAnsi="Consolas"/>
                <w:sz w:val="18"/>
                <w:szCs w:val="18"/>
              </w:rPr>
              <w:t>通道</w:t>
            </w:r>
            <w:r>
              <w:rPr>
                <w:rFonts w:ascii="Consolas" w:hAnsi="Consolas" w:hint="eastAsia"/>
                <w:sz w:val="18"/>
                <w:szCs w:val="18"/>
              </w:rPr>
              <w:t>4</w:t>
            </w:r>
            <w:r>
              <w:rPr>
                <w:rFonts w:ascii="Consolas" w:hAnsi="Consolas" w:hint="eastAsia"/>
                <w:sz w:val="18"/>
                <w:szCs w:val="18"/>
              </w:rPr>
              <w:t>，</w:t>
            </w:r>
            <w:r>
              <w:rPr>
                <w:rFonts w:ascii="Consolas" w:hAnsi="Consolas" w:hint="eastAsia"/>
                <w:sz w:val="18"/>
                <w:szCs w:val="18"/>
              </w:rPr>
              <w:t>1</w:t>
            </w:r>
            <w:r>
              <w:rPr>
                <w:rFonts w:ascii="Consolas" w:hAnsi="Consolas" w:hint="eastAsia"/>
                <w:sz w:val="18"/>
                <w:szCs w:val="18"/>
              </w:rPr>
              <w:t>为</w:t>
            </w:r>
            <w:r>
              <w:rPr>
                <w:rFonts w:ascii="Consolas" w:hAnsi="Consolas"/>
                <w:sz w:val="18"/>
                <w:szCs w:val="18"/>
              </w:rPr>
              <w:t>开，</w:t>
            </w:r>
            <w:r>
              <w:rPr>
                <w:rFonts w:ascii="Consolas" w:hAnsi="Consolas" w:hint="eastAsia"/>
                <w:sz w:val="18"/>
                <w:szCs w:val="18"/>
              </w:rPr>
              <w:t>0</w:t>
            </w:r>
            <w:r>
              <w:rPr>
                <w:rFonts w:ascii="Consolas" w:hAnsi="Consolas" w:hint="eastAsia"/>
                <w:sz w:val="18"/>
                <w:szCs w:val="18"/>
              </w:rPr>
              <w:t>为</w:t>
            </w:r>
            <w:r>
              <w:rPr>
                <w:rFonts w:ascii="Consolas" w:hAnsi="Consolas"/>
                <w:sz w:val="18"/>
                <w:szCs w:val="18"/>
              </w:rPr>
              <w:t>关</w:t>
            </w:r>
          </w:p>
        </w:tc>
      </w:tr>
    </w:tbl>
    <w:p w:rsidR="00F2198F" w:rsidRDefault="00F2198F" w:rsidP="00F2198F">
      <w:r>
        <w:rPr>
          <w:rFonts w:hint="eastAsia"/>
        </w:rPr>
        <w:t>1</w:t>
      </w:r>
      <w:r>
        <w:rPr>
          <w:rFonts w:hint="eastAsia"/>
        </w:rPr>
        <w:t>路插座</w:t>
      </w:r>
      <w:r>
        <w:t>只有通道</w:t>
      </w:r>
      <w:r>
        <w:rPr>
          <w:rFonts w:hint="eastAsia"/>
        </w:rPr>
        <w:t>1</w:t>
      </w:r>
      <w:r>
        <w:rPr>
          <w:rFonts w:hint="eastAsia"/>
        </w:rPr>
        <w:t>，</w:t>
      </w:r>
    </w:p>
    <w:p w:rsidR="00F2198F" w:rsidRDefault="00F2198F" w:rsidP="00F2198F">
      <w:r>
        <w:rPr>
          <w:rFonts w:hint="eastAsia"/>
        </w:rPr>
        <w:t>2</w:t>
      </w:r>
      <w:r>
        <w:rPr>
          <w:rFonts w:hint="eastAsia"/>
        </w:rPr>
        <w:t>路插座</w:t>
      </w:r>
      <w:r>
        <w:t>只有通道</w:t>
      </w:r>
      <w:r>
        <w:rPr>
          <w:rFonts w:hint="eastAsia"/>
        </w:rPr>
        <w:t>1</w:t>
      </w:r>
      <w:r>
        <w:rPr>
          <w:rFonts w:hint="eastAsia"/>
        </w:rPr>
        <w:t>和</w:t>
      </w:r>
      <w:r>
        <w:rPr>
          <w:rFonts w:hint="eastAsia"/>
        </w:rPr>
        <w:t>2</w:t>
      </w:r>
      <w:r>
        <w:rPr>
          <w:rFonts w:hint="eastAsia"/>
        </w:rPr>
        <w:t>，</w:t>
      </w:r>
    </w:p>
    <w:p w:rsidR="00F2198F" w:rsidRDefault="00F2198F" w:rsidP="00F2198F">
      <w:r>
        <w:rPr>
          <w:rFonts w:hint="eastAsia"/>
        </w:rPr>
        <w:t>3</w:t>
      </w:r>
      <w:r>
        <w:rPr>
          <w:rFonts w:hint="eastAsia"/>
        </w:rPr>
        <w:t>路插座</w:t>
      </w:r>
      <w:r>
        <w:t>只有通道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和</w:t>
      </w:r>
      <w:r>
        <w:rPr>
          <w:rFonts w:hint="eastAsia"/>
        </w:rPr>
        <w:t>3</w:t>
      </w:r>
      <w:r>
        <w:rPr>
          <w:rFonts w:hint="eastAsia"/>
        </w:rPr>
        <w:t>，</w:t>
      </w:r>
    </w:p>
    <w:p w:rsidR="00F2198F" w:rsidRPr="003C3765" w:rsidRDefault="00F2198F" w:rsidP="00F2198F">
      <w:r>
        <w:rPr>
          <w:rFonts w:hint="eastAsia"/>
        </w:rPr>
        <w:t>4</w:t>
      </w:r>
      <w:r>
        <w:rPr>
          <w:rFonts w:hint="eastAsia"/>
        </w:rPr>
        <w:t>路插座</w:t>
      </w:r>
      <w:r>
        <w:t>具备所有通道</w:t>
      </w:r>
    </w:p>
    <w:p w:rsidR="004A1B16" w:rsidRPr="00F2198F" w:rsidRDefault="004A1B16" w:rsidP="004A1B16"/>
    <w:p w:rsidR="004A1B16" w:rsidRPr="00730142" w:rsidRDefault="004A1B16" w:rsidP="004A1B16"/>
    <w:p w:rsidR="002D332E" w:rsidRDefault="002D332E" w:rsidP="002D332E">
      <w:pPr>
        <w:pStyle w:val="2"/>
        <w:numPr>
          <w:ilvl w:val="0"/>
          <w:numId w:val="17"/>
        </w:numPr>
        <w:spacing w:before="0" w:after="0"/>
        <w:rPr>
          <w:rFonts w:ascii="Consolas" w:hAnsi="Consolas"/>
          <w:sz w:val="18"/>
          <w:szCs w:val="18"/>
        </w:rPr>
      </w:pPr>
      <w:r>
        <w:rPr>
          <w:rFonts w:ascii="Consolas" w:hAnsi="Consolas" w:hint="eastAsia"/>
          <w:sz w:val="18"/>
          <w:szCs w:val="18"/>
        </w:rPr>
        <w:t>门磁</w:t>
      </w:r>
      <w:r>
        <w:rPr>
          <w:rFonts w:ascii="Consolas" w:hAnsi="Consolas"/>
          <w:sz w:val="18"/>
          <w:szCs w:val="18"/>
        </w:rPr>
        <w:t>:</w:t>
      </w:r>
    </w:p>
    <w:p w:rsidR="002D332E" w:rsidRPr="001F795E" w:rsidRDefault="002D332E" w:rsidP="002D332E">
      <w:r>
        <w:rPr>
          <w:rFonts w:hint="eastAsia"/>
        </w:rPr>
        <w:t>设备表</w:t>
      </w: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5446"/>
        <w:gridCol w:w="5445"/>
        <w:gridCol w:w="3057"/>
      </w:tblGrid>
      <w:tr w:rsidR="002D332E" w:rsidTr="000576B0">
        <w:tc>
          <w:tcPr>
            <w:tcW w:w="1952" w:type="pct"/>
          </w:tcPr>
          <w:p w:rsidR="002D332E" w:rsidRDefault="00D674BC" w:rsidP="000576B0">
            <w:r>
              <w:rPr>
                <w:rFonts w:hint="eastAsia"/>
              </w:rPr>
              <w:t>0x00010030</w:t>
            </w:r>
          </w:p>
        </w:tc>
        <w:tc>
          <w:tcPr>
            <w:tcW w:w="1952" w:type="pct"/>
          </w:tcPr>
          <w:p w:rsidR="002D332E" w:rsidRDefault="002D332E" w:rsidP="000576B0">
            <w:r w:rsidRPr="00A54AA6">
              <w:t>0x01000000</w:t>
            </w:r>
          </w:p>
        </w:tc>
        <w:tc>
          <w:tcPr>
            <w:tcW w:w="1096" w:type="pct"/>
          </w:tcPr>
          <w:p w:rsidR="002D332E" w:rsidRDefault="002D332E" w:rsidP="000576B0">
            <w:r>
              <w:rPr>
                <w:rFonts w:hint="eastAsia"/>
              </w:rPr>
              <w:t>FALSE</w:t>
            </w:r>
          </w:p>
        </w:tc>
      </w:tr>
    </w:tbl>
    <w:p w:rsidR="002D332E" w:rsidRDefault="002D332E" w:rsidP="002D332E"/>
    <w:p w:rsidR="002D332E" w:rsidRDefault="002D332E" w:rsidP="002D332E">
      <w:r>
        <w:rPr>
          <w:rFonts w:hint="eastAsia"/>
        </w:rPr>
        <w:t>状态表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711"/>
        <w:gridCol w:w="1503"/>
        <w:gridCol w:w="5867"/>
        <w:gridCol w:w="5867"/>
      </w:tblGrid>
      <w:tr w:rsidR="002D332E" w:rsidTr="000576B0">
        <w:tc>
          <w:tcPr>
            <w:tcW w:w="255" w:type="pct"/>
            <w:shd w:val="pct10" w:color="auto" w:fill="auto"/>
          </w:tcPr>
          <w:p w:rsidR="002D332E" w:rsidRDefault="002D332E" w:rsidP="000576B0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ID(1)</w:t>
            </w:r>
          </w:p>
        </w:tc>
        <w:tc>
          <w:tcPr>
            <w:tcW w:w="539" w:type="pct"/>
            <w:shd w:val="clear" w:color="auto" w:fill="4BACC6"/>
          </w:tcPr>
          <w:p w:rsidR="002D332E" w:rsidRDefault="002D332E" w:rsidP="000576B0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DATA_COUNT(1)</w:t>
            </w:r>
          </w:p>
        </w:tc>
        <w:tc>
          <w:tcPr>
            <w:tcW w:w="2103" w:type="pct"/>
            <w:shd w:val="clear" w:color="auto" w:fill="F79646"/>
          </w:tcPr>
          <w:p w:rsidR="002D332E" w:rsidRDefault="002D332E" w:rsidP="000576B0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DATA_TYPE</w:t>
            </w:r>
            <w:r>
              <w:rPr>
                <w:rFonts w:ascii="Consolas" w:hAnsi="Consolas"/>
                <w:sz w:val="18"/>
                <w:szCs w:val="18"/>
              </w:rPr>
              <w:t>(1)</w:t>
            </w:r>
          </w:p>
        </w:tc>
        <w:tc>
          <w:tcPr>
            <w:tcW w:w="2103" w:type="pct"/>
            <w:shd w:val="clear" w:color="auto" w:fill="F79646"/>
          </w:tcPr>
          <w:p w:rsidR="002D332E" w:rsidRDefault="002D332E" w:rsidP="000576B0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DATA</w:t>
            </w:r>
          </w:p>
        </w:tc>
      </w:tr>
      <w:tr w:rsidR="002D332E" w:rsidTr="000576B0">
        <w:tc>
          <w:tcPr>
            <w:tcW w:w="255" w:type="pct"/>
            <w:shd w:val="pct10" w:color="auto" w:fill="auto"/>
          </w:tcPr>
          <w:p w:rsidR="002D332E" w:rsidRDefault="002D332E" w:rsidP="000576B0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0</w:t>
            </w:r>
            <w:r>
              <w:rPr>
                <w:rFonts w:ascii="Consolas" w:hAnsi="Consolas"/>
                <w:sz w:val="18"/>
                <w:szCs w:val="18"/>
              </w:rPr>
              <w:t>xFF</w:t>
            </w:r>
          </w:p>
        </w:tc>
        <w:tc>
          <w:tcPr>
            <w:tcW w:w="539" w:type="pct"/>
            <w:shd w:val="clear" w:color="auto" w:fill="4BACC6"/>
          </w:tcPr>
          <w:p w:rsidR="002D332E" w:rsidRDefault="002D332E" w:rsidP="000576B0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1</w:t>
            </w:r>
          </w:p>
        </w:tc>
        <w:tc>
          <w:tcPr>
            <w:tcW w:w="2103" w:type="pct"/>
            <w:shd w:val="clear" w:color="auto" w:fill="F79646"/>
          </w:tcPr>
          <w:p w:rsidR="002D332E" w:rsidRDefault="002D332E" w:rsidP="000576B0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DATA_TYPE_</w:t>
            </w:r>
            <w:r>
              <w:rPr>
                <w:rFonts w:ascii="Consolas" w:hAnsi="Consolas" w:hint="eastAsia"/>
                <w:sz w:val="18"/>
                <w:szCs w:val="18"/>
              </w:rPr>
              <w:t>ASCII_</w:t>
            </w:r>
            <w:r>
              <w:rPr>
                <w:rFonts w:ascii="Consolas" w:hAnsi="Consolas"/>
                <w:sz w:val="18"/>
                <w:szCs w:val="18"/>
              </w:rPr>
              <w:t>TEXT</w:t>
            </w:r>
          </w:p>
        </w:tc>
        <w:tc>
          <w:tcPr>
            <w:tcW w:w="2103" w:type="pct"/>
            <w:shd w:val="clear" w:color="auto" w:fill="F79646"/>
          </w:tcPr>
          <w:p w:rsidR="002D332E" w:rsidRDefault="002D332E" w:rsidP="000576B0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设备名</w:t>
            </w:r>
          </w:p>
        </w:tc>
      </w:tr>
      <w:tr w:rsidR="002D332E" w:rsidTr="000576B0">
        <w:tc>
          <w:tcPr>
            <w:tcW w:w="255" w:type="pct"/>
            <w:shd w:val="pct10" w:color="auto" w:fill="auto"/>
          </w:tcPr>
          <w:p w:rsidR="002D332E" w:rsidRDefault="002D332E" w:rsidP="000576B0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0</w:t>
            </w:r>
            <w:r>
              <w:rPr>
                <w:rFonts w:ascii="Consolas" w:hAnsi="Consolas"/>
                <w:sz w:val="18"/>
                <w:szCs w:val="18"/>
              </w:rPr>
              <w:t>x</w:t>
            </w:r>
            <w:r>
              <w:rPr>
                <w:rFonts w:ascii="Consolas" w:hAnsi="Consolas" w:hint="eastAsia"/>
                <w:sz w:val="18"/>
                <w:szCs w:val="18"/>
              </w:rPr>
              <w:t>FE</w:t>
            </w:r>
          </w:p>
        </w:tc>
        <w:tc>
          <w:tcPr>
            <w:tcW w:w="539" w:type="pct"/>
            <w:shd w:val="clear" w:color="auto" w:fill="4BACC6"/>
          </w:tcPr>
          <w:p w:rsidR="002D332E" w:rsidRDefault="002D332E" w:rsidP="000576B0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1</w:t>
            </w:r>
          </w:p>
        </w:tc>
        <w:tc>
          <w:tcPr>
            <w:tcW w:w="2103" w:type="pct"/>
            <w:shd w:val="clear" w:color="auto" w:fill="F79646"/>
          </w:tcPr>
          <w:p w:rsidR="002D332E" w:rsidRDefault="002D332E" w:rsidP="000576B0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DATA_TYPE_BIN_DIGITAL_UNSIGN</w:t>
            </w:r>
          </w:p>
        </w:tc>
        <w:tc>
          <w:tcPr>
            <w:tcW w:w="2103" w:type="pct"/>
            <w:shd w:val="clear" w:color="auto" w:fill="F79646"/>
          </w:tcPr>
          <w:p w:rsidR="002D332E" w:rsidRDefault="002D332E" w:rsidP="000576B0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1</w:t>
            </w:r>
            <w:r>
              <w:rPr>
                <w:rFonts w:ascii="Consolas" w:hAnsi="Consolas" w:hint="eastAsia"/>
                <w:sz w:val="18"/>
                <w:szCs w:val="18"/>
              </w:rPr>
              <w:t>代表设备在线，</w:t>
            </w:r>
            <w:r>
              <w:rPr>
                <w:rFonts w:ascii="Consolas" w:hAnsi="Consolas" w:hint="eastAsia"/>
                <w:sz w:val="18"/>
                <w:szCs w:val="18"/>
              </w:rPr>
              <w:t>2</w:t>
            </w:r>
            <w:r>
              <w:rPr>
                <w:rFonts w:ascii="Consolas" w:hAnsi="Consolas" w:hint="eastAsia"/>
                <w:sz w:val="18"/>
                <w:szCs w:val="18"/>
              </w:rPr>
              <w:t>代表设备休眠，</w:t>
            </w:r>
            <w:r>
              <w:rPr>
                <w:rFonts w:ascii="Consolas" w:hAnsi="Consolas" w:hint="eastAsia"/>
                <w:sz w:val="18"/>
                <w:szCs w:val="18"/>
              </w:rPr>
              <w:t>0</w:t>
            </w:r>
            <w:r>
              <w:rPr>
                <w:rFonts w:ascii="Consolas" w:hAnsi="Consolas" w:hint="eastAsia"/>
                <w:sz w:val="18"/>
                <w:szCs w:val="18"/>
              </w:rPr>
              <w:t>代表设备离线。</w:t>
            </w:r>
            <w:r>
              <w:rPr>
                <w:rFonts w:ascii="Consolas" w:hAnsi="Consolas" w:hint="eastAsia"/>
                <w:sz w:val="18"/>
                <w:szCs w:val="18"/>
              </w:rPr>
              <w:t>(</w:t>
            </w:r>
            <w:r>
              <w:rPr>
                <w:rFonts w:ascii="Consolas" w:hAnsi="Consolas"/>
                <w:sz w:val="18"/>
                <w:szCs w:val="18"/>
              </w:rPr>
              <w:t>1</w:t>
            </w:r>
            <w:r>
              <w:rPr>
                <w:rFonts w:ascii="Consolas" w:hAnsi="Consolas" w:hint="eastAsia"/>
                <w:sz w:val="18"/>
                <w:szCs w:val="18"/>
              </w:rPr>
              <w:t>字节</w:t>
            </w:r>
            <w:r>
              <w:rPr>
                <w:rFonts w:ascii="Consolas" w:hAnsi="Consolas" w:hint="eastAsia"/>
                <w:sz w:val="18"/>
                <w:szCs w:val="18"/>
              </w:rPr>
              <w:t>)</w:t>
            </w:r>
          </w:p>
        </w:tc>
      </w:tr>
      <w:tr w:rsidR="002D332E" w:rsidTr="000576B0">
        <w:tc>
          <w:tcPr>
            <w:tcW w:w="255" w:type="pct"/>
            <w:shd w:val="pct10" w:color="auto" w:fill="auto"/>
          </w:tcPr>
          <w:p w:rsidR="002D332E" w:rsidRDefault="002D332E" w:rsidP="000576B0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0xFD</w:t>
            </w:r>
          </w:p>
        </w:tc>
        <w:tc>
          <w:tcPr>
            <w:tcW w:w="539" w:type="pct"/>
            <w:shd w:val="clear" w:color="auto" w:fill="4BACC6"/>
          </w:tcPr>
          <w:p w:rsidR="002D332E" w:rsidRDefault="002D332E" w:rsidP="000576B0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1</w:t>
            </w:r>
          </w:p>
        </w:tc>
        <w:tc>
          <w:tcPr>
            <w:tcW w:w="2103" w:type="pct"/>
            <w:shd w:val="clear" w:color="auto" w:fill="F79646"/>
          </w:tcPr>
          <w:p w:rsidR="002D332E" w:rsidRDefault="002D332E" w:rsidP="000576B0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DATA_TYPE_BIN_DIGITAL_UNSIGN</w:t>
            </w:r>
          </w:p>
        </w:tc>
        <w:tc>
          <w:tcPr>
            <w:tcW w:w="2103" w:type="pct"/>
            <w:shd w:val="clear" w:color="auto" w:fill="F79646"/>
          </w:tcPr>
          <w:p w:rsidR="002D332E" w:rsidRDefault="002D332E" w:rsidP="000576B0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设备电量信息，</w:t>
            </w:r>
            <w:r>
              <w:rPr>
                <w:rFonts w:ascii="Consolas" w:hAnsi="Consolas"/>
                <w:sz w:val="18"/>
                <w:szCs w:val="18"/>
              </w:rPr>
              <w:t>0xFF</w:t>
            </w:r>
            <w:r>
              <w:rPr>
                <w:rFonts w:ascii="Consolas" w:hAnsi="Consolas" w:hint="eastAsia"/>
                <w:sz w:val="18"/>
                <w:szCs w:val="18"/>
              </w:rPr>
              <w:t>正常</w:t>
            </w:r>
            <w:r>
              <w:rPr>
                <w:rFonts w:ascii="Consolas" w:hAnsi="Consolas"/>
                <w:sz w:val="18"/>
                <w:szCs w:val="18"/>
              </w:rPr>
              <w:t>，</w:t>
            </w:r>
            <w:r>
              <w:rPr>
                <w:rFonts w:ascii="Consolas" w:hAnsi="Consolas" w:hint="eastAsia"/>
                <w:sz w:val="18"/>
                <w:szCs w:val="18"/>
              </w:rPr>
              <w:t>0</w:t>
            </w:r>
            <w:r>
              <w:rPr>
                <w:rFonts w:ascii="Consolas" w:hAnsi="Consolas"/>
                <w:sz w:val="18"/>
                <w:szCs w:val="18"/>
              </w:rPr>
              <w:t>x00</w:t>
            </w:r>
            <w:r>
              <w:rPr>
                <w:rFonts w:ascii="Consolas" w:hAnsi="Consolas"/>
                <w:sz w:val="18"/>
                <w:szCs w:val="18"/>
              </w:rPr>
              <w:t>电量</w:t>
            </w:r>
            <w:r>
              <w:rPr>
                <w:rFonts w:ascii="Consolas" w:hAnsi="Consolas" w:hint="eastAsia"/>
                <w:sz w:val="18"/>
                <w:szCs w:val="18"/>
              </w:rPr>
              <w:t>低</w:t>
            </w:r>
            <w:r>
              <w:rPr>
                <w:rFonts w:ascii="Consolas" w:hAnsi="Consolas" w:hint="eastAsia"/>
                <w:sz w:val="18"/>
                <w:szCs w:val="18"/>
              </w:rPr>
              <w:t xml:space="preserve"> (</w:t>
            </w:r>
            <w:r>
              <w:rPr>
                <w:rFonts w:ascii="Consolas" w:hAnsi="Consolas"/>
                <w:sz w:val="18"/>
                <w:szCs w:val="18"/>
              </w:rPr>
              <w:t>1</w:t>
            </w:r>
            <w:r>
              <w:rPr>
                <w:rFonts w:ascii="Consolas" w:hAnsi="Consolas" w:hint="eastAsia"/>
                <w:sz w:val="18"/>
                <w:szCs w:val="18"/>
              </w:rPr>
              <w:t>字节</w:t>
            </w:r>
            <w:r>
              <w:rPr>
                <w:rFonts w:ascii="Consolas" w:hAnsi="Consolas" w:hint="eastAsia"/>
                <w:sz w:val="18"/>
                <w:szCs w:val="18"/>
              </w:rPr>
              <w:t>)</w:t>
            </w:r>
          </w:p>
        </w:tc>
      </w:tr>
      <w:tr w:rsidR="002D332E" w:rsidTr="000576B0">
        <w:tc>
          <w:tcPr>
            <w:tcW w:w="255" w:type="pct"/>
            <w:shd w:val="pct10" w:color="auto" w:fill="auto"/>
          </w:tcPr>
          <w:p w:rsidR="002D332E" w:rsidRDefault="002D332E" w:rsidP="000576B0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0x01</w:t>
            </w:r>
          </w:p>
        </w:tc>
        <w:tc>
          <w:tcPr>
            <w:tcW w:w="539" w:type="pct"/>
            <w:shd w:val="clear" w:color="auto" w:fill="4BACC6"/>
          </w:tcPr>
          <w:p w:rsidR="002D332E" w:rsidRDefault="002D332E" w:rsidP="000576B0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1</w:t>
            </w:r>
          </w:p>
        </w:tc>
        <w:tc>
          <w:tcPr>
            <w:tcW w:w="2103" w:type="pct"/>
            <w:shd w:val="clear" w:color="auto" w:fill="F79646"/>
          </w:tcPr>
          <w:p w:rsidR="002D332E" w:rsidRDefault="002537CA" w:rsidP="000576B0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DATA_TYPE_BIN_</w:t>
            </w:r>
            <w:r>
              <w:rPr>
                <w:rFonts w:ascii="Consolas" w:hAnsi="Consolas"/>
                <w:sz w:val="18"/>
                <w:szCs w:val="18"/>
              </w:rPr>
              <w:t>BOOL</w:t>
            </w:r>
          </w:p>
        </w:tc>
        <w:tc>
          <w:tcPr>
            <w:tcW w:w="2103" w:type="pct"/>
            <w:shd w:val="clear" w:color="auto" w:fill="F79646"/>
          </w:tcPr>
          <w:p w:rsidR="002D332E" w:rsidRDefault="002D332E" w:rsidP="000576B0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通道</w:t>
            </w:r>
            <w:r>
              <w:rPr>
                <w:rFonts w:ascii="Consolas" w:hAnsi="Consolas" w:hint="eastAsia"/>
                <w:sz w:val="18"/>
                <w:szCs w:val="18"/>
              </w:rPr>
              <w:t>1</w:t>
            </w:r>
            <w:r>
              <w:rPr>
                <w:rFonts w:ascii="Consolas" w:hAnsi="Consolas" w:hint="eastAsia"/>
                <w:sz w:val="18"/>
                <w:szCs w:val="18"/>
              </w:rPr>
              <w:t>状态</w:t>
            </w:r>
            <w:r>
              <w:rPr>
                <w:rFonts w:ascii="Consolas" w:hAnsi="Consolas"/>
                <w:sz w:val="18"/>
                <w:szCs w:val="18"/>
              </w:rPr>
              <w:t>，</w:t>
            </w:r>
            <w:r>
              <w:rPr>
                <w:rFonts w:ascii="Consolas" w:hAnsi="Consolas" w:hint="eastAsia"/>
                <w:sz w:val="18"/>
                <w:szCs w:val="18"/>
              </w:rPr>
              <w:t>1</w:t>
            </w:r>
            <w:r>
              <w:rPr>
                <w:rFonts w:ascii="Consolas" w:hAnsi="Consolas" w:hint="eastAsia"/>
                <w:sz w:val="18"/>
                <w:szCs w:val="18"/>
              </w:rPr>
              <w:t>为</w:t>
            </w:r>
            <w:r w:rsidR="00870247">
              <w:rPr>
                <w:rFonts w:ascii="Consolas" w:hAnsi="Consolas" w:hint="eastAsia"/>
                <w:sz w:val="18"/>
                <w:szCs w:val="18"/>
              </w:rPr>
              <w:t>门</w:t>
            </w:r>
            <w:r>
              <w:rPr>
                <w:rFonts w:ascii="Consolas" w:hAnsi="Consolas"/>
                <w:sz w:val="18"/>
                <w:szCs w:val="18"/>
              </w:rPr>
              <w:t>开，</w:t>
            </w:r>
            <w:r>
              <w:rPr>
                <w:rFonts w:ascii="Consolas" w:hAnsi="Consolas" w:hint="eastAsia"/>
                <w:sz w:val="18"/>
                <w:szCs w:val="18"/>
              </w:rPr>
              <w:t>0</w:t>
            </w:r>
            <w:r>
              <w:rPr>
                <w:rFonts w:ascii="Consolas" w:hAnsi="Consolas" w:hint="eastAsia"/>
                <w:sz w:val="18"/>
                <w:szCs w:val="18"/>
              </w:rPr>
              <w:t>为</w:t>
            </w:r>
            <w:r w:rsidR="00870247">
              <w:rPr>
                <w:rFonts w:ascii="Consolas" w:hAnsi="Consolas" w:hint="eastAsia"/>
                <w:sz w:val="18"/>
                <w:szCs w:val="18"/>
              </w:rPr>
              <w:t>门</w:t>
            </w:r>
            <w:r>
              <w:rPr>
                <w:rFonts w:ascii="Consolas" w:hAnsi="Consolas"/>
                <w:sz w:val="18"/>
                <w:szCs w:val="18"/>
              </w:rPr>
              <w:t>关</w:t>
            </w:r>
            <w:r>
              <w:rPr>
                <w:rFonts w:ascii="Consolas" w:hAnsi="Consolas" w:hint="eastAsia"/>
                <w:sz w:val="18"/>
                <w:szCs w:val="18"/>
              </w:rPr>
              <w:t xml:space="preserve"> (</w:t>
            </w:r>
            <w:r>
              <w:rPr>
                <w:rFonts w:ascii="Consolas" w:hAnsi="Consolas"/>
                <w:sz w:val="18"/>
                <w:szCs w:val="18"/>
              </w:rPr>
              <w:t>1</w:t>
            </w:r>
            <w:r>
              <w:rPr>
                <w:rFonts w:ascii="Consolas" w:hAnsi="Consolas" w:hint="eastAsia"/>
                <w:sz w:val="18"/>
                <w:szCs w:val="18"/>
              </w:rPr>
              <w:t>字节</w:t>
            </w:r>
            <w:r>
              <w:rPr>
                <w:rFonts w:ascii="Consolas" w:hAnsi="Consolas" w:hint="eastAsia"/>
                <w:sz w:val="18"/>
                <w:szCs w:val="18"/>
              </w:rPr>
              <w:t>)</w:t>
            </w:r>
          </w:p>
        </w:tc>
      </w:tr>
    </w:tbl>
    <w:p w:rsidR="002D332E" w:rsidRPr="00F2198F" w:rsidRDefault="002D332E" w:rsidP="002D332E"/>
    <w:p w:rsidR="002D332E" w:rsidRDefault="002D332E" w:rsidP="002D332E">
      <w:r>
        <w:rPr>
          <w:rFonts w:hint="eastAsia"/>
        </w:rPr>
        <w:t>控制表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711"/>
        <w:gridCol w:w="1503"/>
        <w:gridCol w:w="5867"/>
        <w:gridCol w:w="5867"/>
      </w:tblGrid>
      <w:tr w:rsidR="002D332E" w:rsidTr="000576B0">
        <w:tc>
          <w:tcPr>
            <w:tcW w:w="255" w:type="pct"/>
            <w:shd w:val="pct10" w:color="auto" w:fill="auto"/>
          </w:tcPr>
          <w:p w:rsidR="002D332E" w:rsidRDefault="002D332E" w:rsidP="000576B0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ID(1)</w:t>
            </w:r>
          </w:p>
        </w:tc>
        <w:tc>
          <w:tcPr>
            <w:tcW w:w="539" w:type="pct"/>
            <w:shd w:val="clear" w:color="auto" w:fill="4BACC6"/>
          </w:tcPr>
          <w:p w:rsidR="002D332E" w:rsidRDefault="002D332E" w:rsidP="000576B0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DATA_COUNT(1)</w:t>
            </w:r>
          </w:p>
        </w:tc>
        <w:tc>
          <w:tcPr>
            <w:tcW w:w="2103" w:type="pct"/>
            <w:shd w:val="clear" w:color="auto" w:fill="F79646"/>
          </w:tcPr>
          <w:p w:rsidR="002D332E" w:rsidRDefault="002D332E" w:rsidP="000576B0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DATA_TYPE</w:t>
            </w:r>
            <w:r>
              <w:rPr>
                <w:rFonts w:ascii="Consolas" w:hAnsi="Consolas"/>
                <w:sz w:val="18"/>
                <w:szCs w:val="18"/>
              </w:rPr>
              <w:t>(1)</w:t>
            </w:r>
          </w:p>
        </w:tc>
        <w:tc>
          <w:tcPr>
            <w:tcW w:w="2103" w:type="pct"/>
            <w:shd w:val="clear" w:color="auto" w:fill="F79646"/>
          </w:tcPr>
          <w:p w:rsidR="002D332E" w:rsidRDefault="002D332E" w:rsidP="000576B0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DATA</w:t>
            </w:r>
          </w:p>
        </w:tc>
      </w:tr>
      <w:tr w:rsidR="002D332E" w:rsidTr="000576B0">
        <w:tc>
          <w:tcPr>
            <w:tcW w:w="255" w:type="pct"/>
            <w:shd w:val="pct10" w:color="auto" w:fill="auto"/>
          </w:tcPr>
          <w:p w:rsidR="002D332E" w:rsidRDefault="002D332E" w:rsidP="000576B0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0</w:t>
            </w:r>
            <w:r>
              <w:rPr>
                <w:rFonts w:ascii="Consolas" w:hAnsi="Consolas"/>
                <w:sz w:val="18"/>
                <w:szCs w:val="18"/>
              </w:rPr>
              <w:t>xFF</w:t>
            </w:r>
          </w:p>
        </w:tc>
        <w:tc>
          <w:tcPr>
            <w:tcW w:w="539" w:type="pct"/>
            <w:shd w:val="clear" w:color="auto" w:fill="4BACC6"/>
          </w:tcPr>
          <w:p w:rsidR="002D332E" w:rsidRDefault="002D332E" w:rsidP="000576B0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1</w:t>
            </w:r>
          </w:p>
        </w:tc>
        <w:tc>
          <w:tcPr>
            <w:tcW w:w="2103" w:type="pct"/>
            <w:shd w:val="clear" w:color="auto" w:fill="F79646"/>
          </w:tcPr>
          <w:p w:rsidR="002D332E" w:rsidRDefault="002D332E" w:rsidP="000576B0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DATA_TYPE_BIN_DIGITAL_UNSIGN</w:t>
            </w:r>
          </w:p>
        </w:tc>
        <w:tc>
          <w:tcPr>
            <w:tcW w:w="2103" w:type="pct"/>
            <w:shd w:val="clear" w:color="auto" w:fill="F79646"/>
          </w:tcPr>
          <w:p w:rsidR="002D332E" w:rsidRDefault="002D332E" w:rsidP="000576B0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重置设备</w:t>
            </w:r>
            <w:r>
              <w:rPr>
                <w:rFonts w:ascii="Consolas" w:hAnsi="Consolas" w:hint="eastAsia"/>
                <w:sz w:val="18"/>
                <w:szCs w:val="18"/>
              </w:rPr>
              <w:t>,0</w:t>
            </w:r>
            <w:r>
              <w:rPr>
                <w:rFonts w:ascii="Consolas" w:hAnsi="Consolas"/>
                <w:sz w:val="18"/>
                <w:szCs w:val="18"/>
              </w:rPr>
              <w:t>=</w:t>
            </w:r>
            <w:r>
              <w:rPr>
                <w:rFonts w:ascii="Consolas" w:hAnsi="Consolas"/>
                <w:sz w:val="18"/>
                <w:szCs w:val="18"/>
              </w:rPr>
              <w:t>不操作，</w:t>
            </w:r>
            <w:r>
              <w:rPr>
                <w:rFonts w:ascii="Consolas" w:hAnsi="Consolas" w:hint="eastAsia"/>
                <w:sz w:val="18"/>
                <w:szCs w:val="18"/>
              </w:rPr>
              <w:t>1</w:t>
            </w:r>
            <w:r>
              <w:rPr>
                <w:rFonts w:ascii="Consolas" w:hAnsi="Consolas"/>
                <w:sz w:val="18"/>
                <w:szCs w:val="18"/>
              </w:rPr>
              <w:t>=</w:t>
            </w:r>
            <w:r>
              <w:rPr>
                <w:rFonts w:ascii="Consolas" w:hAnsi="Consolas"/>
                <w:sz w:val="18"/>
                <w:szCs w:val="18"/>
              </w:rPr>
              <w:t>重启，</w:t>
            </w:r>
            <w:r>
              <w:rPr>
                <w:rFonts w:ascii="Consolas" w:hAnsi="Consolas" w:hint="eastAsia"/>
                <w:sz w:val="18"/>
                <w:szCs w:val="18"/>
              </w:rPr>
              <w:t>2</w:t>
            </w:r>
            <w:r>
              <w:rPr>
                <w:rFonts w:ascii="Consolas" w:hAnsi="Consolas"/>
                <w:sz w:val="18"/>
                <w:szCs w:val="18"/>
              </w:rPr>
              <w:t>=</w:t>
            </w:r>
            <w:r>
              <w:rPr>
                <w:rFonts w:ascii="Consolas" w:hAnsi="Consolas"/>
                <w:sz w:val="18"/>
                <w:szCs w:val="18"/>
              </w:rPr>
              <w:t>恢复出厂设置</w:t>
            </w:r>
          </w:p>
        </w:tc>
      </w:tr>
    </w:tbl>
    <w:p w:rsidR="002D332E" w:rsidRPr="00F2198F" w:rsidRDefault="002D332E" w:rsidP="002D332E"/>
    <w:p w:rsidR="004F26D0" w:rsidRDefault="004F26D0" w:rsidP="004F26D0">
      <w:pPr>
        <w:pStyle w:val="2"/>
        <w:numPr>
          <w:ilvl w:val="0"/>
          <w:numId w:val="17"/>
        </w:numPr>
        <w:spacing w:before="0" w:after="0"/>
        <w:rPr>
          <w:rFonts w:ascii="Consolas" w:hAnsi="Consolas"/>
          <w:sz w:val="18"/>
          <w:szCs w:val="18"/>
        </w:rPr>
      </w:pPr>
      <w:r>
        <w:rPr>
          <w:rFonts w:ascii="Consolas" w:hAnsi="Consolas" w:hint="eastAsia"/>
          <w:sz w:val="18"/>
          <w:szCs w:val="18"/>
        </w:rPr>
        <w:t>红外</w:t>
      </w:r>
      <w:r>
        <w:rPr>
          <w:rFonts w:ascii="Consolas" w:hAnsi="Consolas"/>
          <w:sz w:val="18"/>
          <w:szCs w:val="18"/>
        </w:rPr>
        <w:t>探测</w:t>
      </w:r>
      <w:r>
        <w:rPr>
          <w:rFonts w:ascii="Consolas" w:hAnsi="Consolas"/>
          <w:sz w:val="18"/>
          <w:szCs w:val="18"/>
        </w:rPr>
        <w:t>:</w:t>
      </w:r>
    </w:p>
    <w:p w:rsidR="004F26D0" w:rsidRPr="001F795E" w:rsidRDefault="004F26D0" w:rsidP="004F26D0">
      <w:r>
        <w:rPr>
          <w:rFonts w:hint="eastAsia"/>
        </w:rPr>
        <w:t>设备表</w:t>
      </w: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5446"/>
        <w:gridCol w:w="5445"/>
        <w:gridCol w:w="3057"/>
      </w:tblGrid>
      <w:tr w:rsidR="004F26D0" w:rsidTr="000576B0">
        <w:tc>
          <w:tcPr>
            <w:tcW w:w="1952" w:type="pct"/>
          </w:tcPr>
          <w:p w:rsidR="004F26D0" w:rsidRDefault="001E0373" w:rsidP="000576B0">
            <w:r>
              <w:rPr>
                <w:rFonts w:hint="eastAsia"/>
              </w:rPr>
              <w:t>0x0001004</w:t>
            </w:r>
            <w:r w:rsidR="004F26D0">
              <w:rPr>
                <w:rFonts w:hint="eastAsia"/>
              </w:rPr>
              <w:t>0</w:t>
            </w:r>
          </w:p>
        </w:tc>
        <w:tc>
          <w:tcPr>
            <w:tcW w:w="1952" w:type="pct"/>
          </w:tcPr>
          <w:p w:rsidR="004F26D0" w:rsidRDefault="004F26D0" w:rsidP="000576B0">
            <w:r w:rsidRPr="00A54AA6">
              <w:t>0x01000000</w:t>
            </w:r>
          </w:p>
        </w:tc>
        <w:tc>
          <w:tcPr>
            <w:tcW w:w="1096" w:type="pct"/>
          </w:tcPr>
          <w:p w:rsidR="004F26D0" w:rsidRDefault="004F26D0" w:rsidP="000576B0">
            <w:r>
              <w:rPr>
                <w:rFonts w:hint="eastAsia"/>
              </w:rPr>
              <w:t>FALSE</w:t>
            </w:r>
          </w:p>
        </w:tc>
      </w:tr>
    </w:tbl>
    <w:p w:rsidR="004F26D0" w:rsidRDefault="004F26D0" w:rsidP="004F26D0"/>
    <w:p w:rsidR="004F26D0" w:rsidRDefault="004F26D0" w:rsidP="004F26D0">
      <w:r>
        <w:rPr>
          <w:rFonts w:hint="eastAsia"/>
        </w:rPr>
        <w:t>状态表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711"/>
        <w:gridCol w:w="1503"/>
        <w:gridCol w:w="5867"/>
        <w:gridCol w:w="5867"/>
      </w:tblGrid>
      <w:tr w:rsidR="004F26D0" w:rsidTr="000576B0">
        <w:tc>
          <w:tcPr>
            <w:tcW w:w="255" w:type="pct"/>
            <w:shd w:val="pct10" w:color="auto" w:fill="auto"/>
          </w:tcPr>
          <w:p w:rsidR="004F26D0" w:rsidRDefault="004F26D0" w:rsidP="000576B0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ID(1)</w:t>
            </w:r>
          </w:p>
        </w:tc>
        <w:tc>
          <w:tcPr>
            <w:tcW w:w="539" w:type="pct"/>
            <w:shd w:val="clear" w:color="auto" w:fill="4BACC6"/>
          </w:tcPr>
          <w:p w:rsidR="004F26D0" w:rsidRDefault="004F26D0" w:rsidP="000576B0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DATA_COUNT(1)</w:t>
            </w:r>
          </w:p>
        </w:tc>
        <w:tc>
          <w:tcPr>
            <w:tcW w:w="2103" w:type="pct"/>
            <w:shd w:val="clear" w:color="auto" w:fill="F79646"/>
          </w:tcPr>
          <w:p w:rsidR="004F26D0" w:rsidRDefault="004F26D0" w:rsidP="000576B0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DATA_TYPE</w:t>
            </w:r>
            <w:r>
              <w:rPr>
                <w:rFonts w:ascii="Consolas" w:hAnsi="Consolas"/>
                <w:sz w:val="18"/>
                <w:szCs w:val="18"/>
              </w:rPr>
              <w:t>(1)</w:t>
            </w:r>
          </w:p>
        </w:tc>
        <w:tc>
          <w:tcPr>
            <w:tcW w:w="2103" w:type="pct"/>
            <w:shd w:val="clear" w:color="auto" w:fill="F79646"/>
          </w:tcPr>
          <w:p w:rsidR="004F26D0" w:rsidRDefault="004F26D0" w:rsidP="000576B0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DATA</w:t>
            </w:r>
          </w:p>
        </w:tc>
      </w:tr>
      <w:tr w:rsidR="004F26D0" w:rsidTr="000576B0">
        <w:tc>
          <w:tcPr>
            <w:tcW w:w="255" w:type="pct"/>
            <w:shd w:val="pct10" w:color="auto" w:fill="auto"/>
          </w:tcPr>
          <w:p w:rsidR="004F26D0" w:rsidRDefault="004F26D0" w:rsidP="000576B0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0</w:t>
            </w:r>
            <w:r>
              <w:rPr>
                <w:rFonts w:ascii="Consolas" w:hAnsi="Consolas"/>
                <w:sz w:val="18"/>
                <w:szCs w:val="18"/>
              </w:rPr>
              <w:t>xFF</w:t>
            </w:r>
          </w:p>
        </w:tc>
        <w:tc>
          <w:tcPr>
            <w:tcW w:w="539" w:type="pct"/>
            <w:shd w:val="clear" w:color="auto" w:fill="4BACC6"/>
          </w:tcPr>
          <w:p w:rsidR="004F26D0" w:rsidRDefault="004F26D0" w:rsidP="000576B0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1</w:t>
            </w:r>
          </w:p>
        </w:tc>
        <w:tc>
          <w:tcPr>
            <w:tcW w:w="2103" w:type="pct"/>
            <w:shd w:val="clear" w:color="auto" w:fill="F79646"/>
          </w:tcPr>
          <w:p w:rsidR="004F26D0" w:rsidRDefault="004F26D0" w:rsidP="000576B0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DATA_TYPE_</w:t>
            </w:r>
            <w:r>
              <w:rPr>
                <w:rFonts w:ascii="Consolas" w:hAnsi="Consolas" w:hint="eastAsia"/>
                <w:sz w:val="18"/>
                <w:szCs w:val="18"/>
              </w:rPr>
              <w:t>ASCII_</w:t>
            </w:r>
            <w:r>
              <w:rPr>
                <w:rFonts w:ascii="Consolas" w:hAnsi="Consolas"/>
                <w:sz w:val="18"/>
                <w:szCs w:val="18"/>
              </w:rPr>
              <w:t>TEXT</w:t>
            </w:r>
          </w:p>
        </w:tc>
        <w:tc>
          <w:tcPr>
            <w:tcW w:w="2103" w:type="pct"/>
            <w:shd w:val="clear" w:color="auto" w:fill="F79646"/>
          </w:tcPr>
          <w:p w:rsidR="004F26D0" w:rsidRDefault="004F26D0" w:rsidP="000576B0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设备名</w:t>
            </w:r>
          </w:p>
        </w:tc>
      </w:tr>
      <w:tr w:rsidR="004F26D0" w:rsidTr="000576B0">
        <w:tc>
          <w:tcPr>
            <w:tcW w:w="255" w:type="pct"/>
            <w:shd w:val="pct10" w:color="auto" w:fill="auto"/>
          </w:tcPr>
          <w:p w:rsidR="004F26D0" w:rsidRDefault="004F26D0" w:rsidP="000576B0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0</w:t>
            </w:r>
            <w:r>
              <w:rPr>
                <w:rFonts w:ascii="Consolas" w:hAnsi="Consolas"/>
                <w:sz w:val="18"/>
                <w:szCs w:val="18"/>
              </w:rPr>
              <w:t>x</w:t>
            </w:r>
            <w:r>
              <w:rPr>
                <w:rFonts w:ascii="Consolas" w:hAnsi="Consolas" w:hint="eastAsia"/>
                <w:sz w:val="18"/>
                <w:szCs w:val="18"/>
              </w:rPr>
              <w:t>FE</w:t>
            </w:r>
          </w:p>
        </w:tc>
        <w:tc>
          <w:tcPr>
            <w:tcW w:w="539" w:type="pct"/>
            <w:shd w:val="clear" w:color="auto" w:fill="4BACC6"/>
          </w:tcPr>
          <w:p w:rsidR="004F26D0" w:rsidRDefault="004F26D0" w:rsidP="000576B0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1</w:t>
            </w:r>
          </w:p>
        </w:tc>
        <w:tc>
          <w:tcPr>
            <w:tcW w:w="2103" w:type="pct"/>
            <w:shd w:val="clear" w:color="auto" w:fill="F79646"/>
          </w:tcPr>
          <w:p w:rsidR="004F26D0" w:rsidRDefault="004F26D0" w:rsidP="000576B0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DATA_TYPE_BIN_DIGITAL_UNSIGN</w:t>
            </w:r>
          </w:p>
        </w:tc>
        <w:tc>
          <w:tcPr>
            <w:tcW w:w="2103" w:type="pct"/>
            <w:shd w:val="clear" w:color="auto" w:fill="F79646"/>
          </w:tcPr>
          <w:p w:rsidR="004F26D0" w:rsidRDefault="004F26D0" w:rsidP="000576B0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1</w:t>
            </w:r>
            <w:r>
              <w:rPr>
                <w:rFonts w:ascii="Consolas" w:hAnsi="Consolas" w:hint="eastAsia"/>
                <w:sz w:val="18"/>
                <w:szCs w:val="18"/>
              </w:rPr>
              <w:t>代表设备在线，</w:t>
            </w:r>
            <w:r>
              <w:rPr>
                <w:rFonts w:ascii="Consolas" w:hAnsi="Consolas" w:hint="eastAsia"/>
                <w:sz w:val="18"/>
                <w:szCs w:val="18"/>
              </w:rPr>
              <w:t>2</w:t>
            </w:r>
            <w:r>
              <w:rPr>
                <w:rFonts w:ascii="Consolas" w:hAnsi="Consolas" w:hint="eastAsia"/>
                <w:sz w:val="18"/>
                <w:szCs w:val="18"/>
              </w:rPr>
              <w:t>代表设备休眠，</w:t>
            </w:r>
            <w:r>
              <w:rPr>
                <w:rFonts w:ascii="Consolas" w:hAnsi="Consolas" w:hint="eastAsia"/>
                <w:sz w:val="18"/>
                <w:szCs w:val="18"/>
              </w:rPr>
              <w:t>0</w:t>
            </w:r>
            <w:r>
              <w:rPr>
                <w:rFonts w:ascii="Consolas" w:hAnsi="Consolas" w:hint="eastAsia"/>
                <w:sz w:val="18"/>
                <w:szCs w:val="18"/>
              </w:rPr>
              <w:t>代表设备离线。</w:t>
            </w:r>
            <w:r>
              <w:rPr>
                <w:rFonts w:ascii="Consolas" w:hAnsi="Consolas" w:hint="eastAsia"/>
                <w:sz w:val="18"/>
                <w:szCs w:val="18"/>
              </w:rPr>
              <w:t>(</w:t>
            </w:r>
            <w:r>
              <w:rPr>
                <w:rFonts w:ascii="Consolas" w:hAnsi="Consolas"/>
                <w:sz w:val="18"/>
                <w:szCs w:val="18"/>
              </w:rPr>
              <w:t>1</w:t>
            </w:r>
            <w:r>
              <w:rPr>
                <w:rFonts w:ascii="Consolas" w:hAnsi="Consolas" w:hint="eastAsia"/>
                <w:sz w:val="18"/>
                <w:szCs w:val="18"/>
              </w:rPr>
              <w:t>字节</w:t>
            </w:r>
            <w:r>
              <w:rPr>
                <w:rFonts w:ascii="Consolas" w:hAnsi="Consolas" w:hint="eastAsia"/>
                <w:sz w:val="18"/>
                <w:szCs w:val="18"/>
              </w:rPr>
              <w:t>)</w:t>
            </w:r>
          </w:p>
        </w:tc>
      </w:tr>
      <w:tr w:rsidR="004F26D0" w:rsidTr="000576B0">
        <w:tc>
          <w:tcPr>
            <w:tcW w:w="255" w:type="pct"/>
            <w:shd w:val="pct10" w:color="auto" w:fill="auto"/>
          </w:tcPr>
          <w:p w:rsidR="004F26D0" w:rsidRDefault="004F26D0" w:rsidP="000576B0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0xFD</w:t>
            </w:r>
          </w:p>
        </w:tc>
        <w:tc>
          <w:tcPr>
            <w:tcW w:w="539" w:type="pct"/>
            <w:shd w:val="clear" w:color="auto" w:fill="4BACC6"/>
          </w:tcPr>
          <w:p w:rsidR="004F26D0" w:rsidRDefault="004F26D0" w:rsidP="000576B0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1</w:t>
            </w:r>
          </w:p>
        </w:tc>
        <w:tc>
          <w:tcPr>
            <w:tcW w:w="2103" w:type="pct"/>
            <w:shd w:val="clear" w:color="auto" w:fill="F79646"/>
          </w:tcPr>
          <w:p w:rsidR="004F26D0" w:rsidRDefault="004F26D0" w:rsidP="000576B0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DATA_TYPE_BIN_DIGITAL_UNSIGN</w:t>
            </w:r>
          </w:p>
        </w:tc>
        <w:tc>
          <w:tcPr>
            <w:tcW w:w="2103" w:type="pct"/>
            <w:shd w:val="clear" w:color="auto" w:fill="F79646"/>
          </w:tcPr>
          <w:p w:rsidR="004F26D0" w:rsidRDefault="004F26D0" w:rsidP="000576B0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设备电量信息，</w:t>
            </w:r>
            <w:r>
              <w:rPr>
                <w:rFonts w:ascii="Consolas" w:hAnsi="Consolas"/>
                <w:sz w:val="18"/>
                <w:szCs w:val="18"/>
              </w:rPr>
              <w:t>0xFF</w:t>
            </w:r>
            <w:r>
              <w:rPr>
                <w:rFonts w:ascii="Consolas" w:hAnsi="Consolas" w:hint="eastAsia"/>
                <w:sz w:val="18"/>
                <w:szCs w:val="18"/>
              </w:rPr>
              <w:t>正常</w:t>
            </w:r>
            <w:r>
              <w:rPr>
                <w:rFonts w:ascii="Consolas" w:hAnsi="Consolas"/>
                <w:sz w:val="18"/>
                <w:szCs w:val="18"/>
              </w:rPr>
              <w:t>，</w:t>
            </w:r>
            <w:r>
              <w:rPr>
                <w:rFonts w:ascii="Consolas" w:hAnsi="Consolas" w:hint="eastAsia"/>
                <w:sz w:val="18"/>
                <w:szCs w:val="18"/>
              </w:rPr>
              <w:t>0</w:t>
            </w:r>
            <w:r>
              <w:rPr>
                <w:rFonts w:ascii="Consolas" w:hAnsi="Consolas"/>
                <w:sz w:val="18"/>
                <w:szCs w:val="18"/>
              </w:rPr>
              <w:t>x00</w:t>
            </w:r>
            <w:r>
              <w:rPr>
                <w:rFonts w:ascii="Consolas" w:hAnsi="Consolas"/>
                <w:sz w:val="18"/>
                <w:szCs w:val="18"/>
              </w:rPr>
              <w:t>电量</w:t>
            </w:r>
            <w:r>
              <w:rPr>
                <w:rFonts w:ascii="Consolas" w:hAnsi="Consolas" w:hint="eastAsia"/>
                <w:sz w:val="18"/>
                <w:szCs w:val="18"/>
              </w:rPr>
              <w:t>低</w:t>
            </w:r>
            <w:r>
              <w:rPr>
                <w:rFonts w:ascii="Consolas" w:hAnsi="Consolas" w:hint="eastAsia"/>
                <w:sz w:val="18"/>
                <w:szCs w:val="18"/>
              </w:rPr>
              <w:t xml:space="preserve"> (</w:t>
            </w:r>
            <w:r>
              <w:rPr>
                <w:rFonts w:ascii="Consolas" w:hAnsi="Consolas"/>
                <w:sz w:val="18"/>
                <w:szCs w:val="18"/>
              </w:rPr>
              <w:t>1</w:t>
            </w:r>
            <w:r>
              <w:rPr>
                <w:rFonts w:ascii="Consolas" w:hAnsi="Consolas" w:hint="eastAsia"/>
                <w:sz w:val="18"/>
                <w:szCs w:val="18"/>
              </w:rPr>
              <w:t>字节</w:t>
            </w:r>
            <w:r>
              <w:rPr>
                <w:rFonts w:ascii="Consolas" w:hAnsi="Consolas" w:hint="eastAsia"/>
                <w:sz w:val="18"/>
                <w:szCs w:val="18"/>
              </w:rPr>
              <w:t>)</w:t>
            </w:r>
          </w:p>
        </w:tc>
      </w:tr>
      <w:tr w:rsidR="004F26D0" w:rsidTr="000576B0">
        <w:tc>
          <w:tcPr>
            <w:tcW w:w="255" w:type="pct"/>
            <w:shd w:val="pct10" w:color="auto" w:fill="auto"/>
          </w:tcPr>
          <w:p w:rsidR="004F26D0" w:rsidRDefault="004F26D0" w:rsidP="000576B0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0x01</w:t>
            </w:r>
          </w:p>
        </w:tc>
        <w:tc>
          <w:tcPr>
            <w:tcW w:w="539" w:type="pct"/>
            <w:shd w:val="clear" w:color="auto" w:fill="4BACC6"/>
          </w:tcPr>
          <w:p w:rsidR="004F26D0" w:rsidRDefault="004F26D0" w:rsidP="000576B0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1</w:t>
            </w:r>
          </w:p>
        </w:tc>
        <w:tc>
          <w:tcPr>
            <w:tcW w:w="2103" w:type="pct"/>
            <w:shd w:val="clear" w:color="auto" w:fill="F79646"/>
          </w:tcPr>
          <w:p w:rsidR="004F26D0" w:rsidRDefault="002537CA" w:rsidP="000576B0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DATA_TYPE_BIN_</w:t>
            </w:r>
            <w:r>
              <w:rPr>
                <w:rFonts w:ascii="Consolas" w:hAnsi="Consolas"/>
                <w:sz w:val="18"/>
                <w:szCs w:val="18"/>
              </w:rPr>
              <w:t>BOOL</w:t>
            </w:r>
          </w:p>
        </w:tc>
        <w:tc>
          <w:tcPr>
            <w:tcW w:w="2103" w:type="pct"/>
            <w:shd w:val="clear" w:color="auto" w:fill="F79646"/>
          </w:tcPr>
          <w:p w:rsidR="004F26D0" w:rsidRDefault="004F26D0" w:rsidP="00550F50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通道</w:t>
            </w:r>
            <w:r>
              <w:rPr>
                <w:rFonts w:ascii="Consolas" w:hAnsi="Consolas" w:hint="eastAsia"/>
                <w:sz w:val="18"/>
                <w:szCs w:val="18"/>
              </w:rPr>
              <w:t>1</w:t>
            </w:r>
            <w:r>
              <w:rPr>
                <w:rFonts w:ascii="Consolas" w:hAnsi="Consolas" w:hint="eastAsia"/>
                <w:sz w:val="18"/>
                <w:szCs w:val="18"/>
              </w:rPr>
              <w:t>状态</w:t>
            </w:r>
            <w:r>
              <w:rPr>
                <w:rFonts w:ascii="Consolas" w:hAnsi="Consolas"/>
                <w:sz w:val="18"/>
                <w:szCs w:val="18"/>
              </w:rPr>
              <w:t>，</w:t>
            </w:r>
            <w:r>
              <w:rPr>
                <w:rFonts w:ascii="Consolas" w:hAnsi="Consolas" w:hint="eastAsia"/>
                <w:sz w:val="18"/>
                <w:szCs w:val="18"/>
              </w:rPr>
              <w:t>1</w:t>
            </w:r>
            <w:r>
              <w:rPr>
                <w:rFonts w:ascii="Consolas" w:hAnsi="Consolas" w:hint="eastAsia"/>
                <w:sz w:val="18"/>
                <w:szCs w:val="18"/>
              </w:rPr>
              <w:t>为</w:t>
            </w:r>
            <w:r w:rsidR="00550F50">
              <w:rPr>
                <w:rFonts w:ascii="Consolas" w:hAnsi="Consolas" w:hint="eastAsia"/>
                <w:sz w:val="18"/>
                <w:szCs w:val="18"/>
              </w:rPr>
              <w:t>探测有人</w:t>
            </w:r>
            <w:r>
              <w:rPr>
                <w:rFonts w:ascii="Consolas" w:hAnsi="Consolas"/>
                <w:sz w:val="18"/>
                <w:szCs w:val="18"/>
              </w:rPr>
              <w:t>，</w:t>
            </w:r>
            <w:r>
              <w:rPr>
                <w:rFonts w:ascii="Consolas" w:hAnsi="Consolas" w:hint="eastAsia"/>
                <w:sz w:val="18"/>
                <w:szCs w:val="18"/>
              </w:rPr>
              <w:t>0</w:t>
            </w:r>
            <w:r>
              <w:rPr>
                <w:rFonts w:ascii="Consolas" w:hAnsi="Consolas" w:hint="eastAsia"/>
                <w:sz w:val="18"/>
                <w:szCs w:val="18"/>
              </w:rPr>
              <w:t>为</w:t>
            </w:r>
            <w:r w:rsidR="00550F50">
              <w:rPr>
                <w:rFonts w:ascii="Consolas" w:hAnsi="Consolas" w:hint="eastAsia"/>
                <w:sz w:val="18"/>
                <w:szCs w:val="18"/>
              </w:rPr>
              <w:t>探测无人</w:t>
            </w:r>
            <w:r>
              <w:rPr>
                <w:rFonts w:ascii="Consolas" w:hAnsi="Consolas" w:hint="eastAsia"/>
                <w:sz w:val="18"/>
                <w:szCs w:val="18"/>
              </w:rPr>
              <w:t xml:space="preserve"> (</w:t>
            </w:r>
            <w:r>
              <w:rPr>
                <w:rFonts w:ascii="Consolas" w:hAnsi="Consolas"/>
                <w:sz w:val="18"/>
                <w:szCs w:val="18"/>
              </w:rPr>
              <w:t>1</w:t>
            </w:r>
            <w:r>
              <w:rPr>
                <w:rFonts w:ascii="Consolas" w:hAnsi="Consolas" w:hint="eastAsia"/>
                <w:sz w:val="18"/>
                <w:szCs w:val="18"/>
              </w:rPr>
              <w:t>字节</w:t>
            </w:r>
            <w:r>
              <w:rPr>
                <w:rFonts w:ascii="Consolas" w:hAnsi="Consolas" w:hint="eastAsia"/>
                <w:sz w:val="18"/>
                <w:szCs w:val="18"/>
              </w:rPr>
              <w:t>)</w:t>
            </w:r>
          </w:p>
        </w:tc>
      </w:tr>
    </w:tbl>
    <w:p w:rsidR="004F26D0" w:rsidRPr="00F2198F" w:rsidRDefault="004F26D0" w:rsidP="004F26D0"/>
    <w:p w:rsidR="004F26D0" w:rsidRDefault="004F26D0" w:rsidP="004F26D0">
      <w:r>
        <w:rPr>
          <w:rFonts w:hint="eastAsia"/>
        </w:rPr>
        <w:t>控制表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711"/>
        <w:gridCol w:w="1503"/>
        <w:gridCol w:w="5867"/>
        <w:gridCol w:w="5867"/>
      </w:tblGrid>
      <w:tr w:rsidR="004F26D0" w:rsidTr="000576B0">
        <w:tc>
          <w:tcPr>
            <w:tcW w:w="255" w:type="pct"/>
            <w:shd w:val="pct10" w:color="auto" w:fill="auto"/>
          </w:tcPr>
          <w:p w:rsidR="004F26D0" w:rsidRDefault="004F26D0" w:rsidP="000576B0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ID(1)</w:t>
            </w:r>
          </w:p>
        </w:tc>
        <w:tc>
          <w:tcPr>
            <w:tcW w:w="539" w:type="pct"/>
            <w:shd w:val="clear" w:color="auto" w:fill="4BACC6"/>
          </w:tcPr>
          <w:p w:rsidR="004F26D0" w:rsidRDefault="004F26D0" w:rsidP="000576B0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DATA_COUNT(1)</w:t>
            </w:r>
          </w:p>
        </w:tc>
        <w:tc>
          <w:tcPr>
            <w:tcW w:w="2103" w:type="pct"/>
            <w:shd w:val="clear" w:color="auto" w:fill="F79646"/>
          </w:tcPr>
          <w:p w:rsidR="004F26D0" w:rsidRDefault="004F26D0" w:rsidP="000576B0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DATA_TYPE</w:t>
            </w:r>
            <w:r>
              <w:rPr>
                <w:rFonts w:ascii="Consolas" w:hAnsi="Consolas"/>
                <w:sz w:val="18"/>
                <w:szCs w:val="18"/>
              </w:rPr>
              <w:t>(1)</w:t>
            </w:r>
          </w:p>
        </w:tc>
        <w:tc>
          <w:tcPr>
            <w:tcW w:w="2103" w:type="pct"/>
            <w:shd w:val="clear" w:color="auto" w:fill="F79646"/>
          </w:tcPr>
          <w:p w:rsidR="004F26D0" w:rsidRDefault="004F26D0" w:rsidP="000576B0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DATA</w:t>
            </w:r>
          </w:p>
        </w:tc>
      </w:tr>
      <w:tr w:rsidR="004F26D0" w:rsidTr="000576B0">
        <w:tc>
          <w:tcPr>
            <w:tcW w:w="255" w:type="pct"/>
            <w:shd w:val="pct10" w:color="auto" w:fill="auto"/>
          </w:tcPr>
          <w:p w:rsidR="004F26D0" w:rsidRDefault="004F26D0" w:rsidP="000576B0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lastRenderedPageBreak/>
              <w:t>0</w:t>
            </w:r>
            <w:r>
              <w:rPr>
                <w:rFonts w:ascii="Consolas" w:hAnsi="Consolas"/>
                <w:sz w:val="18"/>
                <w:szCs w:val="18"/>
              </w:rPr>
              <w:t>xFF</w:t>
            </w:r>
          </w:p>
        </w:tc>
        <w:tc>
          <w:tcPr>
            <w:tcW w:w="539" w:type="pct"/>
            <w:shd w:val="clear" w:color="auto" w:fill="4BACC6"/>
          </w:tcPr>
          <w:p w:rsidR="004F26D0" w:rsidRDefault="004F26D0" w:rsidP="000576B0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1</w:t>
            </w:r>
          </w:p>
        </w:tc>
        <w:tc>
          <w:tcPr>
            <w:tcW w:w="2103" w:type="pct"/>
            <w:shd w:val="clear" w:color="auto" w:fill="F79646"/>
          </w:tcPr>
          <w:p w:rsidR="004F26D0" w:rsidRDefault="004F26D0" w:rsidP="000576B0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DATA_TYPE_BIN_DIGITAL_UNSIGN</w:t>
            </w:r>
          </w:p>
        </w:tc>
        <w:tc>
          <w:tcPr>
            <w:tcW w:w="2103" w:type="pct"/>
            <w:shd w:val="clear" w:color="auto" w:fill="F79646"/>
          </w:tcPr>
          <w:p w:rsidR="004F26D0" w:rsidRDefault="004F26D0" w:rsidP="000576B0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重置设备</w:t>
            </w:r>
            <w:r>
              <w:rPr>
                <w:rFonts w:ascii="Consolas" w:hAnsi="Consolas" w:hint="eastAsia"/>
                <w:sz w:val="18"/>
                <w:szCs w:val="18"/>
              </w:rPr>
              <w:t>,0</w:t>
            </w:r>
            <w:r>
              <w:rPr>
                <w:rFonts w:ascii="Consolas" w:hAnsi="Consolas"/>
                <w:sz w:val="18"/>
                <w:szCs w:val="18"/>
              </w:rPr>
              <w:t>=</w:t>
            </w:r>
            <w:r>
              <w:rPr>
                <w:rFonts w:ascii="Consolas" w:hAnsi="Consolas"/>
                <w:sz w:val="18"/>
                <w:szCs w:val="18"/>
              </w:rPr>
              <w:t>不操作，</w:t>
            </w:r>
            <w:r>
              <w:rPr>
                <w:rFonts w:ascii="Consolas" w:hAnsi="Consolas" w:hint="eastAsia"/>
                <w:sz w:val="18"/>
                <w:szCs w:val="18"/>
              </w:rPr>
              <w:t>1</w:t>
            </w:r>
            <w:r>
              <w:rPr>
                <w:rFonts w:ascii="Consolas" w:hAnsi="Consolas"/>
                <w:sz w:val="18"/>
                <w:szCs w:val="18"/>
              </w:rPr>
              <w:t>=</w:t>
            </w:r>
            <w:r>
              <w:rPr>
                <w:rFonts w:ascii="Consolas" w:hAnsi="Consolas"/>
                <w:sz w:val="18"/>
                <w:szCs w:val="18"/>
              </w:rPr>
              <w:t>重启，</w:t>
            </w:r>
            <w:r>
              <w:rPr>
                <w:rFonts w:ascii="Consolas" w:hAnsi="Consolas" w:hint="eastAsia"/>
                <w:sz w:val="18"/>
                <w:szCs w:val="18"/>
              </w:rPr>
              <w:t>2</w:t>
            </w:r>
            <w:r>
              <w:rPr>
                <w:rFonts w:ascii="Consolas" w:hAnsi="Consolas"/>
                <w:sz w:val="18"/>
                <w:szCs w:val="18"/>
              </w:rPr>
              <w:t>=</w:t>
            </w:r>
            <w:r>
              <w:rPr>
                <w:rFonts w:ascii="Consolas" w:hAnsi="Consolas"/>
                <w:sz w:val="18"/>
                <w:szCs w:val="18"/>
              </w:rPr>
              <w:t>恢复出厂设置</w:t>
            </w:r>
          </w:p>
        </w:tc>
      </w:tr>
    </w:tbl>
    <w:p w:rsidR="00730142" w:rsidRDefault="00730142" w:rsidP="00730142"/>
    <w:p w:rsidR="004875D8" w:rsidRDefault="004875D8" w:rsidP="004875D8">
      <w:pPr>
        <w:pStyle w:val="2"/>
        <w:numPr>
          <w:ilvl w:val="0"/>
          <w:numId w:val="17"/>
        </w:numPr>
        <w:spacing w:before="0" w:after="0"/>
        <w:rPr>
          <w:rFonts w:ascii="Consolas" w:hAnsi="Consolas"/>
          <w:sz w:val="18"/>
          <w:szCs w:val="18"/>
        </w:rPr>
      </w:pPr>
      <w:r>
        <w:rPr>
          <w:rFonts w:ascii="Consolas" w:hAnsi="Consolas" w:hint="eastAsia"/>
          <w:sz w:val="18"/>
          <w:szCs w:val="18"/>
        </w:rPr>
        <w:t>大华摄像头</w:t>
      </w:r>
      <w:r>
        <w:rPr>
          <w:rFonts w:ascii="Consolas" w:hAnsi="Consolas"/>
          <w:sz w:val="18"/>
          <w:szCs w:val="18"/>
        </w:rPr>
        <w:t>:</w:t>
      </w:r>
    </w:p>
    <w:p w:rsidR="004875D8" w:rsidRPr="001F795E" w:rsidRDefault="004875D8" w:rsidP="004875D8">
      <w:r>
        <w:rPr>
          <w:rFonts w:hint="eastAsia"/>
        </w:rPr>
        <w:t>设备表</w:t>
      </w: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5446"/>
        <w:gridCol w:w="5445"/>
        <w:gridCol w:w="3057"/>
      </w:tblGrid>
      <w:tr w:rsidR="004875D8" w:rsidTr="00BC1A23">
        <w:tc>
          <w:tcPr>
            <w:tcW w:w="1952" w:type="pct"/>
          </w:tcPr>
          <w:p w:rsidR="004875D8" w:rsidRDefault="00DB242B" w:rsidP="00BC1A23">
            <w:r>
              <w:rPr>
                <w:rFonts w:hint="eastAsia"/>
              </w:rPr>
              <w:t>0x0002001</w:t>
            </w:r>
            <w:r w:rsidR="004875D8">
              <w:rPr>
                <w:rFonts w:hint="eastAsia"/>
              </w:rPr>
              <w:t>0</w:t>
            </w:r>
          </w:p>
        </w:tc>
        <w:tc>
          <w:tcPr>
            <w:tcW w:w="1952" w:type="pct"/>
          </w:tcPr>
          <w:p w:rsidR="004875D8" w:rsidRDefault="004875D8" w:rsidP="00BC1A23">
            <w:r w:rsidRPr="00A54AA6">
              <w:t>0x01000000</w:t>
            </w:r>
          </w:p>
        </w:tc>
        <w:tc>
          <w:tcPr>
            <w:tcW w:w="1096" w:type="pct"/>
          </w:tcPr>
          <w:p w:rsidR="004875D8" w:rsidRDefault="004875D8" w:rsidP="00BC1A23">
            <w:r>
              <w:rPr>
                <w:rFonts w:hint="eastAsia"/>
              </w:rPr>
              <w:t>FALSE</w:t>
            </w:r>
          </w:p>
        </w:tc>
      </w:tr>
    </w:tbl>
    <w:p w:rsidR="004875D8" w:rsidRDefault="004875D8" w:rsidP="004875D8"/>
    <w:p w:rsidR="004875D8" w:rsidRDefault="004875D8" w:rsidP="004875D8">
      <w:r>
        <w:rPr>
          <w:rFonts w:hint="eastAsia"/>
        </w:rPr>
        <w:t>状态表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711"/>
        <w:gridCol w:w="1503"/>
        <w:gridCol w:w="5867"/>
        <w:gridCol w:w="5867"/>
      </w:tblGrid>
      <w:tr w:rsidR="004875D8" w:rsidTr="00BC1A23">
        <w:tc>
          <w:tcPr>
            <w:tcW w:w="255" w:type="pct"/>
            <w:shd w:val="pct10" w:color="auto" w:fill="auto"/>
          </w:tcPr>
          <w:p w:rsidR="004875D8" w:rsidRDefault="004875D8" w:rsidP="00BC1A23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ID(1)</w:t>
            </w:r>
          </w:p>
        </w:tc>
        <w:tc>
          <w:tcPr>
            <w:tcW w:w="539" w:type="pct"/>
            <w:shd w:val="clear" w:color="auto" w:fill="4BACC6"/>
          </w:tcPr>
          <w:p w:rsidR="004875D8" w:rsidRDefault="004875D8" w:rsidP="00BC1A23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DATA_COUNT(1)</w:t>
            </w:r>
          </w:p>
        </w:tc>
        <w:tc>
          <w:tcPr>
            <w:tcW w:w="2103" w:type="pct"/>
            <w:shd w:val="clear" w:color="auto" w:fill="F79646"/>
          </w:tcPr>
          <w:p w:rsidR="004875D8" w:rsidRDefault="004875D8" w:rsidP="00BC1A23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DATA_TYPE</w:t>
            </w:r>
            <w:r>
              <w:rPr>
                <w:rFonts w:ascii="Consolas" w:hAnsi="Consolas"/>
                <w:sz w:val="18"/>
                <w:szCs w:val="18"/>
              </w:rPr>
              <w:t>(1)</w:t>
            </w:r>
          </w:p>
        </w:tc>
        <w:tc>
          <w:tcPr>
            <w:tcW w:w="2103" w:type="pct"/>
            <w:shd w:val="clear" w:color="auto" w:fill="F79646"/>
          </w:tcPr>
          <w:p w:rsidR="004875D8" w:rsidRDefault="004875D8" w:rsidP="00BC1A23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DATA</w:t>
            </w:r>
          </w:p>
        </w:tc>
      </w:tr>
      <w:tr w:rsidR="004875D8" w:rsidTr="00BC1A23">
        <w:tc>
          <w:tcPr>
            <w:tcW w:w="255" w:type="pct"/>
            <w:shd w:val="pct10" w:color="auto" w:fill="auto"/>
          </w:tcPr>
          <w:p w:rsidR="004875D8" w:rsidRDefault="004875D8" w:rsidP="00BC1A23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0</w:t>
            </w:r>
            <w:r>
              <w:rPr>
                <w:rFonts w:ascii="Consolas" w:hAnsi="Consolas"/>
                <w:sz w:val="18"/>
                <w:szCs w:val="18"/>
              </w:rPr>
              <w:t>xFF</w:t>
            </w:r>
          </w:p>
        </w:tc>
        <w:tc>
          <w:tcPr>
            <w:tcW w:w="539" w:type="pct"/>
            <w:shd w:val="clear" w:color="auto" w:fill="4BACC6"/>
          </w:tcPr>
          <w:p w:rsidR="004875D8" w:rsidRDefault="004875D8" w:rsidP="00BC1A23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1</w:t>
            </w:r>
          </w:p>
        </w:tc>
        <w:tc>
          <w:tcPr>
            <w:tcW w:w="2103" w:type="pct"/>
            <w:shd w:val="clear" w:color="auto" w:fill="F79646"/>
          </w:tcPr>
          <w:p w:rsidR="004875D8" w:rsidRDefault="004875D8" w:rsidP="00BC1A23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DATA_TYPE_</w:t>
            </w:r>
            <w:r>
              <w:rPr>
                <w:rFonts w:ascii="Consolas" w:hAnsi="Consolas" w:hint="eastAsia"/>
                <w:sz w:val="18"/>
                <w:szCs w:val="18"/>
              </w:rPr>
              <w:t>ASCII_</w:t>
            </w:r>
            <w:r>
              <w:rPr>
                <w:rFonts w:ascii="Consolas" w:hAnsi="Consolas"/>
                <w:sz w:val="18"/>
                <w:szCs w:val="18"/>
              </w:rPr>
              <w:t>TEXT</w:t>
            </w:r>
          </w:p>
        </w:tc>
        <w:tc>
          <w:tcPr>
            <w:tcW w:w="2103" w:type="pct"/>
            <w:shd w:val="clear" w:color="auto" w:fill="F79646"/>
          </w:tcPr>
          <w:p w:rsidR="004875D8" w:rsidRDefault="004875D8" w:rsidP="000C4DF0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设备名</w:t>
            </w:r>
          </w:p>
        </w:tc>
      </w:tr>
      <w:tr w:rsidR="004875D8" w:rsidTr="00BC1A23">
        <w:tc>
          <w:tcPr>
            <w:tcW w:w="255" w:type="pct"/>
            <w:shd w:val="pct10" w:color="auto" w:fill="auto"/>
          </w:tcPr>
          <w:p w:rsidR="004875D8" w:rsidRDefault="004875D8" w:rsidP="00BC1A23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0</w:t>
            </w:r>
            <w:r>
              <w:rPr>
                <w:rFonts w:ascii="Consolas" w:hAnsi="Consolas"/>
                <w:sz w:val="18"/>
                <w:szCs w:val="18"/>
              </w:rPr>
              <w:t>x</w:t>
            </w:r>
            <w:r>
              <w:rPr>
                <w:rFonts w:ascii="Consolas" w:hAnsi="Consolas" w:hint="eastAsia"/>
                <w:sz w:val="18"/>
                <w:szCs w:val="18"/>
              </w:rPr>
              <w:t>FE</w:t>
            </w:r>
          </w:p>
        </w:tc>
        <w:tc>
          <w:tcPr>
            <w:tcW w:w="539" w:type="pct"/>
            <w:shd w:val="clear" w:color="auto" w:fill="4BACC6"/>
          </w:tcPr>
          <w:p w:rsidR="004875D8" w:rsidRDefault="004875D8" w:rsidP="00BC1A23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1</w:t>
            </w:r>
          </w:p>
        </w:tc>
        <w:tc>
          <w:tcPr>
            <w:tcW w:w="2103" w:type="pct"/>
            <w:shd w:val="clear" w:color="auto" w:fill="F79646"/>
          </w:tcPr>
          <w:p w:rsidR="004875D8" w:rsidRDefault="004875D8" w:rsidP="00BC1A23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DATA_TYPE_BIN_DIGITAL_UNSIGN</w:t>
            </w:r>
          </w:p>
        </w:tc>
        <w:tc>
          <w:tcPr>
            <w:tcW w:w="2103" w:type="pct"/>
            <w:shd w:val="clear" w:color="auto" w:fill="F79646"/>
          </w:tcPr>
          <w:p w:rsidR="004875D8" w:rsidRDefault="004875D8" w:rsidP="00BC1A23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1</w:t>
            </w:r>
            <w:r>
              <w:rPr>
                <w:rFonts w:ascii="Consolas" w:hAnsi="Consolas" w:hint="eastAsia"/>
                <w:sz w:val="18"/>
                <w:szCs w:val="18"/>
              </w:rPr>
              <w:t>代表设备在线，</w:t>
            </w:r>
            <w:r>
              <w:rPr>
                <w:rFonts w:ascii="Consolas" w:hAnsi="Consolas" w:hint="eastAsia"/>
                <w:sz w:val="18"/>
                <w:szCs w:val="18"/>
              </w:rPr>
              <w:t>2</w:t>
            </w:r>
            <w:r>
              <w:rPr>
                <w:rFonts w:ascii="Consolas" w:hAnsi="Consolas" w:hint="eastAsia"/>
                <w:sz w:val="18"/>
                <w:szCs w:val="18"/>
              </w:rPr>
              <w:t>代表设备休眠，</w:t>
            </w:r>
            <w:r>
              <w:rPr>
                <w:rFonts w:ascii="Consolas" w:hAnsi="Consolas" w:hint="eastAsia"/>
                <w:sz w:val="18"/>
                <w:szCs w:val="18"/>
              </w:rPr>
              <w:t>0</w:t>
            </w:r>
            <w:r>
              <w:rPr>
                <w:rFonts w:ascii="Consolas" w:hAnsi="Consolas" w:hint="eastAsia"/>
                <w:sz w:val="18"/>
                <w:szCs w:val="18"/>
              </w:rPr>
              <w:t>代表设备离线。</w:t>
            </w:r>
            <w:r>
              <w:rPr>
                <w:rFonts w:ascii="Consolas" w:hAnsi="Consolas" w:hint="eastAsia"/>
                <w:sz w:val="18"/>
                <w:szCs w:val="18"/>
              </w:rPr>
              <w:t>(</w:t>
            </w:r>
            <w:r>
              <w:rPr>
                <w:rFonts w:ascii="Consolas" w:hAnsi="Consolas"/>
                <w:sz w:val="18"/>
                <w:szCs w:val="18"/>
              </w:rPr>
              <w:t>1</w:t>
            </w:r>
            <w:r>
              <w:rPr>
                <w:rFonts w:ascii="Consolas" w:hAnsi="Consolas" w:hint="eastAsia"/>
                <w:sz w:val="18"/>
                <w:szCs w:val="18"/>
              </w:rPr>
              <w:t>字节</w:t>
            </w:r>
            <w:r>
              <w:rPr>
                <w:rFonts w:ascii="Consolas" w:hAnsi="Consolas" w:hint="eastAsia"/>
                <w:sz w:val="18"/>
                <w:szCs w:val="18"/>
              </w:rPr>
              <w:t>)</w:t>
            </w:r>
          </w:p>
        </w:tc>
      </w:tr>
      <w:tr w:rsidR="004875D8" w:rsidTr="00BC1A23">
        <w:tc>
          <w:tcPr>
            <w:tcW w:w="255" w:type="pct"/>
            <w:shd w:val="pct10" w:color="auto" w:fill="auto"/>
          </w:tcPr>
          <w:p w:rsidR="004875D8" w:rsidRDefault="004875D8" w:rsidP="00BC1A23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0xFD</w:t>
            </w:r>
          </w:p>
        </w:tc>
        <w:tc>
          <w:tcPr>
            <w:tcW w:w="539" w:type="pct"/>
            <w:shd w:val="clear" w:color="auto" w:fill="4BACC6"/>
          </w:tcPr>
          <w:p w:rsidR="004875D8" w:rsidRDefault="004875D8" w:rsidP="00BC1A23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1</w:t>
            </w:r>
          </w:p>
        </w:tc>
        <w:tc>
          <w:tcPr>
            <w:tcW w:w="2103" w:type="pct"/>
            <w:shd w:val="clear" w:color="auto" w:fill="F79646"/>
          </w:tcPr>
          <w:p w:rsidR="004875D8" w:rsidRDefault="004875D8" w:rsidP="00BC1A23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DATA_TYPE_BIN_DIGITAL_UNSIGN</w:t>
            </w:r>
          </w:p>
        </w:tc>
        <w:tc>
          <w:tcPr>
            <w:tcW w:w="2103" w:type="pct"/>
            <w:shd w:val="clear" w:color="auto" w:fill="F79646"/>
          </w:tcPr>
          <w:p w:rsidR="004875D8" w:rsidRDefault="004875D8" w:rsidP="00BC1A23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设备电量信息，</w:t>
            </w:r>
            <w:r>
              <w:rPr>
                <w:rFonts w:ascii="Consolas" w:hAnsi="Consolas"/>
                <w:sz w:val="18"/>
                <w:szCs w:val="18"/>
              </w:rPr>
              <w:t>0xFF</w:t>
            </w:r>
            <w:r>
              <w:rPr>
                <w:rFonts w:ascii="Consolas" w:hAnsi="Consolas" w:hint="eastAsia"/>
                <w:sz w:val="18"/>
                <w:szCs w:val="18"/>
              </w:rPr>
              <w:t>正常</w:t>
            </w:r>
            <w:r>
              <w:rPr>
                <w:rFonts w:ascii="Consolas" w:hAnsi="Consolas"/>
                <w:sz w:val="18"/>
                <w:szCs w:val="18"/>
              </w:rPr>
              <w:t>，</w:t>
            </w:r>
            <w:r>
              <w:rPr>
                <w:rFonts w:ascii="Consolas" w:hAnsi="Consolas" w:hint="eastAsia"/>
                <w:sz w:val="18"/>
                <w:szCs w:val="18"/>
              </w:rPr>
              <w:t>0</w:t>
            </w:r>
            <w:r>
              <w:rPr>
                <w:rFonts w:ascii="Consolas" w:hAnsi="Consolas"/>
                <w:sz w:val="18"/>
                <w:szCs w:val="18"/>
              </w:rPr>
              <w:t>x00</w:t>
            </w:r>
            <w:r>
              <w:rPr>
                <w:rFonts w:ascii="Consolas" w:hAnsi="Consolas"/>
                <w:sz w:val="18"/>
                <w:szCs w:val="18"/>
              </w:rPr>
              <w:t>电量</w:t>
            </w:r>
            <w:r>
              <w:rPr>
                <w:rFonts w:ascii="Consolas" w:hAnsi="Consolas" w:hint="eastAsia"/>
                <w:sz w:val="18"/>
                <w:szCs w:val="18"/>
              </w:rPr>
              <w:t>低</w:t>
            </w:r>
            <w:r>
              <w:rPr>
                <w:rFonts w:ascii="Consolas" w:hAnsi="Consolas" w:hint="eastAsia"/>
                <w:sz w:val="18"/>
                <w:szCs w:val="18"/>
              </w:rPr>
              <w:t xml:space="preserve"> (</w:t>
            </w:r>
            <w:r>
              <w:rPr>
                <w:rFonts w:ascii="Consolas" w:hAnsi="Consolas"/>
                <w:sz w:val="18"/>
                <w:szCs w:val="18"/>
              </w:rPr>
              <w:t>1</w:t>
            </w:r>
            <w:r>
              <w:rPr>
                <w:rFonts w:ascii="Consolas" w:hAnsi="Consolas" w:hint="eastAsia"/>
                <w:sz w:val="18"/>
                <w:szCs w:val="18"/>
              </w:rPr>
              <w:t>字节</w:t>
            </w:r>
            <w:r>
              <w:rPr>
                <w:rFonts w:ascii="Consolas" w:hAnsi="Consolas" w:hint="eastAsia"/>
                <w:sz w:val="18"/>
                <w:szCs w:val="18"/>
              </w:rPr>
              <w:t>)</w:t>
            </w:r>
          </w:p>
        </w:tc>
      </w:tr>
      <w:tr w:rsidR="004875D8" w:rsidTr="00BC1A23">
        <w:tc>
          <w:tcPr>
            <w:tcW w:w="255" w:type="pct"/>
            <w:shd w:val="pct10" w:color="auto" w:fill="auto"/>
          </w:tcPr>
          <w:p w:rsidR="004875D8" w:rsidRDefault="004875D8" w:rsidP="00BC1A23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0x01</w:t>
            </w:r>
          </w:p>
        </w:tc>
        <w:tc>
          <w:tcPr>
            <w:tcW w:w="539" w:type="pct"/>
            <w:shd w:val="clear" w:color="auto" w:fill="4BACC6"/>
          </w:tcPr>
          <w:p w:rsidR="004875D8" w:rsidRDefault="00352AA1" w:rsidP="00BC1A23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2</w:t>
            </w:r>
          </w:p>
        </w:tc>
        <w:tc>
          <w:tcPr>
            <w:tcW w:w="2103" w:type="pct"/>
            <w:shd w:val="clear" w:color="auto" w:fill="F79646"/>
          </w:tcPr>
          <w:p w:rsidR="004875D8" w:rsidRDefault="00352AA1" w:rsidP="00BC1A23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DATA_TYPE_</w:t>
            </w:r>
            <w:r>
              <w:rPr>
                <w:rFonts w:ascii="Consolas" w:hAnsi="Consolas" w:hint="eastAsia"/>
                <w:sz w:val="18"/>
                <w:szCs w:val="18"/>
              </w:rPr>
              <w:t>ASCII_</w:t>
            </w:r>
            <w:r>
              <w:rPr>
                <w:rFonts w:ascii="Consolas" w:hAnsi="Consolas"/>
                <w:sz w:val="18"/>
                <w:szCs w:val="18"/>
              </w:rPr>
              <w:t>TEXT</w:t>
            </w:r>
          </w:p>
        </w:tc>
        <w:tc>
          <w:tcPr>
            <w:tcW w:w="2103" w:type="pct"/>
            <w:shd w:val="clear" w:color="auto" w:fill="F79646"/>
          </w:tcPr>
          <w:p w:rsidR="004875D8" w:rsidRDefault="00352AA1" w:rsidP="00BC1A23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大华服务器</w:t>
            </w:r>
            <w:r>
              <w:rPr>
                <w:rFonts w:ascii="Consolas" w:hAnsi="Consolas"/>
                <w:sz w:val="18"/>
                <w:szCs w:val="18"/>
              </w:rPr>
              <w:t>登录账号和密码</w:t>
            </w:r>
          </w:p>
        </w:tc>
      </w:tr>
      <w:tr w:rsidR="00352AA1" w:rsidTr="00BC1A23">
        <w:tc>
          <w:tcPr>
            <w:tcW w:w="255" w:type="pct"/>
            <w:shd w:val="pct10" w:color="auto" w:fill="auto"/>
          </w:tcPr>
          <w:p w:rsidR="00352AA1" w:rsidRDefault="00352AA1" w:rsidP="00BC1A23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0x02</w:t>
            </w:r>
          </w:p>
        </w:tc>
        <w:tc>
          <w:tcPr>
            <w:tcW w:w="539" w:type="pct"/>
            <w:shd w:val="clear" w:color="auto" w:fill="4BACC6"/>
          </w:tcPr>
          <w:p w:rsidR="00352AA1" w:rsidRDefault="00352AA1" w:rsidP="00BC1A23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1</w:t>
            </w:r>
          </w:p>
        </w:tc>
        <w:tc>
          <w:tcPr>
            <w:tcW w:w="2103" w:type="pct"/>
            <w:shd w:val="clear" w:color="auto" w:fill="F79646"/>
          </w:tcPr>
          <w:p w:rsidR="00352AA1" w:rsidRDefault="00352AA1" w:rsidP="00BC1A23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DATA_TYPE_BIN_DIGITAL_UNSIGN</w:t>
            </w:r>
          </w:p>
        </w:tc>
        <w:tc>
          <w:tcPr>
            <w:tcW w:w="2103" w:type="pct"/>
            <w:shd w:val="clear" w:color="auto" w:fill="F79646"/>
          </w:tcPr>
          <w:p w:rsidR="00352AA1" w:rsidRDefault="00352AA1" w:rsidP="00BC1A23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摄像头在</w:t>
            </w:r>
            <w:r>
              <w:rPr>
                <w:rFonts w:ascii="Consolas" w:hAnsi="Consolas"/>
                <w:sz w:val="18"/>
                <w:szCs w:val="18"/>
              </w:rPr>
              <w:t>大华服务器的编号</w:t>
            </w:r>
          </w:p>
        </w:tc>
      </w:tr>
    </w:tbl>
    <w:p w:rsidR="004875D8" w:rsidRPr="00F2198F" w:rsidRDefault="004875D8" w:rsidP="004875D8"/>
    <w:p w:rsidR="004875D8" w:rsidRDefault="004875D8" w:rsidP="004875D8">
      <w:r>
        <w:rPr>
          <w:rFonts w:hint="eastAsia"/>
        </w:rPr>
        <w:t>控制表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711"/>
        <w:gridCol w:w="1503"/>
        <w:gridCol w:w="5867"/>
        <w:gridCol w:w="5867"/>
      </w:tblGrid>
      <w:tr w:rsidR="004875D8" w:rsidTr="00BC1A23">
        <w:tc>
          <w:tcPr>
            <w:tcW w:w="255" w:type="pct"/>
            <w:shd w:val="pct10" w:color="auto" w:fill="auto"/>
          </w:tcPr>
          <w:p w:rsidR="004875D8" w:rsidRDefault="004875D8" w:rsidP="00BC1A23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ID(1)</w:t>
            </w:r>
          </w:p>
        </w:tc>
        <w:tc>
          <w:tcPr>
            <w:tcW w:w="539" w:type="pct"/>
            <w:shd w:val="clear" w:color="auto" w:fill="4BACC6"/>
          </w:tcPr>
          <w:p w:rsidR="004875D8" w:rsidRDefault="004875D8" w:rsidP="00BC1A23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DATA_COUNT(1)</w:t>
            </w:r>
          </w:p>
        </w:tc>
        <w:tc>
          <w:tcPr>
            <w:tcW w:w="2103" w:type="pct"/>
            <w:shd w:val="clear" w:color="auto" w:fill="F79646"/>
          </w:tcPr>
          <w:p w:rsidR="004875D8" w:rsidRDefault="004875D8" w:rsidP="00BC1A23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DATA_TYPE</w:t>
            </w:r>
            <w:r>
              <w:rPr>
                <w:rFonts w:ascii="Consolas" w:hAnsi="Consolas"/>
                <w:sz w:val="18"/>
                <w:szCs w:val="18"/>
              </w:rPr>
              <w:t>(1)</w:t>
            </w:r>
          </w:p>
        </w:tc>
        <w:tc>
          <w:tcPr>
            <w:tcW w:w="2103" w:type="pct"/>
            <w:shd w:val="clear" w:color="auto" w:fill="F79646"/>
          </w:tcPr>
          <w:p w:rsidR="004875D8" w:rsidRDefault="004875D8" w:rsidP="00BC1A23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DATA</w:t>
            </w:r>
          </w:p>
        </w:tc>
      </w:tr>
      <w:tr w:rsidR="004875D8" w:rsidTr="00BC1A23">
        <w:tc>
          <w:tcPr>
            <w:tcW w:w="255" w:type="pct"/>
            <w:shd w:val="pct10" w:color="auto" w:fill="auto"/>
          </w:tcPr>
          <w:p w:rsidR="004875D8" w:rsidRDefault="004875D8" w:rsidP="00BC1A23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0</w:t>
            </w:r>
            <w:r>
              <w:rPr>
                <w:rFonts w:ascii="Consolas" w:hAnsi="Consolas"/>
                <w:sz w:val="18"/>
                <w:szCs w:val="18"/>
              </w:rPr>
              <w:t>xFF</w:t>
            </w:r>
          </w:p>
        </w:tc>
        <w:tc>
          <w:tcPr>
            <w:tcW w:w="539" w:type="pct"/>
            <w:shd w:val="clear" w:color="auto" w:fill="4BACC6"/>
          </w:tcPr>
          <w:p w:rsidR="004875D8" w:rsidRDefault="004875D8" w:rsidP="00BC1A23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1</w:t>
            </w:r>
          </w:p>
        </w:tc>
        <w:tc>
          <w:tcPr>
            <w:tcW w:w="2103" w:type="pct"/>
            <w:shd w:val="clear" w:color="auto" w:fill="F79646"/>
          </w:tcPr>
          <w:p w:rsidR="004875D8" w:rsidRDefault="004875D8" w:rsidP="00BC1A23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DATA_TYPE_BIN_DIGITAL_UNSIGN</w:t>
            </w:r>
          </w:p>
        </w:tc>
        <w:tc>
          <w:tcPr>
            <w:tcW w:w="2103" w:type="pct"/>
            <w:shd w:val="clear" w:color="auto" w:fill="F79646"/>
          </w:tcPr>
          <w:p w:rsidR="004875D8" w:rsidRDefault="004875D8" w:rsidP="00BC1A23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重置设备</w:t>
            </w:r>
            <w:r>
              <w:rPr>
                <w:rFonts w:ascii="Consolas" w:hAnsi="Consolas" w:hint="eastAsia"/>
                <w:sz w:val="18"/>
                <w:szCs w:val="18"/>
              </w:rPr>
              <w:t>,0</w:t>
            </w:r>
            <w:r>
              <w:rPr>
                <w:rFonts w:ascii="Consolas" w:hAnsi="Consolas"/>
                <w:sz w:val="18"/>
                <w:szCs w:val="18"/>
              </w:rPr>
              <w:t>=</w:t>
            </w:r>
            <w:r>
              <w:rPr>
                <w:rFonts w:ascii="Consolas" w:hAnsi="Consolas"/>
                <w:sz w:val="18"/>
                <w:szCs w:val="18"/>
              </w:rPr>
              <w:t>不操作，</w:t>
            </w:r>
            <w:r>
              <w:rPr>
                <w:rFonts w:ascii="Consolas" w:hAnsi="Consolas" w:hint="eastAsia"/>
                <w:sz w:val="18"/>
                <w:szCs w:val="18"/>
              </w:rPr>
              <w:t>1</w:t>
            </w:r>
            <w:r>
              <w:rPr>
                <w:rFonts w:ascii="Consolas" w:hAnsi="Consolas"/>
                <w:sz w:val="18"/>
                <w:szCs w:val="18"/>
              </w:rPr>
              <w:t>=</w:t>
            </w:r>
            <w:r>
              <w:rPr>
                <w:rFonts w:ascii="Consolas" w:hAnsi="Consolas"/>
                <w:sz w:val="18"/>
                <w:szCs w:val="18"/>
              </w:rPr>
              <w:t>重启，</w:t>
            </w:r>
            <w:r>
              <w:rPr>
                <w:rFonts w:ascii="Consolas" w:hAnsi="Consolas" w:hint="eastAsia"/>
                <w:sz w:val="18"/>
                <w:szCs w:val="18"/>
              </w:rPr>
              <w:t>2</w:t>
            </w:r>
            <w:r>
              <w:rPr>
                <w:rFonts w:ascii="Consolas" w:hAnsi="Consolas"/>
                <w:sz w:val="18"/>
                <w:szCs w:val="18"/>
              </w:rPr>
              <w:t>=</w:t>
            </w:r>
            <w:r>
              <w:rPr>
                <w:rFonts w:ascii="Consolas" w:hAnsi="Consolas"/>
                <w:sz w:val="18"/>
                <w:szCs w:val="18"/>
              </w:rPr>
              <w:t>恢复出厂设置</w:t>
            </w:r>
          </w:p>
        </w:tc>
      </w:tr>
      <w:tr w:rsidR="00403380" w:rsidTr="00BC1A23">
        <w:tc>
          <w:tcPr>
            <w:tcW w:w="255" w:type="pct"/>
            <w:shd w:val="pct10" w:color="auto" w:fill="auto"/>
          </w:tcPr>
          <w:p w:rsidR="00403380" w:rsidRDefault="00403380" w:rsidP="00BC1A23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0x01</w:t>
            </w:r>
          </w:p>
        </w:tc>
        <w:tc>
          <w:tcPr>
            <w:tcW w:w="539" w:type="pct"/>
            <w:shd w:val="clear" w:color="auto" w:fill="4BACC6"/>
          </w:tcPr>
          <w:p w:rsidR="00403380" w:rsidRDefault="00403380" w:rsidP="00BC1A23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1</w:t>
            </w:r>
          </w:p>
        </w:tc>
        <w:tc>
          <w:tcPr>
            <w:tcW w:w="2103" w:type="pct"/>
            <w:shd w:val="clear" w:color="auto" w:fill="F79646"/>
          </w:tcPr>
          <w:p w:rsidR="00403380" w:rsidRDefault="00403380" w:rsidP="00BC1A23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DATA_TYPE_BIN_DIGITAL_UNSIGN</w:t>
            </w:r>
          </w:p>
        </w:tc>
        <w:tc>
          <w:tcPr>
            <w:tcW w:w="2103" w:type="pct"/>
            <w:shd w:val="clear" w:color="auto" w:fill="F79646"/>
          </w:tcPr>
          <w:p w:rsidR="00403380" w:rsidRDefault="00403380" w:rsidP="00760707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云台</w:t>
            </w:r>
            <w:r w:rsidR="00760707">
              <w:rPr>
                <w:rFonts w:ascii="Consolas" w:hAnsi="Consolas" w:hint="eastAsia"/>
                <w:sz w:val="18"/>
                <w:szCs w:val="18"/>
              </w:rPr>
              <w:t>移动（上下左右</w:t>
            </w:r>
            <w:r w:rsidR="00760707">
              <w:rPr>
                <w:rFonts w:ascii="Consolas" w:hAnsi="Consolas"/>
                <w:sz w:val="18"/>
                <w:szCs w:val="18"/>
              </w:rPr>
              <w:t>对应</w:t>
            </w:r>
            <w:r w:rsidR="00760707">
              <w:rPr>
                <w:rFonts w:ascii="Consolas" w:hAnsi="Consolas" w:hint="eastAsia"/>
                <w:sz w:val="18"/>
                <w:szCs w:val="18"/>
              </w:rPr>
              <w:t>1</w:t>
            </w:r>
            <w:r w:rsidR="00760707">
              <w:rPr>
                <w:rFonts w:ascii="Consolas" w:hAnsi="Consolas" w:hint="eastAsia"/>
                <w:sz w:val="18"/>
                <w:szCs w:val="18"/>
              </w:rPr>
              <w:t>、</w:t>
            </w:r>
            <w:r w:rsidR="00760707">
              <w:rPr>
                <w:rFonts w:ascii="Consolas" w:hAnsi="Consolas" w:hint="eastAsia"/>
                <w:sz w:val="18"/>
                <w:szCs w:val="18"/>
              </w:rPr>
              <w:t>2</w:t>
            </w:r>
            <w:r w:rsidR="00760707">
              <w:rPr>
                <w:rFonts w:ascii="Consolas" w:hAnsi="Consolas" w:hint="eastAsia"/>
                <w:sz w:val="18"/>
                <w:szCs w:val="18"/>
              </w:rPr>
              <w:t>、</w:t>
            </w:r>
            <w:r w:rsidR="00760707">
              <w:rPr>
                <w:rFonts w:ascii="Consolas" w:hAnsi="Consolas" w:hint="eastAsia"/>
                <w:sz w:val="18"/>
                <w:szCs w:val="18"/>
              </w:rPr>
              <w:t>3</w:t>
            </w:r>
            <w:r w:rsidR="00760707">
              <w:rPr>
                <w:rFonts w:ascii="Consolas" w:hAnsi="Consolas" w:hint="eastAsia"/>
                <w:sz w:val="18"/>
                <w:szCs w:val="18"/>
              </w:rPr>
              <w:t>、</w:t>
            </w:r>
            <w:r w:rsidR="00760707">
              <w:rPr>
                <w:rFonts w:ascii="Consolas" w:hAnsi="Consolas" w:hint="eastAsia"/>
                <w:sz w:val="18"/>
                <w:szCs w:val="18"/>
              </w:rPr>
              <w:t>4</w:t>
            </w:r>
            <w:r w:rsidR="00760707">
              <w:rPr>
                <w:rFonts w:ascii="Consolas" w:hAnsi="Consolas"/>
                <w:sz w:val="18"/>
                <w:szCs w:val="18"/>
              </w:rPr>
              <w:t>）</w:t>
            </w:r>
          </w:p>
        </w:tc>
      </w:tr>
    </w:tbl>
    <w:p w:rsidR="004875D8" w:rsidRPr="004F26D0" w:rsidRDefault="004875D8" w:rsidP="004875D8"/>
    <w:p w:rsidR="004875D8" w:rsidRPr="004875D8" w:rsidRDefault="004875D8" w:rsidP="00730142"/>
    <w:sectPr w:rsidR="004875D8" w:rsidRPr="004875D8" w:rsidSect="00E31AEC">
      <w:pgSz w:w="16838" w:h="11906" w:orient="landscape"/>
      <w:pgMar w:top="1134" w:right="1440" w:bottom="849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01B8" w:rsidRDefault="008701B8" w:rsidP="008A1B68">
      <w:r>
        <w:separator/>
      </w:r>
    </w:p>
  </w:endnote>
  <w:endnote w:type="continuationSeparator" w:id="0">
    <w:p w:rsidR="008701B8" w:rsidRDefault="008701B8" w:rsidP="008A1B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01B8" w:rsidRDefault="008701B8" w:rsidP="008A1B68">
      <w:r>
        <w:separator/>
      </w:r>
    </w:p>
  </w:footnote>
  <w:footnote w:type="continuationSeparator" w:id="0">
    <w:p w:rsidR="008701B8" w:rsidRDefault="008701B8" w:rsidP="008A1B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7D4EEF"/>
    <w:multiLevelType w:val="multilevel"/>
    <w:tmpl w:val="057D4EEF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794B05"/>
    <w:multiLevelType w:val="multilevel"/>
    <w:tmpl w:val="07794B05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88F0CDD"/>
    <w:multiLevelType w:val="multilevel"/>
    <w:tmpl w:val="088F0CDD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CA96B14"/>
    <w:multiLevelType w:val="hybridMultilevel"/>
    <w:tmpl w:val="550AE7F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EA1613B"/>
    <w:multiLevelType w:val="multilevel"/>
    <w:tmpl w:val="6CCD3CBC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35945B5"/>
    <w:multiLevelType w:val="multilevel"/>
    <w:tmpl w:val="6CCD3CBC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7940CF8"/>
    <w:multiLevelType w:val="multilevel"/>
    <w:tmpl w:val="27940CF8"/>
    <w:lvl w:ilvl="0">
      <w:start w:val="1"/>
      <w:numFmt w:val="chineseCountingThousand"/>
      <w:lvlText w:val="表%1."/>
      <w:lvlJc w:val="left"/>
      <w:pPr>
        <w:ind w:left="420" w:hanging="420"/>
      </w:pPr>
      <w:rPr>
        <w:rFonts w:hint="eastAsia"/>
        <w:b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ABA6F45"/>
    <w:multiLevelType w:val="multilevel"/>
    <w:tmpl w:val="F7669122"/>
    <w:lvl w:ilvl="0">
      <w:start w:val="1"/>
      <w:numFmt w:val="lowerLetter"/>
      <w:lvlText w:val="%1)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E5D5F94"/>
    <w:multiLevelType w:val="multilevel"/>
    <w:tmpl w:val="6CCD3CBC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0F85684"/>
    <w:multiLevelType w:val="multilevel"/>
    <w:tmpl w:val="30F85684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75E43A2"/>
    <w:multiLevelType w:val="multilevel"/>
    <w:tmpl w:val="6CCD3CBC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9F0771C"/>
    <w:multiLevelType w:val="hybridMultilevel"/>
    <w:tmpl w:val="5964AFA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410F25D6"/>
    <w:multiLevelType w:val="hybridMultilevel"/>
    <w:tmpl w:val="8DC2C29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4EEC0038"/>
    <w:multiLevelType w:val="multilevel"/>
    <w:tmpl w:val="4EEC0038"/>
    <w:lvl w:ilvl="0">
      <w:start w:val="1"/>
      <w:numFmt w:val="upperLetter"/>
      <w:lvlText w:val="%1."/>
      <w:lvlJc w:val="left"/>
      <w:pPr>
        <w:ind w:left="840" w:hanging="420"/>
      </w:p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53AE07B5"/>
    <w:multiLevelType w:val="multilevel"/>
    <w:tmpl w:val="57053112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7053112"/>
    <w:multiLevelType w:val="multilevel"/>
    <w:tmpl w:val="57053112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1A00694"/>
    <w:multiLevelType w:val="hybridMultilevel"/>
    <w:tmpl w:val="B052C7D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67213761"/>
    <w:multiLevelType w:val="multilevel"/>
    <w:tmpl w:val="67213761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69A77485"/>
    <w:multiLevelType w:val="hybridMultilevel"/>
    <w:tmpl w:val="A642E44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CCD3CBC"/>
    <w:multiLevelType w:val="multilevel"/>
    <w:tmpl w:val="6CCD3CBC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00A091E"/>
    <w:multiLevelType w:val="multilevel"/>
    <w:tmpl w:val="700A091E"/>
    <w:lvl w:ilvl="0">
      <w:start w:val="1"/>
      <w:numFmt w:val="chineseCountingThousand"/>
      <w:lvlText w:val="图%1."/>
      <w:lvlJc w:val="left"/>
      <w:pPr>
        <w:ind w:left="420" w:hanging="420"/>
      </w:pPr>
      <w:rPr>
        <w:rFonts w:hint="eastAsia"/>
        <w:b/>
        <w:sz w:val="18"/>
        <w:szCs w:val="18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C9F372A"/>
    <w:multiLevelType w:val="multilevel"/>
    <w:tmpl w:val="7C9F372A"/>
    <w:lvl w:ilvl="0">
      <w:start w:val="1"/>
      <w:numFmt w:val="chineseCountingThousand"/>
      <w:lvlText w:val="(%1)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1"/>
  </w:num>
  <w:num w:numId="2">
    <w:abstractNumId w:val="20"/>
  </w:num>
  <w:num w:numId="3">
    <w:abstractNumId w:val="1"/>
  </w:num>
  <w:num w:numId="4">
    <w:abstractNumId w:val="17"/>
  </w:num>
  <w:num w:numId="5">
    <w:abstractNumId w:val="6"/>
  </w:num>
  <w:num w:numId="6">
    <w:abstractNumId w:val="0"/>
  </w:num>
  <w:num w:numId="7">
    <w:abstractNumId w:val="15"/>
  </w:num>
  <w:num w:numId="8">
    <w:abstractNumId w:val="19"/>
  </w:num>
  <w:num w:numId="9">
    <w:abstractNumId w:val="9"/>
  </w:num>
  <w:num w:numId="10">
    <w:abstractNumId w:val="13"/>
  </w:num>
  <w:num w:numId="11">
    <w:abstractNumId w:val="2"/>
  </w:num>
  <w:num w:numId="12">
    <w:abstractNumId w:val="4"/>
  </w:num>
  <w:num w:numId="13">
    <w:abstractNumId w:val="10"/>
  </w:num>
  <w:num w:numId="14">
    <w:abstractNumId w:val="11"/>
  </w:num>
  <w:num w:numId="15">
    <w:abstractNumId w:val="7"/>
  </w:num>
  <w:num w:numId="16">
    <w:abstractNumId w:val="14"/>
  </w:num>
  <w:num w:numId="17">
    <w:abstractNumId w:val="8"/>
  </w:num>
  <w:num w:numId="18">
    <w:abstractNumId w:val="5"/>
  </w:num>
  <w:num w:numId="19">
    <w:abstractNumId w:val="18"/>
  </w:num>
  <w:num w:numId="20">
    <w:abstractNumId w:val="16"/>
  </w:num>
  <w:num w:numId="21">
    <w:abstractNumId w:val="12"/>
  </w:num>
  <w:num w:numId="22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wisper">
    <w15:presenceInfo w15:providerId="None" w15:userId="wisp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AEC"/>
    <w:rsid w:val="0000053E"/>
    <w:rsid w:val="0000123C"/>
    <w:rsid w:val="00003D58"/>
    <w:rsid w:val="00004DF8"/>
    <w:rsid w:val="00006762"/>
    <w:rsid w:val="00010045"/>
    <w:rsid w:val="00013114"/>
    <w:rsid w:val="00016C41"/>
    <w:rsid w:val="00024DB5"/>
    <w:rsid w:val="00025B4F"/>
    <w:rsid w:val="000301ED"/>
    <w:rsid w:val="00033C84"/>
    <w:rsid w:val="00037B78"/>
    <w:rsid w:val="00040B02"/>
    <w:rsid w:val="00041843"/>
    <w:rsid w:val="000420D0"/>
    <w:rsid w:val="00042EFE"/>
    <w:rsid w:val="00042FFB"/>
    <w:rsid w:val="000431CB"/>
    <w:rsid w:val="00044858"/>
    <w:rsid w:val="00044C53"/>
    <w:rsid w:val="00046BDD"/>
    <w:rsid w:val="00052432"/>
    <w:rsid w:val="00055C49"/>
    <w:rsid w:val="00056277"/>
    <w:rsid w:val="000576B0"/>
    <w:rsid w:val="0006113E"/>
    <w:rsid w:val="0006216F"/>
    <w:rsid w:val="0006275B"/>
    <w:rsid w:val="000639BA"/>
    <w:rsid w:val="00066157"/>
    <w:rsid w:val="00070413"/>
    <w:rsid w:val="00070BCD"/>
    <w:rsid w:val="000711B8"/>
    <w:rsid w:val="00071B0E"/>
    <w:rsid w:val="00075EA9"/>
    <w:rsid w:val="00076F0D"/>
    <w:rsid w:val="00086C21"/>
    <w:rsid w:val="00087AFF"/>
    <w:rsid w:val="00092E46"/>
    <w:rsid w:val="00097C78"/>
    <w:rsid w:val="000A1769"/>
    <w:rsid w:val="000A1A0A"/>
    <w:rsid w:val="000A4B3B"/>
    <w:rsid w:val="000A4F9F"/>
    <w:rsid w:val="000A516E"/>
    <w:rsid w:val="000A79EF"/>
    <w:rsid w:val="000A7A17"/>
    <w:rsid w:val="000B2C30"/>
    <w:rsid w:val="000B3855"/>
    <w:rsid w:val="000B398A"/>
    <w:rsid w:val="000B5D89"/>
    <w:rsid w:val="000B61D1"/>
    <w:rsid w:val="000B6DF1"/>
    <w:rsid w:val="000B7319"/>
    <w:rsid w:val="000C04B8"/>
    <w:rsid w:val="000C0A42"/>
    <w:rsid w:val="000C321E"/>
    <w:rsid w:val="000C3CD5"/>
    <w:rsid w:val="000C4DF0"/>
    <w:rsid w:val="000C7228"/>
    <w:rsid w:val="000C7FB2"/>
    <w:rsid w:val="000D1A8F"/>
    <w:rsid w:val="000D29D5"/>
    <w:rsid w:val="000D48B9"/>
    <w:rsid w:val="000D5B07"/>
    <w:rsid w:val="000E152C"/>
    <w:rsid w:val="000E161C"/>
    <w:rsid w:val="000E69AA"/>
    <w:rsid w:val="000F6620"/>
    <w:rsid w:val="000F6FE8"/>
    <w:rsid w:val="001026A4"/>
    <w:rsid w:val="00103C12"/>
    <w:rsid w:val="00104861"/>
    <w:rsid w:val="00105BCD"/>
    <w:rsid w:val="001060B3"/>
    <w:rsid w:val="00106F40"/>
    <w:rsid w:val="00107849"/>
    <w:rsid w:val="001100CA"/>
    <w:rsid w:val="00112B60"/>
    <w:rsid w:val="00120EF4"/>
    <w:rsid w:val="00123F94"/>
    <w:rsid w:val="00124AC4"/>
    <w:rsid w:val="00124D13"/>
    <w:rsid w:val="00126014"/>
    <w:rsid w:val="00134C09"/>
    <w:rsid w:val="00140CD6"/>
    <w:rsid w:val="00140EE0"/>
    <w:rsid w:val="0014103C"/>
    <w:rsid w:val="001432AB"/>
    <w:rsid w:val="001439FB"/>
    <w:rsid w:val="00152091"/>
    <w:rsid w:val="001537C7"/>
    <w:rsid w:val="001538E0"/>
    <w:rsid w:val="00153E47"/>
    <w:rsid w:val="00153E91"/>
    <w:rsid w:val="001541C1"/>
    <w:rsid w:val="00155535"/>
    <w:rsid w:val="00157548"/>
    <w:rsid w:val="00157915"/>
    <w:rsid w:val="00161657"/>
    <w:rsid w:val="00163190"/>
    <w:rsid w:val="00164F7B"/>
    <w:rsid w:val="001665C7"/>
    <w:rsid w:val="00173B47"/>
    <w:rsid w:val="00173D5A"/>
    <w:rsid w:val="00175DC3"/>
    <w:rsid w:val="001770F5"/>
    <w:rsid w:val="00177559"/>
    <w:rsid w:val="001868FC"/>
    <w:rsid w:val="00187369"/>
    <w:rsid w:val="001875EA"/>
    <w:rsid w:val="00192F9D"/>
    <w:rsid w:val="00195CCA"/>
    <w:rsid w:val="001975E2"/>
    <w:rsid w:val="001A02A3"/>
    <w:rsid w:val="001A0EC3"/>
    <w:rsid w:val="001A12EA"/>
    <w:rsid w:val="001A3A16"/>
    <w:rsid w:val="001A4CD5"/>
    <w:rsid w:val="001A5EE3"/>
    <w:rsid w:val="001B23A4"/>
    <w:rsid w:val="001B2B23"/>
    <w:rsid w:val="001B408D"/>
    <w:rsid w:val="001B426B"/>
    <w:rsid w:val="001B499D"/>
    <w:rsid w:val="001B5D33"/>
    <w:rsid w:val="001C23A7"/>
    <w:rsid w:val="001C2FA5"/>
    <w:rsid w:val="001C57A8"/>
    <w:rsid w:val="001C588A"/>
    <w:rsid w:val="001C6FB7"/>
    <w:rsid w:val="001D2394"/>
    <w:rsid w:val="001D4132"/>
    <w:rsid w:val="001D41EC"/>
    <w:rsid w:val="001E0373"/>
    <w:rsid w:val="001E1B41"/>
    <w:rsid w:val="001E40A8"/>
    <w:rsid w:val="001E5873"/>
    <w:rsid w:val="001E67AC"/>
    <w:rsid w:val="001E7D8A"/>
    <w:rsid w:val="001F0E90"/>
    <w:rsid w:val="001F1A3A"/>
    <w:rsid w:val="001F2BC0"/>
    <w:rsid w:val="001F2D4E"/>
    <w:rsid w:val="001F795E"/>
    <w:rsid w:val="00201563"/>
    <w:rsid w:val="002019DF"/>
    <w:rsid w:val="00202693"/>
    <w:rsid w:val="00202868"/>
    <w:rsid w:val="00203FE4"/>
    <w:rsid w:val="00212012"/>
    <w:rsid w:val="00212A19"/>
    <w:rsid w:val="00212A64"/>
    <w:rsid w:val="00215781"/>
    <w:rsid w:val="00216450"/>
    <w:rsid w:val="0021654A"/>
    <w:rsid w:val="002215DF"/>
    <w:rsid w:val="0022291A"/>
    <w:rsid w:val="002234F7"/>
    <w:rsid w:val="002235F4"/>
    <w:rsid w:val="0022436B"/>
    <w:rsid w:val="00225016"/>
    <w:rsid w:val="00225410"/>
    <w:rsid w:val="002272B3"/>
    <w:rsid w:val="00230C9B"/>
    <w:rsid w:val="00231405"/>
    <w:rsid w:val="00233942"/>
    <w:rsid w:val="00235943"/>
    <w:rsid w:val="00236CA1"/>
    <w:rsid w:val="0024041F"/>
    <w:rsid w:val="0024311C"/>
    <w:rsid w:val="0024392A"/>
    <w:rsid w:val="00243C03"/>
    <w:rsid w:val="00243C40"/>
    <w:rsid w:val="00247014"/>
    <w:rsid w:val="00247137"/>
    <w:rsid w:val="002537CA"/>
    <w:rsid w:val="00253F49"/>
    <w:rsid w:val="00255DF8"/>
    <w:rsid w:val="00257F5F"/>
    <w:rsid w:val="00261356"/>
    <w:rsid w:val="00262CC6"/>
    <w:rsid w:val="00262CE6"/>
    <w:rsid w:val="0026552F"/>
    <w:rsid w:val="00265F83"/>
    <w:rsid w:val="00267F7B"/>
    <w:rsid w:val="00270AD5"/>
    <w:rsid w:val="00271B6E"/>
    <w:rsid w:val="00274830"/>
    <w:rsid w:val="00274B9A"/>
    <w:rsid w:val="002767C6"/>
    <w:rsid w:val="002767CB"/>
    <w:rsid w:val="00276A5B"/>
    <w:rsid w:val="00277BF6"/>
    <w:rsid w:val="00280F49"/>
    <w:rsid w:val="002816D5"/>
    <w:rsid w:val="002818A3"/>
    <w:rsid w:val="00282E55"/>
    <w:rsid w:val="0028439E"/>
    <w:rsid w:val="002849C9"/>
    <w:rsid w:val="002858B3"/>
    <w:rsid w:val="00291181"/>
    <w:rsid w:val="0029137F"/>
    <w:rsid w:val="00291EE0"/>
    <w:rsid w:val="00292EE4"/>
    <w:rsid w:val="00293ECC"/>
    <w:rsid w:val="00294582"/>
    <w:rsid w:val="00296176"/>
    <w:rsid w:val="002A05E9"/>
    <w:rsid w:val="002A4938"/>
    <w:rsid w:val="002B035F"/>
    <w:rsid w:val="002B35FD"/>
    <w:rsid w:val="002B5E7E"/>
    <w:rsid w:val="002B75FC"/>
    <w:rsid w:val="002B77B4"/>
    <w:rsid w:val="002C070E"/>
    <w:rsid w:val="002C52FE"/>
    <w:rsid w:val="002C7162"/>
    <w:rsid w:val="002D0765"/>
    <w:rsid w:val="002D1AC6"/>
    <w:rsid w:val="002D1ACA"/>
    <w:rsid w:val="002D332E"/>
    <w:rsid w:val="002D448C"/>
    <w:rsid w:val="002E3109"/>
    <w:rsid w:val="002E423B"/>
    <w:rsid w:val="002E46E2"/>
    <w:rsid w:val="002E4B50"/>
    <w:rsid w:val="002E5B58"/>
    <w:rsid w:val="002E612A"/>
    <w:rsid w:val="002E7EFF"/>
    <w:rsid w:val="002F0B47"/>
    <w:rsid w:val="002F0E5A"/>
    <w:rsid w:val="002F167E"/>
    <w:rsid w:val="002F1BDA"/>
    <w:rsid w:val="002F1DF1"/>
    <w:rsid w:val="002F2707"/>
    <w:rsid w:val="002F3FD7"/>
    <w:rsid w:val="002F4DD3"/>
    <w:rsid w:val="002F589E"/>
    <w:rsid w:val="002F625A"/>
    <w:rsid w:val="002F7001"/>
    <w:rsid w:val="002F7F49"/>
    <w:rsid w:val="003006CD"/>
    <w:rsid w:val="00300749"/>
    <w:rsid w:val="00305729"/>
    <w:rsid w:val="003108BE"/>
    <w:rsid w:val="003108D2"/>
    <w:rsid w:val="003123E6"/>
    <w:rsid w:val="00314CA9"/>
    <w:rsid w:val="00314F2D"/>
    <w:rsid w:val="0031618C"/>
    <w:rsid w:val="00316F69"/>
    <w:rsid w:val="003200BC"/>
    <w:rsid w:val="00324F30"/>
    <w:rsid w:val="0032663B"/>
    <w:rsid w:val="0033091F"/>
    <w:rsid w:val="0033251F"/>
    <w:rsid w:val="00332E5E"/>
    <w:rsid w:val="00334E68"/>
    <w:rsid w:val="0033539C"/>
    <w:rsid w:val="00335585"/>
    <w:rsid w:val="00335728"/>
    <w:rsid w:val="00341EA2"/>
    <w:rsid w:val="003455FA"/>
    <w:rsid w:val="00345E77"/>
    <w:rsid w:val="00350371"/>
    <w:rsid w:val="00351D4F"/>
    <w:rsid w:val="00351DFE"/>
    <w:rsid w:val="00352AA1"/>
    <w:rsid w:val="00352E31"/>
    <w:rsid w:val="00353B34"/>
    <w:rsid w:val="00353D9F"/>
    <w:rsid w:val="0035622F"/>
    <w:rsid w:val="00356D6F"/>
    <w:rsid w:val="00357482"/>
    <w:rsid w:val="00357B73"/>
    <w:rsid w:val="00360D53"/>
    <w:rsid w:val="003635A4"/>
    <w:rsid w:val="00370602"/>
    <w:rsid w:val="00372003"/>
    <w:rsid w:val="0037393A"/>
    <w:rsid w:val="00374AF3"/>
    <w:rsid w:val="00375429"/>
    <w:rsid w:val="0037630F"/>
    <w:rsid w:val="0037795C"/>
    <w:rsid w:val="003779F5"/>
    <w:rsid w:val="003807EE"/>
    <w:rsid w:val="00383030"/>
    <w:rsid w:val="00383612"/>
    <w:rsid w:val="0038376A"/>
    <w:rsid w:val="00386E1C"/>
    <w:rsid w:val="0039189C"/>
    <w:rsid w:val="003A4462"/>
    <w:rsid w:val="003A489A"/>
    <w:rsid w:val="003B01C5"/>
    <w:rsid w:val="003B03A4"/>
    <w:rsid w:val="003B3064"/>
    <w:rsid w:val="003B3C7E"/>
    <w:rsid w:val="003B5660"/>
    <w:rsid w:val="003B584D"/>
    <w:rsid w:val="003C1873"/>
    <w:rsid w:val="003C3765"/>
    <w:rsid w:val="003C7C7A"/>
    <w:rsid w:val="003D0A93"/>
    <w:rsid w:val="003D5836"/>
    <w:rsid w:val="003D6466"/>
    <w:rsid w:val="003E2765"/>
    <w:rsid w:val="003E33C6"/>
    <w:rsid w:val="003E5B49"/>
    <w:rsid w:val="003F31B2"/>
    <w:rsid w:val="003F3BF6"/>
    <w:rsid w:val="003F3F5C"/>
    <w:rsid w:val="003F61E2"/>
    <w:rsid w:val="004008B5"/>
    <w:rsid w:val="00401388"/>
    <w:rsid w:val="00401753"/>
    <w:rsid w:val="0040240C"/>
    <w:rsid w:val="00402C13"/>
    <w:rsid w:val="00403380"/>
    <w:rsid w:val="00403791"/>
    <w:rsid w:val="0040393C"/>
    <w:rsid w:val="00407182"/>
    <w:rsid w:val="004111A4"/>
    <w:rsid w:val="00411F7B"/>
    <w:rsid w:val="00411FD2"/>
    <w:rsid w:val="0041693F"/>
    <w:rsid w:val="00421223"/>
    <w:rsid w:val="00424411"/>
    <w:rsid w:val="00425AA2"/>
    <w:rsid w:val="00430D2B"/>
    <w:rsid w:val="004327A1"/>
    <w:rsid w:val="00432D5A"/>
    <w:rsid w:val="00433056"/>
    <w:rsid w:val="0043353B"/>
    <w:rsid w:val="004347CE"/>
    <w:rsid w:val="00434B61"/>
    <w:rsid w:val="00434DCB"/>
    <w:rsid w:val="00435122"/>
    <w:rsid w:val="00435503"/>
    <w:rsid w:val="00441956"/>
    <w:rsid w:val="00442BAF"/>
    <w:rsid w:val="0044383F"/>
    <w:rsid w:val="00445BF6"/>
    <w:rsid w:val="00446593"/>
    <w:rsid w:val="004508F0"/>
    <w:rsid w:val="00451106"/>
    <w:rsid w:val="004512DE"/>
    <w:rsid w:val="004525FE"/>
    <w:rsid w:val="00455AF3"/>
    <w:rsid w:val="004647B9"/>
    <w:rsid w:val="00466739"/>
    <w:rsid w:val="00467A75"/>
    <w:rsid w:val="00471B7B"/>
    <w:rsid w:val="00472D27"/>
    <w:rsid w:val="004754DA"/>
    <w:rsid w:val="00475649"/>
    <w:rsid w:val="00475808"/>
    <w:rsid w:val="00475CBA"/>
    <w:rsid w:val="004769C7"/>
    <w:rsid w:val="00477478"/>
    <w:rsid w:val="00481372"/>
    <w:rsid w:val="0048326E"/>
    <w:rsid w:val="004835D2"/>
    <w:rsid w:val="00485A4A"/>
    <w:rsid w:val="004869B7"/>
    <w:rsid w:val="004875D8"/>
    <w:rsid w:val="00487A48"/>
    <w:rsid w:val="00487C9A"/>
    <w:rsid w:val="00490780"/>
    <w:rsid w:val="0049118D"/>
    <w:rsid w:val="00495127"/>
    <w:rsid w:val="00495DCB"/>
    <w:rsid w:val="00495F68"/>
    <w:rsid w:val="004967C2"/>
    <w:rsid w:val="004978DA"/>
    <w:rsid w:val="004A120E"/>
    <w:rsid w:val="004A1B16"/>
    <w:rsid w:val="004A473B"/>
    <w:rsid w:val="004A5D60"/>
    <w:rsid w:val="004A6401"/>
    <w:rsid w:val="004A6CBF"/>
    <w:rsid w:val="004B0302"/>
    <w:rsid w:val="004B3F75"/>
    <w:rsid w:val="004B4C5F"/>
    <w:rsid w:val="004B5251"/>
    <w:rsid w:val="004B5BD2"/>
    <w:rsid w:val="004B782A"/>
    <w:rsid w:val="004C0933"/>
    <w:rsid w:val="004C36E2"/>
    <w:rsid w:val="004D2677"/>
    <w:rsid w:val="004D2EB7"/>
    <w:rsid w:val="004D4761"/>
    <w:rsid w:val="004D70FC"/>
    <w:rsid w:val="004D7B6A"/>
    <w:rsid w:val="004E11E1"/>
    <w:rsid w:val="004E1AF8"/>
    <w:rsid w:val="004E4127"/>
    <w:rsid w:val="004F0A0D"/>
    <w:rsid w:val="004F1518"/>
    <w:rsid w:val="004F26D0"/>
    <w:rsid w:val="004F2BA3"/>
    <w:rsid w:val="004F454E"/>
    <w:rsid w:val="0050288B"/>
    <w:rsid w:val="00502C1A"/>
    <w:rsid w:val="005044EA"/>
    <w:rsid w:val="00506057"/>
    <w:rsid w:val="0050778A"/>
    <w:rsid w:val="00507C50"/>
    <w:rsid w:val="0051429F"/>
    <w:rsid w:val="00514CC6"/>
    <w:rsid w:val="00516AC7"/>
    <w:rsid w:val="0051751F"/>
    <w:rsid w:val="00520AD7"/>
    <w:rsid w:val="0052213A"/>
    <w:rsid w:val="005254E9"/>
    <w:rsid w:val="005268EC"/>
    <w:rsid w:val="00526ED2"/>
    <w:rsid w:val="0053003A"/>
    <w:rsid w:val="00530812"/>
    <w:rsid w:val="00532F5C"/>
    <w:rsid w:val="00535F18"/>
    <w:rsid w:val="005362A3"/>
    <w:rsid w:val="00536F25"/>
    <w:rsid w:val="0053705E"/>
    <w:rsid w:val="00540BF8"/>
    <w:rsid w:val="00540F56"/>
    <w:rsid w:val="00542FAC"/>
    <w:rsid w:val="00544B99"/>
    <w:rsid w:val="00546F80"/>
    <w:rsid w:val="00550F50"/>
    <w:rsid w:val="00552B53"/>
    <w:rsid w:val="005539E8"/>
    <w:rsid w:val="00554EC9"/>
    <w:rsid w:val="00556B4C"/>
    <w:rsid w:val="00556F1E"/>
    <w:rsid w:val="0055790D"/>
    <w:rsid w:val="00557E23"/>
    <w:rsid w:val="00563093"/>
    <w:rsid w:val="00563878"/>
    <w:rsid w:val="00564777"/>
    <w:rsid w:val="00565B0D"/>
    <w:rsid w:val="00571C49"/>
    <w:rsid w:val="00572AE5"/>
    <w:rsid w:val="00575650"/>
    <w:rsid w:val="00576550"/>
    <w:rsid w:val="00577570"/>
    <w:rsid w:val="00582923"/>
    <w:rsid w:val="00583495"/>
    <w:rsid w:val="00584253"/>
    <w:rsid w:val="00584BAC"/>
    <w:rsid w:val="00585275"/>
    <w:rsid w:val="005915E4"/>
    <w:rsid w:val="00591AFB"/>
    <w:rsid w:val="005925F3"/>
    <w:rsid w:val="00594881"/>
    <w:rsid w:val="00595AB7"/>
    <w:rsid w:val="00597FD1"/>
    <w:rsid w:val="005A0273"/>
    <w:rsid w:val="005A54CE"/>
    <w:rsid w:val="005A7C9D"/>
    <w:rsid w:val="005A7D1B"/>
    <w:rsid w:val="005B12EB"/>
    <w:rsid w:val="005B1F82"/>
    <w:rsid w:val="005B5ABF"/>
    <w:rsid w:val="005C1810"/>
    <w:rsid w:val="005C4D51"/>
    <w:rsid w:val="005C5648"/>
    <w:rsid w:val="005C7897"/>
    <w:rsid w:val="005D1DD0"/>
    <w:rsid w:val="005D5E74"/>
    <w:rsid w:val="005D6892"/>
    <w:rsid w:val="005D7A76"/>
    <w:rsid w:val="005E13E8"/>
    <w:rsid w:val="005E32DB"/>
    <w:rsid w:val="005E5A4B"/>
    <w:rsid w:val="005E7DD3"/>
    <w:rsid w:val="005F35C7"/>
    <w:rsid w:val="005F3C1E"/>
    <w:rsid w:val="005F46F8"/>
    <w:rsid w:val="005F4754"/>
    <w:rsid w:val="005F4FA6"/>
    <w:rsid w:val="006005B2"/>
    <w:rsid w:val="00605EA4"/>
    <w:rsid w:val="00605EB7"/>
    <w:rsid w:val="00607ABB"/>
    <w:rsid w:val="00611D8C"/>
    <w:rsid w:val="00620B5A"/>
    <w:rsid w:val="0062383F"/>
    <w:rsid w:val="00625973"/>
    <w:rsid w:val="00627432"/>
    <w:rsid w:val="00627C30"/>
    <w:rsid w:val="0063093F"/>
    <w:rsid w:val="00634396"/>
    <w:rsid w:val="00637456"/>
    <w:rsid w:val="00641EE2"/>
    <w:rsid w:val="006434FC"/>
    <w:rsid w:val="00651A2F"/>
    <w:rsid w:val="0065228D"/>
    <w:rsid w:val="00652B41"/>
    <w:rsid w:val="00652D86"/>
    <w:rsid w:val="00654BE9"/>
    <w:rsid w:val="006553A5"/>
    <w:rsid w:val="00656B2D"/>
    <w:rsid w:val="00657FE3"/>
    <w:rsid w:val="006605B5"/>
    <w:rsid w:val="0066161A"/>
    <w:rsid w:val="006632DB"/>
    <w:rsid w:val="00666D10"/>
    <w:rsid w:val="0067281C"/>
    <w:rsid w:val="0067306F"/>
    <w:rsid w:val="00675D3D"/>
    <w:rsid w:val="006760A4"/>
    <w:rsid w:val="006807D6"/>
    <w:rsid w:val="00680BB3"/>
    <w:rsid w:val="006814FC"/>
    <w:rsid w:val="00682A7B"/>
    <w:rsid w:val="00682F0D"/>
    <w:rsid w:val="006855C6"/>
    <w:rsid w:val="006857A2"/>
    <w:rsid w:val="006866AA"/>
    <w:rsid w:val="006867D2"/>
    <w:rsid w:val="00692781"/>
    <w:rsid w:val="00692BA3"/>
    <w:rsid w:val="00692E42"/>
    <w:rsid w:val="00694F60"/>
    <w:rsid w:val="00696289"/>
    <w:rsid w:val="00696977"/>
    <w:rsid w:val="006A01C6"/>
    <w:rsid w:val="006A3C92"/>
    <w:rsid w:val="006A421A"/>
    <w:rsid w:val="006A4E32"/>
    <w:rsid w:val="006A66FA"/>
    <w:rsid w:val="006A6C42"/>
    <w:rsid w:val="006B075C"/>
    <w:rsid w:val="006B2B93"/>
    <w:rsid w:val="006B2D27"/>
    <w:rsid w:val="006B6A56"/>
    <w:rsid w:val="006C1054"/>
    <w:rsid w:val="006C1509"/>
    <w:rsid w:val="006C2DFF"/>
    <w:rsid w:val="006D07F0"/>
    <w:rsid w:val="006D1F48"/>
    <w:rsid w:val="006D2E85"/>
    <w:rsid w:val="006D51C8"/>
    <w:rsid w:val="006D5FEA"/>
    <w:rsid w:val="006E2A54"/>
    <w:rsid w:val="006E4D4F"/>
    <w:rsid w:val="006F01EB"/>
    <w:rsid w:val="006F449F"/>
    <w:rsid w:val="006F5EFC"/>
    <w:rsid w:val="006F64ED"/>
    <w:rsid w:val="006F7D2F"/>
    <w:rsid w:val="00700315"/>
    <w:rsid w:val="00704445"/>
    <w:rsid w:val="0070580E"/>
    <w:rsid w:val="0070621C"/>
    <w:rsid w:val="007114CE"/>
    <w:rsid w:val="0071414F"/>
    <w:rsid w:val="00717DBB"/>
    <w:rsid w:val="00720104"/>
    <w:rsid w:val="00723B69"/>
    <w:rsid w:val="0072480A"/>
    <w:rsid w:val="0072563B"/>
    <w:rsid w:val="007262E6"/>
    <w:rsid w:val="00730142"/>
    <w:rsid w:val="007304C3"/>
    <w:rsid w:val="00732D6F"/>
    <w:rsid w:val="007341E2"/>
    <w:rsid w:val="00736B78"/>
    <w:rsid w:val="00740FF5"/>
    <w:rsid w:val="0074211D"/>
    <w:rsid w:val="00743B0B"/>
    <w:rsid w:val="00743DE5"/>
    <w:rsid w:val="0074505D"/>
    <w:rsid w:val="00745E21"/>
    <w:rsid w:val="00751ACC"/>
    <w:rsid w:val="00752A17"/>
    <w:rsid w:val="007540BE"/>
    <w:rsid w:val="00754850"/>
    <w:rsid w:val="0076008D"/>
    <w:rsid w:val="00760707"/>
    <w:rsid w:val="007614E5"/>
    <w:rsid w:val="00761D95"/>
    <w:rsid w:val="007621AB"/>
    <w:rsid w:val="00762CF8"/>
    <w:rsid w:val="00763D32"/>
    <w:rsid w:val="0076578F"/>
    <w:rsid w:val="00765B30"/>
    <w:rsid w:val="00765DBE"/>
    <w:rsid w:val="007677E5"/>
    <w:rsid w:val="00771053"/>
    <w:rsid w:val="00772E57"/>
    <w:rsid w:val="00773010"/>
    <w:rsid w:val="007807C5"/>
    <w:rsid w:val="00781752"/>
    <w:rsid w:val="00781AC0"/>
    <w:rsid w:val="007844A6"/>
    <w:rsid w:val="00787B8B"/>
    <w:rsid w:val="007912EB"/>
    <w:rsid w:val="00792902"/>
    <w:rsid w:val="007931BB"/>
    <w:rsid w:val="0079708D"/>
    <w:rsid w:val="007A314B"/>
    <w:rsid w:val="007A3F3E"/>
    <w:rsid w:val="007A407D"/>
    <w:rsid w:val="007A4B64"/>
    <w:rsid w:val="007A5310"/>
    <w:rsid w:val="007A5C29"/>
    <w:rsid w:val="007B1324"/>
    <w:rsid w:val="007B50B8"/>
    <w:rsid w:val="007B7A12"/>
    <w:rsid w:val="007C1434"/>
    <w:rsid w:val="007C1F20"/>
    <w:rsid w:val="007C471D"/>
    <w:rsid w:val="007C57D8"/>
    <w:rsid w:val="007C6D8A"/>
    <w:rsid w:val="007C7054"/>
    <w:rsid w:val="007D174B"/>
    <w:rsid w:val="007D4B1D"/>
    <w:rsid w:val="007D752E"/>
    <w:rsid w:val="007D77EF"/>
    <w:rsid w:val="007E0825"/>
    <w:rsid w:val="007E383D"/>
    <w:rsid w:val="007E59C4"/>
    <w:rsid w:val="007E6563"/>
    <w:rsid w:val="007E7124"/>
    <w:rsid w:val="007E79E9"/>
    <w:rsid w:val="007F0880"/>
    <w:rsid w:val="007F0B32"/>
    <w:rsid w:val="007F1F08"/>
    <w:rsid w:val="007F5D69"/>
    <w:rsid w:val="00801991"/>
    <w:rsid w:val="0080418C"/>
    <w:rsid w:val="008054B6"/>
    <w:rsid w:val="00806082"/>
    <w:rsid w:val="00806F32"/>
    <w:rsid w:val="00812192"/>
    <w:rsid w:val="00812392"/>
    <w:rsid w:val="00815836"/>
    <w:rsid w:val="008205ED"/>
    <w:rsid w:val="00820EFD"/>
    <w:rsid w:val="00821DFF"/>
    <w:rsid w:val="00825AB3"/>
    <w:rsid w:val="00832F93"/>
    <w:rsid w:val="00833FCD"/>
    <w:rsid w:val="00836970"/>
    <w:rsid w:val="00840C2D"/>
    <w:rsid w:val="00841746"/>
    <w:rsid w:val="00843A1E"/>
    <w:rsid w:val="00843BBB"/>
    <w:rsid w:val="0085101A"/>
    <w:rsid w:val="0085185A"/>
    <w:rsid w:val="0085255B"/>
    <w:rsid w:val="008531B6"/>
    <w:rsid w:val="0085411B"/>
    <w:rsid w:val="00854CF5"/>
    <w:rsid w:val="0085518B"/>
    <w:rsid w:val="00855837"/>
    <w:rsid w:val="00856231"/>
    <w:rsid w:val="00862856"/>
    <w:rsid w:val="008643B1"/>
    <w:rsid w:val="0086680E"/>
    <w:rsid w:val="008701B8"/>
    <w:rsid w:val="00870247"/>
    <w:rsid w:val="0087184A"/>
    <w:rsid w:val="0087415C"/>
    <w:rsid w:val="0087704C"/>
    <w:rsid w:val="00877E71"/>
    <w:rsid w:val="008814E7"/>
    <w:rsid w:val="00884096"/>
    <w:rsid w:val="00885A0C"/>
    <w:rsid w:val="008923DD"/>
    <w:rsid w:val="00893886"/>
    <w:rsid w:val="008950BB"/>
    <w:rsid w:val="00896408"/>
    <w:rsid w:val="008A0EB0"/>
    <w:rsid w:val="008A1B68"/>
    <w:rsid w:val="008A3C33"/>
    <w:rsid w:val="008A5A71"/>
    <w:rsid w:val="008A5AD1"/>
    <w:rsid w:val="008A6666"/>
    <w:rsid w:val="008A7447"/>
    <w:rsid w:val="008A7877"/>
    <w:rsid w:val="008B127D"/>
    <w:rsid w:val="008B2700"/>
    <w:rsid w:val="008B49B9"/>
    <w:rsid w:val="008B60D7"/>
    <w:rsid w:val="008C0EF9"/>
    <w:rsid w:val="008C1840"/>
    <w:rsid w:val="008C360D"/>
    <w:rsid w:val="008C69F6"/>
    <w:rsid w:val="008D538B"/>
    <w:rsid w:val="008D6BE0"/>
    <w:rsid w:val="008D70B7"/>
    <w:rsid w:val="008D71E7"/>
    <w:rsid w:val="008E2271"/>
    <w:rsid w:val="008E5089"/>
    <w:rsid w:val="008E5EEE"/>
    <w:rsid w:val="008F221C"/>
    <w:rsid w:val="008F6F6C"/>
    <w:rsid w:val="00900631"/>
    <w:rsid w:val="00901EF1"/>
    <w:rsid w:val="00904443"/>
    <w:rsid w:val="009046CC"/>
    <w:rsid w:val="00904BFE"/>
    <w:rsid w:val="00910987"/>
    <w:rsid w:val="00911D9E"/>
    <w:rsid w:val="00913DA4"/>
    <w:rsid w:val="00915096"/>
    <w:rsid w:val="00922AED"/>
    <w:rsid w:val="00923328"/>
    <w:rsid w:val="0092577F"/>
    <w:rsid w:val="009272A5"/>
    <w:rsid w:val="00930345"/>
    <w:rsid w:val="00931628"/>
    <w:rsid w:val="00933845"/>
    <w:rsid w:val="00935369"/>
    <w:rsid w:val="009362B0"/>
    <w:rsid w:val="00937425"/>
    <w:rsid w:val="00937F6F"/>
    <w:rsid w:val="0094301D"/>
    <w:rsid w:val="0094679F"/>
    <w:rsid w:val="009505E8"/>
    <w:rsid w:val="009510B8"/>
    <w:rsid w:val="00951590"/>
    <w:rsid w:val="00951C80"/>
    <w:rsid w:val="00952B73"/>
    <w:rsid w:val="00952F34"/>
    <w:rsid w:val="0095740B"/>
    <w:rsid w:val="00960961"/>
    <w:rsid w:val="009609D2"/>
    <w:rsid w:val="009643C2"/>
    <w:rsid w:val="00964B16"/>
    <w:rsid w:val="00964E29"/>
    <w:rsid w:val="00967915"/>
    <w:rsid w:val="00970EE2"/>
    <w:rsid w:val="00971AFD"/>
    <w:rsid w:val="00973F03"/>
    <w:rsid w:val="00974590"/>
    <w:rsid w:val="00975E6B"/>
    <w:rsid w:val="00976D1A"/>
    <w:rsid w:val="009814E1"/>
    <w:rsid w:val="00983863"/>
    <w:rsid w:val="00983DE8"/>
    <w:rsid w:val="0098611E"/>
    <w:rsid w:val="00987F6C"/>
    <w:rsid w:val="0099130C"/>
    <w:rsid w:val="009935A0"/>
    <w:rsid w:val="009A1557"/>
    <w:rsid w:val="009A1873"/>
    <w:rsid w:val="009A2915"/>
    <w:rsid w:val="009A3F43"/>
    <w:rsid w:val="009A71B8"/>
    <w:rsid w:val="009B1570"/>
    <w:rsid w:val="009B21BE"/>
    <w:rsid w:val="009B4BD5"/>
    <w:rsid w:val="009B610F"/>
    <w:rsid w:val="009C18BE"/>
    <w:rsid w:val="009C3644"/>
    <w:rsid w:val="009C502D"/>
    <w:rsid w:val="009C62AF"/>
    <w:rsid w:val="009C7363"/>
    <w:rsid w:val="009D2006"/>
    <w:rsid w:val="009D3401"/>
    <w:rsid w:val="009D5006"/>
    <w:rsid w:val="009D5700"/>
    <w:rsid w:val="009D6CFF"/>
    <w:rsid w:val="009E6BB1"/>
    <w:rsid w:val="009E773A"/>
    <w:rsid w:val="009F1620"/>
    <w:rsid w:val="009F1CB3"/>
    <w:rsid w:val="009F2518"/>
    <w:rsid w:val="00A00262"/>
    <w:rsid w:val="00A024E8"/>
    <w:rsid w:val="00A05B37"/>
    <w:rsid w:val="00A105BE"/>
    <w:rsid w:val="00A110E9"/>
    <w:rsid w:val="00A125CA"/>
    <w:rsid w:val="00A13C38"/>
    <w:rsid w:val="00A17F0E"/>
    <w:rsid w:val="00A2387C"/>
    <w:rsid w:val="00A241D1"/>
    <w:rsid w:val="00A303DB"/>
    <w:rsid w:val="00A326E0"/>
    <w:rsid w:val="00A33447"/>
    <w:rsid w:val="00A33D39"/>
    <w:rsid w:val="00A34D2F"/>
    <w:rsid w:val="00A35D7A"/>
    <w:rsid w:val="00A45201"/>
    <w:rsid w:val="00A46BB2"/>
    <w:rsid w:val="00A479FD"/>
    <w:rsid w:val="00A54228"/>
    <w:rsid w:val="00A54AA6"/>
    <w:rsid w:val="00A54E21"/>
    <w:rsid w:val="00A56F82"/>
    <w:rsid w:val="00A615EF"/>
    <w:rsid w:val="00A6282F"/>
    <w:rsid w:val="00A646F9"/>
    <w:rsid w:val="00A66796"/>
    <w:rsid w:val="00A70588"/>
    <w:rsid w:val="00A71AE3"/>
    <w:rsid w:val="00A71D70"/>
    <w:rsid w:val="00A73487"/>
    <w:rsid w:val="00A73761"/>
    <w:rsid w:val="00A74483"/>
    <w:rsid w:val="00A76D2B"/>
    <w:rsid w:val="00A833F6"/>
    <w:rsid w:val="00A83B51"/>
    <w:rsid w:val="00A8436F"/>
    <w:rsid w:val="00A85364"/>
    <w:rsid w:val="00A85712"/>
    <w:rsid w:val="00A86FBC"/>
    <w:rsid w:val="00A90BF8"/>
    <w:rsid w:val="00A915F9"/>
    <w:rsid w:val="00A959B8"/>
    <w:rsid w:val="00AA1C7C"/>
    <w:rsid w:val="00AA43DC"/>
    <w:rsid w:val="00AA4842"/>
    <w:rsid w:val="00AB119C"/>
    <w:rsid w:val="00AB3245"/>
    <w:rsid w:val="00AC018A"/>
    <w:rsid w:val="00AC0969"/>
    <w:rsid w:val="00AC18D8"/>
    <w:rsid w:val="00AC4EBF"/>
    <w:rsid w:val="00AD0DBE"/>
    <w:rsid w:val="00AD1068"/>
    <w:rsid w:val="00AE038E"/>
    <w:rsid w:val="00AE0AB6"/>
    <w:rsid w:val="00AE0C0F"/>
    <w:rsid w:val="00AE15F0"/>
    <w:rsid w:val="00AE4130"/>
    <w:rsid w:val="00AE6064"/>
    <w:rsid w:val="00AE633E"/>
    <w:rsid w:val="00AE7312"/>
    <w:rsid w:val="00AE79DA"/>
    <w:rsid w:val="00AF0BBA"/>
    <w:rsid w:val="00AF15B7"/>
    <w:rsid w:val="00AF3181"/>
    <w:rsid w:val="00AF4CC8"/>
    <w:rsid w:val="00AF580C"/>
    <w:rsid w:val="00AF6D26"/>
    <w:rsid w:val="00AF7314"/>
    <w:rsid w:val="00B02CCB"/>
    <w:rsid w:val="00B02EE7"/>
    <w:rsid w:val="00B0371C"/>
    <w:rsid w:val="00B10370"/>
    <w:rsid w:val="00B11E8E"/>
    <w:rsid w:val="00B1403A"/>
    <w:rsid w:val="00B16C3F"/>
    <w:rsid w:val="00B17C9E"/>
    <w:rsid w:val="00B20391"/>
    <w:rsid w:val="00B2075E"/>
    <w:rsid w:val="00B245DA"/>
    <w:rsid w:val="00B31C47"/>
    <w:rsid w:val="00B330BD"/>
    <w:rsid w:val="00B41B93"/>
    <w:rsid w:val="00B41EA7"/>
    <w:rsid w:val="00B45044"/>
    <w:rsid w:val="00B47773"/>
    <w:rsid w:val="00B5073E"/>
    <w:rsid w:val="00B51657"/>
    <w:rsid w:val="00B56EAA"/>
    <w:rsid w:val="00B5754E"/>
    <w:rsid w:val="00B64AEA"/>
    <w:rsid w:val="00B65E09"/>
    <w:rsid w:val="00B67BC0"/>
    <w:rsid w:val="00B67BFA"/>
    <w:rsid w:val="00B71564"/>
    <w:rsid w:val="00B733F0"/>
    <w:rsid w:val="00B738BB"/>
    <w:rsid w:val="00B74099"/>
    <w:rsid w:val="00B76D67"/>
    <w:rsid w:val="00B779FA"/>
    <w:rsid w:val="00B80741"/>
    <w:rsid w:val="00B80F05"/>
    <w:rsid w:val="00B82E13"/>
    <w:rsid w:val="00B8449A"/>
    <w:rsid w:val="00B84C8F"/>
    <w:rsid w:val="00B85912"/>
    <w:rsid w:val="00B86703"/>
    <w:rsid w:val="00B86ACC"/>
    <w:rsid w:val="00B86B40"/>
    <w:rsid w:val="00B86E4D"/>
    <w:rsid w:val="00B90094"/>
    <w:rsid w:val="00B9138C"/>
    <w:rsid w:val="00B927BE"/>
    <w:rsid w:val="00B9513F"/>
    <w:rsid w:val="00B9612F"/>
    <w:rsid w:val="00B97901"/>
    <w:rsid w:val="00BA5964"/>
    <w:rsid w:val="00BB01AB"/>
    <w:rsid w:val="00BB27A9"/>
    <w:rsid w:val="00BB3A94"/>
    <w:rsid w:val="00BC0693"/>
    <w:rsid w:val="00BC21A8"/>
    <w:rsid w:val="00BC2F96"/>
    <w:rsid w:val="00BC351A"/>
    <w:rsid w:val="00BC46EF"/>
    <w:rsid w:val="00BC4897"/>
    <w:rsid w:val="00BC4EBE"/>
    <w:rsid w:val="00BC6791"/>
    <w:rsid w:val="00BC682C"/>
    <w:rsid w:val="00BD30F1"/>
    <w:rsid w:val="00BD464F"/>
    <w:rsid w:val="00BD4A4D"/>
    <w:rsid w:val="00BD54C5"/>
    <w:rsid w:val="00BE2339"/>
    <w:rsid w:val="00BE4383"/>
    <w:rsid w:val="00BE5119"/>
    <w:rsid w:val="00BE5BA6"/>
    <w:rsid w:val="00BE5F48"/>
    <w:rsid w:val="00BE625B"/>
    <w:rsid w:val="00BE7420"/>
    <w:rsid w:val="00BF24B2"/>
    <w:rsid w:val="00BF2599"/>
    <w:rsid w:val="00BF2713"/>
    <w:rsid w:val="00BF40EE"/>
    <w:rsid w:val="00BF4D60"/>
    <w:rsid w:val="00BF5A0F"/>
    <w:rsid w:val="00BF5A8A"/>
    <w:rsid w:val="00C010BD"/>
    <w:rsid w:val="00C040FA"/>
    <w:rsid w:val="00C050B3"/>
    <w:rsid w:val="00C0659C"/>
    <w:rsid w:val="00C06FBA"/>
    <w:rsid w:val="00C070C9"/>
    <w:rsid w:val="00C10B1A"/>
    <w:rsid w:val="00C110F2"/>
    <w:rsid w:val="00C12AE2"/>
    <w:rsid w:val="00C13160"/>
    <w:rsid w:val="00C139EA"/>
    <w:rsid w:val="00C165A9"/>
    <w:rsid w:val="00C167E4"/>
    <w:rsid w:val="00C1793F"/>
    <w:rsid w:val="00C24F24"/>
    <w:rsid w:val="00C26078"/>
    <w:rsid w:val="00C2771C"/>
    <w:rsid w:val="00C30031"/>
    <w:rsid w:val="00C305BE"/>
    <w:rsid w:val="00C30B4C"/>
    <w:rsid w:val="00C3108B"/>
    <w:rsid w:val="00C3118A"/>
    <w:rsid w:val="00C31F84"/>
    <w:rsid w:val="00C322AC"/>
    <w:rsid w:val="00C351CD"/>
    <w:rsid w:val="00C41367"/>
    <w:rsid w:val="00C41A39"/>
    <w:rsid w:val="00C4580A"/>
    <w:rsid w:val="00C46464"/>
    <w:rsid w:val="00C467F8"/>
    <w:rsid w:val="00C472A2"/>
    <w:rsid w:val="00C50230"/>
    <w:rsid w:val="00C55C1E"/>
    <w:rsid w:val="00C57B3E"/>
    <w:rsid w:val="00C63144"/>
    <w:rsid w:val="00C66003"/>
    <w:rsid w:val="00C66BD9"/>
    <w:rsid w:val="00C80561"/>
    <w:rsid w:val="00C82F30"/>
    <w:rsid w:val="00C86A83"/>
    <w:rsid w:val="00C8717D"/>
    <w:rsid w:val="00C87596"/>
    <w:rsid w:val="00C9053D"/>
    <w:rsid w:val="00C905E4"/>
    <w:rsid w:val="00C917EB"/>
    <w:rsid w:val="00C919BA"/>
    <w:rsid w:val="00C92A7B"/>
    <w:rsid w:val="00C92C43"/>
    <w:rsid w:val="00C92E8D"/>
    <w:rsid w:val="00C92FF3"/>
    <w:rsid w:val="00C93DD8"/>
    <w:rsid w:val="00C94F5F"/>
    <w:rsid w:val="00C978F5"/>
    <w:rsid w:val="00CA1554"/>
    <w:rsid w:val="00CA1E39"/>
    <w:rsid w:val="00CA2B2A"/>
    <w:rsid w:val="00CA43D2"/>
    <w:rsid w:val="00CA469A"/>
    <w:rsid w:val="00CA56BE"/>
    <w:rsid w:val="00CB021E"/>
    <w:rsid w:val="00CB27A8"/>
    <w:rsid w:val="00CB37A4"/>
    <w:rsid w:val="00CB652B"/>
    <w:rsid w:val="00CB7BF8"/>
    <w:rsid w:val="00CC21BD"/>
    <w:rsid w:val="00CC2599"/>
    <w:rsid w:val="00CC3A24"/>
    <w:rsid w:val="00CC62CA"/>
    <w:rsid w:val="00CC646B"/>
    <w:rsid w:val="00CC740E"/>
    <w:rsid w:val="00CD1E78"/>
    <w:rsid w:val="00CD25BD"/>
    <w:rsid w:val="00CD27BC"/>
    <w:rsid w:val="00CD2993"/>
    <w:rsid w:val="00CD2A54"/>
    <w:rsid w:val="00CD32C6"/>
    <w:rsid w:val="00CD42CC"/>
    <w:rsid w:val="00CD5F52"/>
    <w:rsid w:val="00CD6974"/>
    <w:rsid w:val="00CD7196"/>
    <w:rsid w:val="00CD7AE0"/>
    <w:rsid w:val="00CD7F67"/>
    <w:rsid w:val="00CE0B19"/>
    <w:rsid w:val="00CE179F"/>
    <w:rsid w:val="00CE1A78"/>
    <w:rsid w:val="00CE252B"/>
    <w:rsid w:val="00CE4EFF"/>
    <w:rsid w:val="00CE58DC"/>
    <w:rsid w:val="00CE61C1"/>
    <w:rsid w:val="00CE7506"/>
    <w:rsid w:val="00CE7B92"/>
    <w:rsid w:val="00CF3E34"/>
    <w:rsid w:val="00CF46EA"/>
    <w:rsid w:val="00CF79C0"/>
    <w:rsid w:val="00CF7B67"/>
    <w:rsid w:val="00D0523A"/>
    <w:rsid w:val="00D06298"/>
    <w:rsid w:val="00D06D00"/>
    <w:rsid w:val="00D1127A"/>
    <w:rsid w:val="00D133A8"/>
    <w:rsid w:val="00D1438F"/>
    <w:rsid w:val="00D14D5A"/>
    <w:rsid w:val="00D174CC"/>
    <w:rsid w:val="00D20226"/>
    <w:rsid w:val="00D276A7"/>
    <w:rsid w:val="00D27798"/>
    <w:rsid w:val="00D35BF0"/>
    <w:rsid w:val="00D37C08"/>
    <w:rsid w:val="00D37F30"/>
    <w:rsid w:val="00D4063C"/>
    <w:rsid w:val="00D40D3B"/>
    <w:rsid w:val="00D41E97"/>
    <w:rsid w:val="00D420FD"/>
    <w:rsid w:val="00D43929"/>
    <w:rsid w:val="00D51F54"/>
    <w:rsid w:val="00D5277D"/>
    <w:rsid w:val="00D54A3A"/>
    <w:rsid w:val="00D54D0B"/>
    <w:rsid w:val="00D6027C"/>
    <w:rsid w:val="00D61776"/>
    <w:rsid w:val="00D63763"/>
    <w:rsid w:val="00D66962"/>
    <w:rsid w:val="00D674BC"/>
    <w:rsid w:val="00D72B50"/>
    <w:rsid w:val="00D75460"/>
    <w:rsid w:val="00D75F45"/>
    <w:rsid w:val="00D77DB9"/>
    <w:rsid w:val="00D8038F"/>
    <w:rsid w:val="00D8417F"/>
    <w:rsid w:val="00D8442B"/>
    <w:rsid w:val="00D92607"/>
    <w:rsid w:val="00D940E9"/>
    <w:rsid w:val="00D95262"/>
    <w:rsid w:val="00D96085"/>
    <w:rsid w:val="00D968F9"/>
    <w:rsid w:val="00D97738"/>
    <w:rsid w:val="00DA0250"/>
    <w:rsid w:val="00DA3166"/>
    <w:rsid w:val="00DA5BE5"/>
    <w:rsid w:val="00DA6650"/>
    <w:rsid w:val="00DA6C8E"/>
    <w:rsid w:val="00DB0D17"/>
    <w:rsid w:val="00DB1804"/>
    <w:rsid w:val="00DB242B"/>
    <w:rsid w:val="00DB2446"/>
    <w:rsid w:val="00DB2D47"/>
    <w:rsid w:val="00DB3EB9"/>
    <w:rsid w:val="00DC14B6"/>
    <w:rsid w:val="00DD3219"/>
    <w:rsid w:val="00DD429A"/>
    <w:rsid w:val="00DD443C"/>
    <w:rsid w:val="00DD5071"/>
    <w:rsid w:val="00DE220D"/>
    <w:rsid w:val="00DE2AE8"/>
    <w:rsid w:val="00DE3239"/>
    <w:rsid w:val="00DE4AC9"/>
    <w:rsid w:val="00DE7A40"/>
    <w:rsid w:val="00DF22CA"/>
    <w:rsid w:val="00DF373A"/>
    <w:rsid w:val="00DF3875"/>
    <w:rsid w:val="00DF3A43"/>
    <w:rsid w:val="00DF569B"/>
    <w:rsid w:val="00DF67A0"/>
    <w:rsid w:val="00DF713F"/>
    <w:rsid w:val="00DF7A7B"/>
    <w:rsid w:val="00E00E09"/>
    <w:rsid w:val="00E01372"/>
    <w:rsid w:val="00E0332C"/>
    <w:rsid w:val="00E04AC3"/>
    <w:rsid w:val="00E06B1A"/>
    <w:rsid w:val="00E127D3"/>
    <w:rsid w:val="00E128F9"/>
    <w:rsid w:val="00E20770"/>
    <w:rsid w:val="00E207EC"/>
    <w:rsid w:val="00E223DD"/>
    <w:rsid w:val="00E24BFE"/>
    <w:rsid w:val="00E25003"/>
    <w:rsid w:val="00E2529B"/>
    <w:rsid w:val="00E25998"/>
    <w:rsid w:val="00E26A93"/>
    <w:rsid w:val="00E309C5"/>
    <w:rsid w:val="00E31AEC"/>
    <w:rsid w:val="00E31E5B"/>
    <w:rsid w:val="00E37384"/>
    <w:rsid w:val="00E430EC"/>
    <w:rsid w:val="00E43AF9"/>
    <w:rsid w:val="00E44B90"/>
    <w:rsid w:val="00E46C76"/>
    <w:rsid w:val="00E475F9"/>
    <w:rsid w:val="00E512D9"/>
    <w:rsid w:val="00E52571"/>
    <w:rsid w:val="00E5397D"/>
    <w:rsid w:val="00E54B0B"/>
    <w:rsid w:val="00E57F31"/>
    <w:rsid w:val="00E60689"/>
    <w:rsid w:val="00E60E9D"/>
    <w:rsid w:val="00E616F6"/>
    <w:rsid w:val="00E61C53"/>
    <w:rsid w:val="00E63E0C"/>
    <w:rsid w:val="00E6411A"/>
    <w:rsid w:val="00E655E1"/>
    <w:rsid w:val="00E7482D"/>
    <w:rsid w:val="00E75C50"/>
    <w:rsid w:val="00E767EB"/>
    <w:rsid w:val="00E771DA"/>
    <w:rsid w:val="00E80776"/>
    <w:rsid w:val="00E817AB"/>
    <w:rsid w:val="00E82EA7"/>
    <w:rsid w:val="00E85DD6"/>
    <w:rsid w:val="00E86D8C"/>
    <w:rsid w:val="00E90095"/>
    <w:rsid w:val="00E901AC"/>
    <w:rsid w:val="00E90815"/>
    <w:rsid w:val="00E92284"/>
    <w:rsid w:val="00E922F0"/>
    <w:rsid w:val="00E9657B"/>
    <w:rsid w:val="00EA1A49"/>
    <w:rsid w:val="00EA27AF"/>
    <w:rsid w:val="00EA3783"/>
    <w:rsid w:val="00EA3932"/>
    <w:rsid w:val="00EA4FD5"/>
    <w:rsid w:val="00EA639D"/>
    <w:rsid w:val="00EB1816"/>
    <w:rsid w:val="00EB1D2E"/>
    <w:rsid w:val="00EB21B4"/>
    <w:rsid w:val="00EB6B73"/>
    <w:rsid w:val="00EB7EA4"/>
    <w:rsid w:val="00EC0734"/>
    <w:rsid w:val="00EC081E"/>
    <w:rsid w:val="00EC0B61"/>
    <w:rsid w:val="00EC28F2"/>
    <w:rsid w:val="00EC2E9E"/>
    <w:rsid w:val="00EC5439"/>
    <w:rsid w:val="00EC6036"/>
    <w:rsid w:val="00EC6443"/>
    <w:rsid w:val="00EC76E4"/>
    <w:rsid w:val="00ED1CFE"/>
    <w:rsid w:val="00ED6A6B"/>
    <w:rsid w:val="00ED6C71"/>
    <w:rsid w:val="00ED7EF6"/>
    <w:rsid w:val="00EE0DC7"/>
    <w:rsid w:val="00EE40BA"/>
    <w:rsid w:val="00EE5965"/>
    <w:rsid w:val="00EE6D09"/>
    <w:rsid w:val="00EE7C69"/>
    <w:rsid w:val="00EF0C72"/>
    <w:rsid w:val="00EF2FD9"/>
    <w:rsid w:val="00EF637C"/>
    <w:rsid w:val="00F0289C"/>
    <w:rsid w:val="00F0374F"/>
    <w:rsid w:val="00F0583D"/>
    <w:rsid w:val="00F07A76"/>
    <w:rsid w:val="00F11758"/>
    <w:rsid w:val="00F13981"/>
    <w:rsid w:val="00F1736D"/>
    <w:rsid w:val="00F20B3F"/>
    <w:rsid w:val="00F21717"/>
    <w:rsid w:val="00F2198F"/>
    <w:rsid w:val="00F225C4"/>
    <w:rsid w:val="00F31F63"/>
    <w:rsid w:val="00F3443B"/>
    <w:rsid w:val="00F34E85"/>
    <w:rsid w:val="00F36089"/>
    <w:rsid w:val="00F37E64"/>
    <w:rsid w:val="00F4050D"/>
    <w:rsid w:val="00F40601"/>
    <w:rsid w:val="00F422E9"/>
    <w:rsid w:val="00F425B5"/>
    <w:rsid w:val="00F466B2"/>
    <w:rsid w:val="00F51386"/>
    <w:rsid w:val="00F5600F"/>
    <w:rsid w:val="00F56626"/>
    <w:rsid w:val="00F6318D"/>
    <w:rsid w:val="00F638BE"/>
    <w:rsid w:val="00F71DC0"/>
    <w:rsid w:val="00F725BD"/>
    <w:rsid w:val="00F74D03"/>
    <w:rsid w:val="00F755A0"/>
    <w:rsid w:val="00F77A77"/>
    <w:rsid w:val="00F80FF6"/>
    <w:rsid w:val="00F8219C"/>
    <w:rsid w:val="00F90B9A"/>
    <w:rsid w:val="00F91150"/>
    <w:rsid w:val="00F91603"/>
    <w:rsid w:val="00F91E50"/>
    <w:rsid w:val="00F94C00"/>
    <w:rsid w:val="00F96410"/>
    <w:rsid w:val="00FA07F8"/>
    <w:rsid w:val="00FA1B09"/>
    <w:rsid w:val="00FA2548"/>
    <w:rsid w:val="00FA6379"/>
    <w:rsid w:val="00FA6553"/>
    <w:rsid w:val="00FB0649"/>
    <w:rsid w:val="00FB3508"/>
    <w:rsid w:val="00FB52EF"/>
    <w:rsid w:val="00FB6364"/>
    <w:rsid w:val="00FB687F"/>
    <w:rsid w:val="00FC1F97"/>
    <w:rsid w:val="00FC2993"/>
    <w:rsid w:val="00FC3131"/>
    <w:rsid w:val="00FC36CB"/>
    <w:rsid w:val="00FC67DD"/>
    <w:rsid w:val="00FC7D9A"/>
    <w:rsid w:val="00FD2733"/>
    <w:rsid w:val="00FD325F"/>
    <w:rsid w:val="00FD394A"/>
    <w:rsid w:val="00FD3BF7"/>
    <w:rsid w:val="00FD3D81"/>
    <w:rsid w:val="00FD47B1"/>
    <w:rsid w:val="00FD6741"/>
    <w:rsid w:val="00FD7716"/>
    <w:rsid w:val="00FE0919"/>
    <w:rsid w:val="00FE0C04"/>
    <w:rsid w:val="00FE1DAB"/>
    <w:rsid w:val="00FE1FCF"/>
    <w:rsid w:val="00FE28BC"/>
    <w:rsid w:val="00FE2F90"/>
    <w:rsid w:val="00FE4B3C"/>
    <w:rsid w:val="00FE77B2"/>
    <w:rsid w:val="00FF02B3"/>
    <w:rsid w:val="00FF1172"/>
    <w:rsid w:val="00FF16EF"/>
    <w:rsid w:val="00FF3192"/>
    <w:rsid w:val="00FF6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0102880C-ADCA-4495-8E8E-308031C4B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1AEC"/>
    <w:pPr>
      <w:widowControl w:val="0"/>
      <w:jc w:val="both"/>
    </w:pPr>
    <w:rPr>
      <w:rFonts w:ascii="Calibri" w:hAnsi="Calibri" w:cs="黑体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E31A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31AEC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31AE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semiHidden/>
    <w:unhideWhenUsed/>
    <w:rsid w:val="00E31AEC"/>
    <w:rPr>
      <w:b/>
      <w:bCs/>
    </w:rPr>
  </w:style>
  <w:style w:type="paragraph" w:styleId="a4">
    <w:name w:val="annotation text"/>
    <w:basedOn w:val="a"/>
    <w:link w:val="Char0"/>
    <w:uiPriority w:val="99"/>
    <w:semiHidden/>
    <w:unhideWhenUsed/>
    <w:rsid w:val="00E31AEC"/>
    <w:pPr>
      <w:jc w:val="left"/>
    </w:pPr>
  </w:style>
  <w:style w:type="paragraph" w:styleId="a5">
    <w:name w:val="Balloon Text"/>
    <w:basedOn w:val="a"/>
    <w:link w:val="Char1"/>
    <w:uiPriority w:val="99"/>
    <w:semiHidden/>
    <w:unhideWhenUsed/>
    <w:rsid w:val="00E31AEC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E31A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rsid w:val="00E31A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8">
    <w:name w:val="FollowedHyperlink"/>
    <w:uiPriority w:val="99"/>
    <w:semiHidden/>
    <w:unhideWhenUsed/>
    <w:rsid w:val="00E31AEC"/>
    <w:rPr>
      <w:color w:val="800080"/>
      <w:u w:val="single"/>
    </w:rPr>
  </w:style>
  <w:style w:type="character" w:styleId="a9">
    <w:name w:val="Hyperlink"/>
    <w:uiPriority w:val="99"/>
    <w:unhideWhenUsed/>
    <w:rsid w:val="00E31AEC"/>
    <w:rPr>
      <w:color w:val="0000FF"/>
      <w:u w:val="single"/>
    </w:rPr>
  </w:style>
  <w:style w:type="character" w:styleId="aa">
    <w:name w:val="annotation reference"/>
    <w:uiPriority w:val="99"/>
    <w:semiHidden/>
    <w:unhideWhenUsed/>
    <w:rsid w:val="00E31AEC"/>
    <w:rPr>
      <w:sz w:val="21"/>
      <w:szCs w:val="21"/>
    </w:rPr>
  </w:style>
  <w:style w:type="paragraph" w:customStyle="1" w:styleId="10">
    <w:name w:val="列出段落1"/>
    <w:basedOn w:val="a"/>
    <w:uiPriority w:val="34"/>
    <w:qFormat/>
    <w:rsid w:val="00E31AEC"/>
    <w:pPr>
      <w:ind w:firstLineChars="200" w:firstLine="420"/>
    </w:pPr>
  </w:style>
  <w:style w:type="character" w:customStyle="1" w:styleId="Char3">
    <w:name w:val="页眉 Char"/>
    <w:link w:val="a7"/>
    <w:uiPriority w:val="99"/>
    <w:rsid w:val="00E31AEC"/>
    <w:rPr>
      <w:sz w:val="18"/>
      <w:szCs w:val="18"/>
    </w:rPr>
  </w:style>
  <w:style w:type="character" w:customStyle="1" w:styleId="Char2">
    <w:name w:val="页脚 Char"/>
    <w:link w:val="a6"/>
    <w:uiPriority w:val="99"/>
    <w:rsid w:val="00E31AEC"/>
    <w:rPr>
      <w:sz w:val="18"/>
      <w:szCs w:val="18"/>
    </w:rPr>
  </w:style>
  <w:style w:type="character" w:customStyle="1" w:styleId="Char1">
    <w:name w:val="批注框文本 Char"/>
    <w:link w:val="a5"/>
    <w:uiPriority w:val="99"/>
    <w:semiHidden/>
    <w:rsid w:val="00E31AEC"/>
    <w:rPr>
      <w:sz w:val="18"/>
      <w:szCs w:val="18"/>
    </w:rPr>
  </w:style>
  <w:style w:type="character" w:customStyle="1" w:styleId="1Char">
    <w:name w:val="标题 1 Char"/>
    <w:link w:val="1"/>
    <w:uiPriority w:val="9"/>
    <w:rsid w:val="00E31AEC"/>
    <w:rPr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rsid w:val="00E31AEC"/>
    <w:rPr>
      <w:rFonts w:ascii="Cambria" w:eastAsia="宋体" w:hAnsi="Cambria" w:cs="黑体"/>
      <w:b/>
      <w:bCs/>
      <w:sz w:val="32"/>
      <w:szCs w:val="32"/>
    </w:rPr>
  </w:style>
  <w:style w:type="character" w:customStyle="1" w:styleId="3Char">
    <w:name w:val="标题 3 Char"/>
    <w:link w:val="3"/>
    <w:uiPriority w:val="9"/>
    <w:rsid w:val="00E31AEC"/>
    <w:rPr>
      <w:b/>
      <w:bCs/>
      <w:sz w:val="32"/>
      <w:szCs w:val="32"/>
    </w:rPr>
  </w:style>
  <w:style w:type="character" w:customStyle="1" w:styleId="Char0">
    <w:name w:val="批注文字 Char"/>
    <w:basedOn w:val="a0"/>
    <w:link w:val="a4"/>
    <w:uiPriority w:val="99"/>
    <w:semiHidden/>
    <w:rsid w:val="00E31AEC"/>
  </w:style>
  <w:style w:type="character" w:customStyle="1" w:styleId="Char">
    <w:name w:val="批注主题 Char"/>
    <w:link w:val="a3"/>
    <w:uiPriority w:val="99"/>
    <w:semiHidden/>
    <w:rsid w:val="00E31AEC"/>
    <w:rPr>
      <w:b/>
      <w:bCs/>
    </w:rPr>
  </w:style>
  <w:style w:type="paragraph" w:styleId="ab">
    <w:name w:val="Revision"/>
    <w:hidden/>
    <w:uiPriority w:val="99"/>
    <w:semiHidden/>
    <w:rsid w:val="00A615EF"/>
    <w:rPr>
      <w:rFonts w:ascii="Calibri" w:hAnsi="Calibri" w:cs="黑体"/>
      <w:kern w:val="2"/>
      <w:sz w:val="21"/>
      <w:szCs w:val="22"/>
    </w:rPr>
  </w:style>
  <w:style w:type="table" w:customStyle="1" w:styleId="11">
    <w:name w:val="样式1"/>
    <w:basedOn w:val="12"/>
    <w:uiPriority w:val="99"/>
    <w:rsid w:val="002C070E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-6">
    <w:name w:val="Grid Table 1 Light Accent 6"/>
    <w:basedOn w:val="a1"/>
    <w:uiPriority w:val="46"/>
    <w:rsid w:val="002C070E"/>
    <w:tblPr>
      <w:tblStyleRowBandSize w:val="1"/>
      <w:tblStyleColBandSize w:val="1"/>
      <w:tblInd w:w="0" w:type="dxa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2">
    <w:name w:val="Table Subtle 1"/>
    <w:basedOn w:val="a1"/>
    <w:uiPriority w:val="99"/>
    <w:semiHidden/>
    <w:unhideWhenUsed/>
    <w:rsid w:val="002C070E"/>
    <w:pPr>
      <w:widowControl w:val="0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c">
    <w:name w:val="List Paragraph"/>
    <w:basedOn w:val="a"/>
    <w:uiPriority w:val="34"/>
    <w:qFormat/>
    <w:rsid w:val="00E0332C"/>
    <w:pPr>
      <w:ind w:firstLineChars="200" w:firstLine="420"/>
    </w:pPr>
  </w:style>
  <w:style w:type="table" w:styleId="ad">
    <w:name w:val="Table Grid"/>
    <w:basedOn w:val="a1"/>
    <w:uiPriority w:val="99"/>
    <w:rsid w:val="00C322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Normal (Web)"/>
    <w:basedOn w:val="a"/>
    <w:uiPriority w:val="99"/>
    <w:semiHidden/>
    <w:unhideWhenUsed/>
    <w:rsid w:val="00A8536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284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3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1615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QuickStyle" Target="diagrams/quickStyle1.xml"/><Relationship Id="rId18" Type="http://schemas.openxmlformats.org/officeDocument/2006/relationships/diagramQuickStyle" Target="diagrams/quickStyle2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diagramLayout" Target="diagrams/layout1.xml"/><Relationship Id="rId17" Type="http://schemas.openxmlformats.org/officeDocument/2006/relationships/diagramLayout" Target="diagrams/layout2.xml"/><Relationship Id="rId2" Type="http://schemas.openxmlformats.org/officeDocument/2006/relationships/customXml" Target="../customXml/item2.xml"/><Relationship Id="rId16" Type="http://schemas.openxmlformats.org/officeDocument/2006/relationships/diagramData" Target="diagrams/data2.xml"/><Relationship Id="rId20" Type="http://schemas.microsoft.com/office/2007/relationships/diagramDrawing" Target="diagrams/drawing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Data" Target="diagrams/data1.xml"/><Relationship Id="rId5" Type="http://schemas.openxmlformats.org/officeDocument/2006/relationships/settings" Target="settings.xml"/><Relationship Id="rId15" Type="http://schemas.microsoft.com/office/2007/relationships/diagramDrawing" Target="diagrams/drawing1.xml"/><Relationship Id="rId23" Type="http://schemas.openxmlformats.org/officeDocument/2006/relationships/theme" Target="theme/theme1.xml"/><Relationship Id="rId10" Type="http://schemas.openxmlformats.org/officeDocument/2006/relationships/oleObject" Target="embeddings/Microsoft_Visio_2003-2010___1.vsd"/><Relationship Id="rId19" Type="http://schemas.openxmlformats.org/officeDocument/2006/relationships/diagramColors" Target="diagrams/colors2.xml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diagramColors" Target="diagrams/colors1.xml"/><Relationship Id="rId22" Type="http://schemas.microsoft.com/office/2011/relationships/people" Target="peop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4128464-B6C7-462B-8925-AA60E918E141}" type="doc">
      <dgm:prSet loTypeId="urn:microsoft.com/office/officeart/2005/8/layout/hierarchy1" loCatId="hierarchy" qsTypeId="urn:microsoft.com/office/officeart/2005/8/quickstyle/simple1" qsCatId="simple" csTypeId="urn:microsoft.com/office/officeart/2005/8/colors/colorful2" csCatId="colorful" phldr="1"/>
      <dgm:spPr/>
      <dgm:t>
        <a:bodyPr/>
        <a:lstStyle/>
        <a:p>
          <a:endParaRPr lang="zh-CN" altLang="en-US"/>
        </a:p>
      </dgm:t>
    </dgm:pt>
    <dgm:pt modelId="{D2E58AA4-0508-4EE4-8CD7-BB3EDC641D00}">
      <dgm:prSet phldrT="[文本]"/>
      <dgm:spPr/>
      <dgm:t>
        <a:bodyPr/>
        <a:lstStyle/>
        <a:p>
          <a:r>
            <a:rPr lang="en-US" altLang="zh-CN">
              <a:latin typeface="Consolas" panose="020B0609020204030204" pitchFamily="49" charset="0"/>
              <a:cs typeface="Consolas" panose="020B0609020204030204" pitchFamily="49" charset="0"/>
            </a:rPr>
            <a:t>0x00000001</a:t>
          </a:r>
          <a:endParaRPr lang="zh-CN" altLang="en-US">
            <a:latin typeface="Consolas" panose="020B0609020204030204" pitchFamily="49" charset="0"/>
            <a:cs typeface="Consolas" panose="020B0609020204030204" pitchFamily="49" charset="0"/>
          </a:endParaRPr>
        </a:p>
      </dgm:t>
    </dgm:pt>
    <dgm:pt modelId="{0C8814E2-7C58-4C78-A0BE-E78F0290E630}" type="parTrans" cxnId="{36318637-1384-450D-9D5B-BEA3AA220FC5}">
      <dgm:prSet/>
      <dgm:spPr/>
      <dgm:t>
        <a:bodyPr/>
        <a:lstStyle/>
        <a:p>
          <a:endParaRPr lang="zh-CN" altLang="en-US"/>
        </a:p>
      </dgm:t>
    </dgm:pt>
    <dgm:pt modelId="{CE5E2AE0-3387-4A45-8C13-506CCFFCD871}" type="sibTrans" cxnId="{36318637-1384-450D-9D5B-BEA3AA220FC5}">
      <dgm:prSet/>
      <dgm:spPr/>
      <dgm:t>
        <a:bodyPr/>
        <a:lstStyle/>
        <a:p>
          <a:endParaRPr lang="zh-CN" altLang="en-US"/>
        </a:p>
      </dgm:t>
    </dgm:pt>
    <dgm:pt modelId="{C0D5B128-DF5A-42C1-9772-3C813FF93B1C}">
      <dgm:prSet phldrT="[文本]"/>
      <dgm:spPr/>
      <dgm:t>
        <a:bodyPr/>
        <a:lstStyle/>
        <a:p>
          <a:r>
            <a:rPr lang="en-US" altLang="zh-CN">
              <a:latin typeface="Consolas" panose="020B0609020204030204" pitchFamily="49" charset="0"/>
              <a:cs typeface="Consolas" panose="020B0609020204030204" pitchFamily="49" charset="0"/>
            </a:rPr>
            <a:t>MOBILES</a:t>
          </a:r>
          <a:endParaRPr lang="zh-CN" altLang="en-US">
            <a:latin typeface="Consolas" panose="020B0609020204030204" pitchFamily="49" charset="0"/>
            <a:cs typeface="Consolas" panose="020B0609020204030204" pitchFamily="49" charset="0"/>
          </a:endParaRPr>
        </a:p>
      </dgm:t>
    </dgm:pt>
    <dgm:pt modelId="{7C6AD658-E32D-47D4-A5D6-338FACED1B0C}" type="parTrans" cxnId="{4F3A0095-BB8C-41FB-A26E-C1AD301C9C6F}">
      <dgm:prSet/>
      <dgm:spPr/>
      <dgm:t>
        <a:bodyPr/>
        <a:lstStyle/>
        <a:p>
          <a:endParaRPr lang="zh-CN" altLang="en-US"/>
        </a:p>
      </dgm:t>
    </dgm:pt>
    <dgm:pt modelId="{C0CA63CB-47EC-4745-B471-E53B20347886}" type="sibTrans" cxnId="{4F3A0095-BB8C-41FB-A26E-C1AD301C9C6F}">
      <dgm:prSet/>
      <dgm:spPr/>
      <dgm:t>
        <a:bodyPr/>
        <a:lstStyle/>
        <a:p>
          <a:endParaRPr lang="zh-CN" altLang="en-US"/>
        </a:p>
      </dgm:t>
    </dgm:pt>
    <dgm:pt modelId="{25F9D903-BB3B-4788-BFBE-9F1FC6B46DB1}">
      <dgm:prSet phldrT="[文本]"/>
      <dgm:spPr/>
      <dgm:t>
        <a:bodyPr/>
        <a:lstStyle/>
        <a:p>
          <a:r>
            <a:rPr lang="en-US" altLang="zh-CN">
              <a:latin typeface="Consolas" panose="020B0609020204030204" pitchFamily="49" charset="0"/>
              <a:cs typeface="Consolas" panose="020B0609020204030204" pitchFamily="49" charset="0"/>
            </a:rPr>
            <a:t>$LUID$</a:t>
          </a:r>
          <a:endParaRPr lang="zh-CN" altLang="en-US">
            <a:latin typeface="Consolas" panose="020B0609020204030204" pitchFamily="49" charset="0"/>
            <a:cs typeface="Consolas" panose="020B0609020204030204" pitchFamily="49" charset="0"/>
          </a:endParaRPr>
        </a:p>
      </dgm:t>
    </dgm:pt>
    <dgm:pt modelId="{44496036-6203-4D55-8E3B-E6CD6E35B3E8}" type="parTrans" cxnId="{B0357A28-FBEE-4D49-856C-219CB3C51449}">
      <dgm:prSet/>
      <dgm:spPr/>
      <dgm:t>
        <a:bodyPr/>
        <a:lstStyle/>
        <a:p>
          <a:endParaRPr lang="zh-CN" altLang="en-US"/>
        </a:p>
      </dgm:t>
    </dgm:pt>
    <dgm:pt modelId="{36DB4ABE-C97B-4A95-970D-E9EF747136AD}" type="sibTrans" cxnId="{B0357A28-FBEE-4D49-856C-219CB3C51449}">
      <dgm:prSet/>
      <dgm:spPr/>
      <dgm:t>
        <a:bodyPr/>
        <a:lstStyle/>
        <a:p>
          <a:endParaRPr lang="zh-CN" altLang="en-US"/>
        </a:p>
      </dgm:t>
    </dgm:pt>
    <dgm:pt modelId="{0A942889-09F3-4228-BEF7-332766D1942E}">
      <dgm:prSet phldrT="[文本]"/>
      <dgm:spPr/>
      <dgm:t>
        <a:bodyPr/>
        <a:lstStyle/>
        <a:p>
          <a:r>
            <a:rPr lang="en-US" altLang="zh-CN">
              <a:latin typeface="Consolas" panose="020B0609020204030204" pitchFamily="49" charset="0"/>
              <a:cs typeface="Consolas" panose="020B0609020204030204" pitchFamily="49" charset="0"/>
            </a:rPr>
            <a:t>IN</a:t>
          </a:r>
          <a:endParaRPr lang="zh-CN" altLang="en-US">
            <a:latin typeface="Consolas" panose="020B0609020204030204" pitchFamily="49" charset="0"/>
            <a:cs typeface="Consolas" panose="020B0609020204030204" pitchFamily="49" charset="0"/>
          </a:endParaRPr>
        </a:p>
      </dgm:t>
    </dgm:pt>
    <dgm:pt modelId="{92B619EB-EF53-4FA3-9BB4-06F865CE746F}" type="parTrans" cxnId="{D811B2CE-ED18-4348-B690-D9880A501E18}">
      <dgm:prSet/>
      <dgm:spPr/>
      <dgm:t>
        <a:bodyPr/>
        <a:lstStyle/>
        <a:p>
          <a:endParaRPr lang="zh-CN" altLang="en-US"/>
        </a:p>
      </dgm:t>
    </dgm:pt>
    <dgm:pt modelId="{300DD0B1-D741-4BDC-AADF-1E7378D3B409}" type="sibTrans" cxnId="{D811B2CE-ED18-4348-B690-D9880A501E18}">
      <dgm:prSet/>
      <dgm:spPr/>
      <dgm:t>
        <a:bodyPr/>
        <a:lstStyle/>
        <a:p>
          <a:endParaRPr lang="zh-CN" altLang="en-US"/>
        </a:p>
      </dgm:t>
    </dgm:pt>
    <dgm:pt modelId="{F91E14AB-C3C1-427C-96F2-8F702FEDA6DA}">
      <dgm:prSet phldrT="[文本]"/>
      <dgm:spPr/>
      <dgm:t>
        <a:bodyPr/>
        <a:lstStyle/>
        <a:p>
          <a:r>
            <a:rPr lang="en-US" altLang="zh-CN">
              <a:latin typeface="Consolas" panose="020B0609020204030204" pitchFamily="49" charset="0"/>
              <a:cs typeface="Consolas" panose="020B0609020204030204" pitchFamily="49" charset="0"/>
            </a:rPr>
            <a:t>OUT</a:t>
          </a:r>
          <a:endParaRPr lang="zh-CN" altLang="en-US">
            <a:latin typeface="Consolas" panose="020B0609020204030204" pitchFamily="49" charset="0"/>
            <a:cs typeface="Consolas" panose="020B0609020204030204" pitchFamily="49" charset="0"/>
          </a:endParaRPr>
        </a:p>
      </dgm:t>
    </dgm:pt>
    <dgm:pt modelId="{6A186B73-8AE6-4245-8924-072520121446}" type="parTrans" cxnId="{55710CF0-196E-47DB-BF38-DA423509B912}">
      <dgm:prSet/>
      <dgm:spPr/>
      <dgm:t>
        <a:bodyPr/>
        <a:lstStyle/>
        <a:p>
          <a:endParaRPr lang="zh-CN" altLang="en-US"/>
        </a:p>
      </dgm:t>
    </dgm:pt>
    <dgm:pt modelId="{CA5B6F28-EE3A-4ED9-8689-B9B2C9214E69}" type="sibTrans" cxnId="{55710CF0-196E-47DB-BF38-DA423509B912}">
      <dgm:prSet/>
      <dgm:spPr/>
      <dgm:t>
        <a:bodyPr/>
        <a:lstStyle/>
        <a:p>
          <a:endParaRPr lang="zh-CN" altLang="en-US"/>
        </a:p>
      </dgm:t>
    </dgm:pt>
    <dgm:pt modelId="{364D700B-0202-4860-8B06-FF9C569F364B}">
      <dgm:prSet phldrT="[文本]"/>
      <dgm:spPr/>
      <dgm:t>
        <a:bodyPr/>
        <a:lstStyle/>
        <a:p>
          <a:r>
            <a:rPr lang="en-US" altLang="zh-CN">
              <a:latin typeface="Consolas" panose="020B0609020204030204" pitchFamily="49" charset="0"/>
              <a:cs typeface="Consolas" panose="020B0609020204030204" pitchFamily="49" charset="0"/>
            </a:rPr>
            <a:t>STATUS</a:t>
          </a:r>
          <a:endParaRPr lang="zh-CN" altLang="en-US">
            <a:latin typeface="Consolas" panose="020B0609020204030204" pitchFamily="49" charset="0"/>
            <a:cs typeface="Consolas" panose="020B0609020204030204" pitchFamily="49" charset="0"/>
          </a:endParaRPr>
        </a:p>
      </dgm:t>
    </dgm:pt>
    <dgm:pt modelId="{7F84BA71-CC6A-451C-996C-975E508A8D98}" type="parTrans" cxnId="{4E0C2A54-6B4E-4F17-8786-A324147EBA32}">
      <dgm:prSet/>
      <dgm:spPr/>
      <dgm:t>
        <a:bodyPr/>
        <a:lstStyle/>
        <a:p>
          <a:endParaRPr lang="zh-CN" altLang="en-US"/>
        </a:p>
      </dgm:t>
    </dgm:pt>
    <dgm:pt modelId="{1E627BCF-60C4-405D-8DB6-69B0C41B3260}" type="sibTrans" cxnId="{4E0C2A54-6B4E-4F17-8786-A324147EBA32}">
      <dgm:prSet/>
      <dgm:spPr/>
      <dgm:t>
        <a:bodyPr/>
        <a:lstStyle/>
        <a:p>
          <a:endParaRPr lang="zh-CN" altLang="en-US"/>
        </a:p>
      </dgm:t>
    </dgm:pt>
    <dgm:pt modelId="{9AE3E0E0-D761-4DE3-AA45-42BDA6D5EF4B}">
      <dgm:prSet phldrT="[文本]"/>
      <dgm:spPr/>
      <dgm:t>
        <a:bodyPr/>
        <a:lstStyle/>
        <a:p>
          <a:r>
            <a:rPr lang="en-US" altLang="zh-CN">
              <a:latin typeface="Consolas" panose="020B0609020204030204" pitchFamily="49" charset="0"/>
              <a:cs typeface="Consolas" panose="020B0609020204030204" pitchFamily="49" charset="0"/>
            </a:rPr>
            <a:t>$ID$</a:t>
          </a:r>
          <a:endParaRPr lang="zh-CN" altLang="en-US"/>
        </a:p>
      </dgm:t>
    </dgm:pt>
    <dgm:pt modelId="{8D38F2C8-BEA0-4F24-AF58-E8EA5EB56269}" type="parTrans" cxnId="{DB56EC46-EFCC-44CE-97F9-1AFD3F61BD27}">
      <dgm:prSet/>
      <dgm:spPr/>
      <dgm:t>
        <a:bodyPr/>
        <a:lstStyle/>
        <a:p>
          <a:endParaRPr lang="zh-CN" altLang="en-US"/>
        </a:p>
      </dgm:t>
    </dgm:pt>
    <dgm:pt modelId="{10119BC9-D13E-4387-9755-205559ABBE7E}" type="sibTrans" cxnId="{DB56EC46-EFCC-44CE-97F9-1AFD3F61BD27}">
      <dgm:prSet/>
      <dgm:spPr/>
      <dgm:t>
        <a:bodyPr/>
        <a:lstStyle/>
        <a:p>
          <a:endParaRPr lang="zh-CN" altLang="en-US"/>
        </a:p>
      </dgm:t>
    </dgm:pt>
    <dgm:pt modelId="{A96E5D21-7BD2-49F9-8A33-FB4E4793CD71}">
      <dgm:prSet phldrT="[文本]"/>
      <dgm:spPr/>
      <dgm:t>
        <a:bodyPr/>
        <a:lstStyle/>
        <a:p>
          <a:r>
            <a:rPr lang="en-US" altLang="zh-CN">
              <a:latin typeface="Consolas" panose="020B0609020204030204" pitchFamily="49" charset="0"/>
              <a:cs typeface="Consolas" panose="020B0609020204030204" pitchFamily="49" charset="0"/>
            </a:rPr>
            <a:t>VIRTUALS</a:t>
          </a:r>
          <a:endParaRPr lang="zh-CN" altLang="en-US">
            <a:latin typeface="Consolas" panose="020B0609020204030204" pitchFamily="49" charset="0"/>
            <a:cs typeface="Consolas" panose="020B0609020204030204" pitchFamily="49" charset="0"/>
          </a:endParaRPr>
        </a:p>
      </dgm:t>
    </dgm:pt>
    <dgm:pt modelId="{7C9D7677-6CEA-4CDF-A5D5-7AD86FA0C69E}" type="parTrans" cxnId="{29848BD6-4594-43A0-A109-571E28B83202}">
      <dgm:prSet/>
      <dgm:spPr/>
      <dgm:t>
        <a:bodyPr/>
        <a:lstStyle/>
        <a:p>
          <a:endParaRPr lang="zh-CN" altLang="en-US"/>
        </a:p>
      </dgm:t>
    </dgm:pt>
    <dgm:pt modelId="{A817FD33-E9F0-4957-8175-7EA2FFCAF8B0}" type="sibTrans" cxnId="{29848BD6-4594-43A0-A109-571E28B83202}">
      <dgm:prSet/>
      <dgm:spPr/>
      <dgm:t>
        <a:bodyPr/>
        <a:lstStyle/>
        <a:p>
          <a:endParaRPr lang="zh-CN" altLang="en-US"/>
        </a:p>
      </dgm:t>
    </dgm:pt>
    <dgm:pt modelId="{647152BF-56AE-4978-9A5A-5E6808812005}">
      <dgm:prSet phldrT="[文本]"/>
      <dgm:spPr/>
      <dgm:t>
        <a:bodyPr/>
        <a:lstStyle/>
        <a:p>
          <a:r>
            <a:rPr lang="en-US" altLang="zh-CN">
              <a:latin typeface="Consolas" panose="020B0609020204030204" pitchFamily="49" charset="0"/>
              <a:cs typeface="Consolas" panose="020B0609020204030204" pitchFamily="49" charset="0"/>
            </a:rPr>
            <a:t>$LUID$</a:t>
          </a:r>
          <a:endParaRPr lang="zh-CN" altLang="en-US">
            <a:latin typeface="Consolas" panose="020B0609020204030204" pitchFamily="49" charset="0"/>
            <a:cs typeface="Consolas" panose="020B0609020204030204" pitchFamily="49" charset="0"/>
          </a:endParaRPr>
        </a:p>
      </dgm:t>
    </dgm:pt>
    <dgm:pt modelId="{27F02244-18BC-4C40-8868-7CF502BC795F}" type="parTrans" cxnId="{A4304D2C-FB17-4F1F-A4C3-4DD42C1CF2A1}">
      <dgm:prSet/>
      <dgm:spPr/>
      <dgm:t>
        <a:bodyPr/>
        <a:lstStyle/>
        <a:p>
          <a:endParaRPr lang="zh-CN" altLang="en-US"/>
        </a:p>
      </dgm:t>
    </dgm:pt>
    <dgm:pt modelId="{A09CAF4E-85B5-4735-9F68-12FBE65008BF}" type="sibTrans" cxnId="{A4304D2C-FB17-4F1F-A4C3-4DD42C1CF2A1}">
      <dgm:prSet/>
      <dgm:spPr/>
      <dgm:t>
        <a:bodyPr/>
        <a:lstStyle/>
        <a:p>
          <a:endParaRPr lang="zh-CN" altLang="en-US"/>
        </a:p>
      </dgm:t>
    </dgm:pt>
    <dgm:pt modelId="{EE40D527-C02B-4203-B4B9-7D6A44C42B2E}">
      <dgm:prSet phldrT="[文本]"/>
      <dgm:spPr/>
      <dgm:t>
        <a:bodyPr/>
        <a:lstStyle/>
        <a:p>
          <a:r>
            <a:rPr lang="en-US" altLang="zh-CN">
              <a:latin typeface="Consolas" panose="020B0609020204030204" pitchFamily="49" charset="0"/>
              <a:cs typeface="Consolas" panose="020B0609020204030204" pitchFamily="49" charset="0"/>
            </a:rPr>
            <a:t>IN</a:t>
          </a:r>
          <a:endParaRPr lang="zh-CN" altLang="en-US">
            <a:latin typeface="Consolas" panose="020B0609020204030204" pitchFamily="49" charset="0"/>
            <a:cs typeface="Consolas" panose="020B0609020204030204" pitchFamily="49" charset="0"/>
          </a:endParaRPr>
        </a:p>
      </dgm:t>
    </dgm:pt>
    <dgm:pt modelId="{C834CDE8-210A-4640-A057-E7FDE22F08B4}" type="parTrans" cxnId="{B035029A-2BDF-46D4-8252-131329954E6E}">
      <dgm:prSet/>
      <dgm:spPr/>
      <dgm:t>
        <a:bodyPr/>
        <a:lstStyle/>
        <a:p>
          <a:endParaRPr lang="zh-CN" altLang="en-US"/>
        </a:p>
      </dgm:t>
    </dgm:pt>
    <dgm:pt modelId="{79FB2E04-5902-43AB-84E3-1C1DA0B15964}" type="sibTrans" cxnId="{B035029A-2BDF-46D4-8252-131329954E6E}">
      <dgm:prSet/>
      <dgm:spPr/>
      <dgm:t>
        <a:bodyPr/>
        <a:lstStyle/>
        <a:p>
          <a:endParaRPr lang="zh-CN" altLang="en-US"/>
        </a:p>
      </dgm:t>
    </dgm:pt>
    <dgm:pt modelId="{AE302F48-5DA3-4F42-9C80-E1D8B3D55F0C}">
      <dgm:prSet phldrT="[文本]"/>
      <dgm:spPr/>
      <dgm:t>
        <a:bodyPr/>
        <a:lstStyle/>
        <a:p>
          <a:r>
            <a:rPr lang="en-US" altLang="zh-CN">
              <a:latin typeface="Consolas" panose="020B0609020204030204" pitchFamily="49" charset="0"/>
              <a:cs typeface="Consolas" panose="020B0609020204030204" pitchFamily="49" charset="0"/>
            </a:rPr>
            <a:t>OUT</a:t>
          </a:r>
          <a:endParaRPr lang="zh-CN" altLang="en-US">
            <a:latin typeface="Consolas" panose="020B0609020204030204" pitchFamily="49" charset="0"/>
            <a:cs typeface="Consolas" panose="020B0609020204030204" pitchFamily="49" charset="0"/>
          </a:endParaRPr>
        </a:p>
      </dgm:t>
    </dgm:pt>
    <dgm:pt modelId="{426C1FCE-0053-448A-B514-C96F62AB0A05}" type="parTrans" cxnId="{7C85C8F0-6D15-40FE-88F5-D37EFFB1C970}">
      <dgm:prSet/>
      <dgm:spPr/>
      <dgm:t>
        <a:bodyPr/>
        <a:lstStyle/>
        <a:p>
          <a:endParaRPr lang="zh-CN" altLang="en-US"/>
        </a:p>
      </dgm:t>
    </dgm:pt>
    <dgm:pt modelId="{F5CA4AC3-DF13-4932-834E-DECBC2C489D6}" type="sibTrans" cxnId="{7C85C8F0-6D15-40FE-88F5-D37EFFB1C970}">
      <dgm:prSet/>
      <dgm:spPr/>
      <dgm:t>
        <a:bodyPr/>
        <a:lstStyle/>
        <a:p>
          <a:endParaRPr lang="zh-CN" altLang="en-US"/>
        </a:p>
      </dgm:t>
    </dgm:pt>
    <dgm:pt modelId="{F3BB3D07-7E8E-4E91-8500-B316B05A862D}">
      <dgm:prSet phldrT="[文本]"/>
      <dgm:spPr/>
      <dgm:t>
        <a:bodyPr/>
        <a:lstStyle/>
        <a:p>
          <a:r>
            <a:rPr lang="en-US" altLang="zh-CN">
              <a:latin typeface="Consolas" panose="020B0609020204030204" pitchFamily="49" charset="0"/>
              <a:cs typeface="Consolas" panose="020B0609020204030204" pitchFamily="49" charset="0"/>
            </a:rPr>
            <a:t>STATUS</a:t>
          </a:r>
          <a:endParaRPr lang="zh-CN" altLang="en-US">
            <a:latin typeface="Consolas" panose="020B0609020204030204" pitchFamily="49" charset="0"/>
            <a:cs typeface="Consolas" panose="020B0609020204030204" pitchFamily="49" charset="0"/>
          </a:endParaRPr>
        </a:p>
      </dgm:t>
    </dgm:pt>
    <dgm:pt modelId="{CE0654FA-1810-4083-9FF0-21CDC3815FE4}" type="parTrans" cxnId="{F8278C7B-F11D-424B-8CE7-43C64979A037}">
      <dgm:prSet/>
      <dgm:spPr/>
      <dgm:t>
        <a:bodyPr/>
        <a:lstStyle/>
        <a:p>
          <a:endParaRPr lang="zh-CN" altLang="en-US"/>
        </a:p>
      </dgm:t>
    </dgm:pt>
    <dgm:pt modelId="{6C0D1BCD-A72E-4724-9EFA-275736EC256C}" type="sibTrans" cxnId="{F8278C7B-F11D-424B-8CE7-43C64979A037}">
      <dgm:prSet/>
      <dgm:spPr/>
      <dgm:t>
        <a:bodyPr/>
        <a:lstStyle/>
        <a:p>
          <a:endParaRPr lang="zh-CN" altLang="en-US"/>
        </a:p>
      </dgm:t>
    </dgm:pt>
    <dgm:pt modelId="{B54EBA5F-3FD7-4372-BB3B-BFD20045DE34}">
      <dgm:prSet phldrT="[文本]"/>
      <dgm:spPr/>
      <dgm:t>
        <a:bodyPr/>
        <a:lstStyle/>
        <a:p>
          <a:r>
            <a:rPr lang="en-US" altLang="zh-CN">
              <a:latin typeface="Consolas" panose="020B0609020204030204" pitchFamily="49" charset="0"/>
              <a:cs typeface="Consolas" panose="020B0609020204030204" pitchFamily="49" charset="0"/>
            </a:rPr>
            <a:t>$ID$</a:t>
          </a:r>
          <a:endParaRPr lang="zh-CN" altLang="en-US">
            <a:latin typeface="Consolas" panose="020B0609020204030204" pitchFamily="49" charset="0"/>
            <a:cs typeface="Consolas" panose="020B0609020204030204" pitchFamily="49" charset="0"/>
          </a:endParaRPr>
        </a:p>
      </dgm:t>
    </dgm:pt>
    <dgm:pt modelId="{DD63E4AC-47B2-4447-88A3-6B083011631F}" type="parTrans" cxnId="{557D402B-FA06-4658-AB80-323A61DD693C}">
      <dgm:prSet/>
      <dgm:spPr/>
      <dgm:t>
        <a:bodyPr/>
        <a:lstStyle/>
        <a:p>
          <a:endParaRPr lang="zh-CN" altLang="en-US"/>
        </a:p>
      </dgm:t>
    </dgm:pt>
    <dgm:pt modelId="{726E2172-406C-4C53-A297-CF72120E4D38}" type="sibTrans" cxnId="{557D402B-FA06-4658-AB80-323A61DD693C}">
      <dgm:prSet/>
      <dgm:spPr/>
      <dgm:t>
        <a:bodyPr/>
        <a:lstStyle/>
        <a:p>
          <a:endParaRPr lang="zh-CN" altLang="en-US"/>
        </a:p>
      </dgm:t>
    </dgm:pt>
    <dgm:pt modelId="{D6EE0DB6-33B2-48CE-8845-68117D88A90E}">
      <dgm:prSet phldrT="[文本]"/>
      <dgm:spPr/>
      <dgm:t>
        <a:bodyPr/>
        <a:lstStyle/>
        <a:p>
          <a:r>
            <a:rPr lang="en-US" altLang="zh-CN">
              <a:latin typeface="Consolas" panose="020B0609020204030204" pitchFamily="49" charset="0"/>
              <a:cs typeface="Consolas" panose="020B0609020204030204" pitchFamily="49" charset="0"/>
            </a:rPr>
            <a:t>DEV</a:t>
          </a:r>
          <a:endParaRPr lang="zh-CN" altLang="en-US">
            <a:latin typeface="Consolas" panose="020B0609020204030204" pitchFamily="49" charset="0"/>
            <a:cs typeface="Consolas" panose="020B0609020204030204" pitchFamily="49" charset="0"/>
          </a:endParaRPr>
        </a:p>
      </dgm:t>
    </dgm:pt>
    <dgm:pt modelId="{F8E7B0F1-6787-4370-BC03-369D49B5A21F}" type="parTrans" cxnId="{F578E89D-1E1B-4454-A37F-A3C59D8E579D}">
      <dgm:prSet/>
      <dgm:spPr/>
      <dgm:t>
        <a:bodyPr/>
        <a:lstStyle/>
        <a:p>
          <a:endParaRPr lang="zh-CN" altLang="en-US"/>
        </a:p>
      </dgm:t>
    </dgm:pt>
    <dgm:pt modelId="{270ED166-9D8E-499F-A301-8CCD22E6823D}" type="sibTrans" cxnId="{F578E89D-1E1B-4454-A37F-A3C59D8E579D}">
      <dgm:prSet/>
      <dgm:spPr/>
      <dgm:t>
        <a:bodyPr/>
        <a:lstStyle/>
        <a:p>
          <a:endParaRPr lang="zh-CN" altLang="en-US"/>
        </a:p>
      </dgm:t>
    </dgm:pt>
    <dgm:pt modelId="{CE74F816-EF6C-4FF9-AE1C-A21A63C5A2F7}">
      <dgm:prSet phldrT="[文本]"/>
      <dgm:spPr/>
      <dgm:t>
        <a:bodyPr/>
        <a:lstStyle/>
        <a:p>
          <a:r>
            <a:rPr lang="en-US" altLang="zh-CN">
              <a:latin typeface="Consolas" panose="020B0609020204030204" pitchFamily="49" charset="0"/>
              <a:cs typeface="Consolas" panose="020B0609020204030204" pitchFamily="49" charset="0"/>
            </a:rPr>
            <a:t>DEV</a:t>
          </a:r>
          <a:endParaRPr lang="zh-CN" altLang="en-US">
            <a:latin typeface="Consolas" panose="020B0609020204030204" pitchFamily="49" charset="0"/>
            <a:cs typeface="Consolas" panose="020B0609020204030204" pitchFamily="49" charset="0"/>
          </a:endParaRPr>
        </a:p>
      </dgm:t>
    </dgm:pt>
    <dgm:pt modelId="{A4291057-CFE0-4CB2-AD58-C557A2C8515C}" type="parTrans" cxnId="{A197561D-3269-455A-8D66-00697B115991}">
      <dgm:prSet/>
      <dgm:spPr/>
      <dgm:t>
        <a:bodyPr/>
        <a:lstStyle/>
        <a:p>
          <a:endParaRPr lang="zh-CN" altLang="en-US"/>
        </a:p>
      </dgm:t>
    </dgm:pt>
    <dgm:pt modelId="{6A6EAB1F-4348-4779-83CF-5E596571CB15}" type="sibTrans" cxnId="{A197561D-3269-455A-8D66-00697B115991}">
      <dgm:prSet/>
      <dgm:spPr/>
      <dgm:t>
        <a:bodyPr/>
        <a:lstStyle/>
        <a:p>
          <a:endParaRPr lang="zh-CN" altLang="en-US"/>
        </a:p>
      </dgm:t>
    </dgm:pt>
    <dgm:pt modelId="{8591D23D-966F-46EB-B890-18EBEA70A9A1}">
      <dgm:prSet phldrT="[文本]"/>
      <dgm:spPr/>
      <dgm:t>
        <a:bodyPr/>
        <a:lstStyle/>
        <a:p>
          <a:r>
            <a:rPr lang="en-US" altLang="zh-CN">
              <a:latin typeface="Consolas" panose="020B0609020204030204" pitchFamily="49" charset="0"/>
              <a:cs typeface="Consolas" panose="020B0609020204030204" pitchFamily="49" charset="0"/>
            </a:rPr>
            <a:t>CONFIG</a:t>
          </a:r>
          <a:endParaRPr lang="zh-CN" altLang="en-US"/>
        </a:p>
      </dgm:t>
    </dgm:pt>
    <dgm:pt modelId="{AE602E20-35D7-4B72-89CA-220DA6821300}" type="parTrans" cxnId="{69EA5DBA-A0A0-4F67-AD98-C523C7A41B6D}">
      <dgm:prSet/>
      <dgm:spPr/>
      <dgm:t>
        <a:bodyPr/>
        <a:lstStyle/>
        <a:p>
          <a:endParaRPr lang="zh-CN" altLang="en-US"/>
        </a:p>
      </dgm:t>
    </dgm:pt>
    <dgm:pt modelId="{AD05F6BC-15EF-488A-8D69-E6DF992003B3}" type="sibTrans" cxnId="{69EA5DBA-A0A0-4F67-AD98-C523C7A41B6D}">
      <dgm:prSet/>
      <dgm:spPr/>
      <dgm:t>
        <a:bodyPr/>
        <a:lstStyle/>
        <a:p>
          <a:endParaRPr lang="zh-CN" altLang="en-US"/>
        </a:p>
      </dgm:t>
    </dgm:pt>
    <dgm:pt modelId="{9D29538F-5607-4BF5-87E3-E888CC58A509}">
      <dgm:prSet phldrT="[文本]"/>
      <dgm:spPr/>
      <dgm:t>
        <a:bodyPr/>
        <a:lstStyle/>
        <a:p>
          <a:r>
            <a:rPr lang="en-US" altLang="zh-CN">
              <a:latin typeface="Consolas" panose="020B0609020204030204" pitchFamily="49" charset="0"/>
              <a:cs typeface="Consolas" panose="020B0609020204030204" pitchFamily="49" charset="0"/>
            </a:rPr>
            <a:t>USER</a:t>
          </a:r>
          <a:endParaRPr lang="zh-CN" altLang="en-US">
            <a:latin typeface="Consolas" panose="020B0609020204030204" pitchFamily="49" charset="0"/>
            <a:cs typeface="Consolas" panose="020B0609020204030204" pitchFamily="49" charset="0"/>
          </a:endParaRPr>
        </a:p>
      </dgm:t>
    </dgm:pt>
    <dgm:pt modelId="{7DE3D0BE-673B-4438-A0A1-416C5F086F5F}" type="parTrans" cxnId="{F7866ABE-977E-4E83-BBE4-BCCF75490D22}">
      <dgm:prSet/>
      <dgm:spPr/>
      <dgm:t>
        <a:bodyPr/>
        <a:lstStyle/>
        <a:p>
          <a:endParaRPr lang="zh-CN" altLang="en-US"/>
        </a:p>
      </dgm:t>
    </dgm:pt>
    <dgm:pt modelId="{C73DE7CC-A2B8-4E2D-BC99-F5D9623A9AE2}" type="sibTrans" cxnId="{F7866ABE-977E-4E83-BBE4-BCCF75490D22}">
      <dgm:prSet/>
      <dgm:spPr/>
      <dgm:t>
        <a:bodyPr/>
        <a:lstStyle/>
        <a:p>
          <a:endParaRPr lang="zh-CN" altLang="en-US"/>
        </a:p>
      </dgm:t>
    </dgm:pt>
    <dgm:pt modelId="{5584C47E-DC2A-4C8D-98F1-B567B1B0C313}">
      <dgm:prSet phldrT="[文本]"/>
      <dgm:spPr/>
      <dgm:t>
        <a:bodyPr/>
        <a:lstStyle/>
        <a:p>
          <a:r>
            <a:rPr lang="en-US" altLang="zh-CN">
              <a:latin typeface="Consolas" panose="020B0609020204030204" pitchFamily="49" charset="0"/>
              <a:cs typeface="Consolas" panose="020B0609020204030204" pitchFamily="49" charset="0"/>
            </a:rPr>
            <a:t>$ID$</a:t>
          </a:r>
          <a:endParaRPr lang="zh-CN" altLang="en-US">
            <a:latin typeface="Consolas" panose="020B0609020204030204" pitchFamily="49" charset="0"/>
            <a:cs typeface="Consolas" panose="020B0609020204030204" pitchFamily="49" charset="0"/>
          </a:endParaRPr>
        </a:p>
      </dgm:t>
    </dgm:pt>
    <dgm:pt modelId="{A7556CA1-F28F-4C5E-B27D-2A5090DEC1D3}" type="parTrans" cxnId="{19C0F720-8BCC-4B39-ADD7-0517F464436C}">
      <dgm:prSet/>
      <dgm:spPr/>
      <dgm:t>
        <a:bodyPr/>
        <a:lstStyle/>
        <a:p>
          <a:endParaRPr lang="zh-CN" altLang="en-US"/>
        </a:p>
      </dgm:t>
    </dgm:pt>
    <dgm:pt modelId="{C03D3B94-CE85-43B0-8315-794AEDB8A24D}" type="sibTrans" cxnId="{19C0F720-8BCC-4B39-ADD7-0517F464436C}">
      <dgm:prSet/>
      <dgm:spPr/>
      <dgm:t>
        <a:bodyPr/>
        <a:lstStyle/>
        <a:p>
          <a:endParaRPr lang="zh-CN" altLang="en-US"/>
        </a:p>
      </dgm:t>
    </dgm:pt>
    <dgm:pt modelId="{71F5A4D0-A496-4D15-9EF4-36602F9CE6EF}">
      <dgm:prSet phldrT="[文本]"/>
      <dgm:spPr/>
      <dgm:t>
        <a:bodyPr/>
        <a:lstStyle/>
        <a:p>
          <a:r>
            <a:rPr lang="en-US" altLang="zh-CN">
              <a:latin typeface="Consolas" panose="020B0609020204030204" pitchFamily="49" charset="0"/>
              <a:cs typeface="Consolas" panose="020B0609020204030204" pitchFamily="49" charset="0"/>
            </a:rPr>
            <a:t>MESSAGE</a:t>
          </a:r>
          <a:endParaRPr lang="zh-CN" altLang="en-US">
            <a:latin typeface="Consolas" panose="020B0609020204030204" pitchFamily="49" charset="0"/>
            <a:cs typeface="Consolas" panose="020B0609020204030204" pitchFamily="49" charset="0"/>
          </a:endParaRPr>
        </a:p>
      </dgm:t>
    </dgm:pt>
    <dgm:pt modelId="{03523438-A553-40EE-AC1C-C325D93E0AC4}" type="parTrans" cxnId="{DB2E2C35-0894-485C-ABCA-86518C3D673C}">
      <dgm:prSet/>
      <dgm:spPr/>
      <dgm:t>
        <a:bodyPr/>
        <a:lstStyle/>
        <a:p>
          <a:endParaRPr lang="zh-CN" altLang="en-US"/>
        </a:p>
      </dgm:t>
    </dgm:pt>
    <dgm:pt modelId="{7CE473D6-1180-4216-9C5F-7FAEE4126C7E}" type="sibTrans" cxnId="{DB2E2C35-0894-485C-ABCA-86518C3D673C}">
      <dgm:prSet/>
      <dgm:spPr/>
      <dgm:t>
        <a:bodyPr/>
        <a:lstStyle/>
        <a:p>
          <a:endParaRPr lang="zh-CN" altLang="en-US"/>
        </a:p>
      </dgm:t>
    </dgm:pt>
    <dgm:pt modelId="{B45A9B53-AEDF-4D77-8801-DB9F8E0F02DE}">
      <dgm:prSet phldrT="[文本]"/>
      <dgm:spPr/>
      <dgm:t>
        <a:bodyPr/>
        <a:lstStyle/>
        <a:p>
          <a:r>
            <a:rPr lang="en-US" altLang="zh-CN">
              <a:latin typeface="Consolas" panose="020B0609020204030204" pitchFamily="49" charset="0"/>
              <a:cs typeface="Consolas" panose="020B0609020204030204" pitchFamily="49" charset="0"/>
            </a:rPr>
            <a:t>$ID$</a:t>
          </a:r>
          <a:endParaRPr lang="zh-CN" altLang="en-US">
            <a:latin typeface="Consolas" panose="020B0609020204030204" pitchFamily="49" charset="0"/>
            <a:cs typeface="Consolas" panose="020B0609020204030204" pitchFamily="49" charset="0"/>
          </a:endParaRPr>
        </a:p>
      </dgm:t>
    </dgm:pt>
    <dgm:pt modelId="{2E33163C-B9C7-4B86-987F-F5B71BF8D496}" type="parTrans" cxnId="{562E435C-A6F1-4417-8631-1CDB094F8E59}">
      <dgm:prSet/>
      <dgm:spPr/>
      <dgm:t>
        <a:bodyPr/>
        <a:lstStyle/>
        <a:p>
          <a:endParaRPr lang="zh-CN" altLang="en-US"/>
        </a:p>
      </dgm:t>
    </dgm:pt>
    <dgm:pt modelId="{4EC3C012-CE51-4AA2-BF14-01236D516597}" type="sibTrans" cxnId="{562E435C-A6F1-4417-8631-1CDB094F8E59}">
      <dgm:prSet/>
      <dgm:spPr/>
      <dgm:t>
        <a:bodyPr/>
        <a:lstStyle/>
        <a:p>
          <a:endParaRPr lang="zh-CN" altLang="en-US"/>
        </a:p>
      </dgm:t>
    </dgm:pt>
    <dgm:pt modelId="{D9FE954D-D4FB-43C5-97AA-53F92706575D}">
      <dgm:prSet phldrT="[文本]"/>
      <dgm:spPr/>
      <dgm:t>
        <a:bodyPr/>
        <a:lstStyle/>
        <a:p>
          <a:r>
            <a:rPr lang="en-US" altLang="zh-CN">
              <a:latin typeface="Consolas" panose="020B0609020204030204" pitchFamily="49" charset="0"/>
              <a:cs typeface="Consolas" panose="020B0609020204030204" pitchFamily="49" charset="0"/>
            </a:rPr>
            <a:t>ACTIVE</a:t>
          </a:r>
          <a:endParaRPr lang="zh-CN" altLang="en-US">
            <a:latin typeface="Consolas" panose="020B0609020204030204" pitchFamily="49" charset="0"/>
            <a:cs typeface="Consolas" panose="020B0609020204030204" pitchFamily="49" charset="0"/>
          </a:endParaRPr>
        </a:p>
      </dgm:t>
    </dgm:pt>
    <dgm:pt modelId="{40FB724D-9C99-4156-A65E-CBAD08FF4076}" type="parTrans" cxnId="{3ABAE482-E74C-4BC9-8CF7-6456ADD4F272}">
      <dgm:prSet/>
      <dgm:spPr/>
      <dgm:t>
        <a:bodyPr/>
        <a:lstStyle/>
        <a:p>
          <a:endParaRPr lang="zh-CN" altLang="en-US"/>
        </a:p>
      </dgm:t>
    </dgm:pt>
    <dgm:pt modelId="{C464AC76-7754-424B-83C8-68FA67A85865}" type="sibTrans" cxnId="{3ABAE482-E74C-4BC9-8CF7-6456ADD4F272}">
      <dgm:prSet/>
      <dgm:spPr/>
      <dgm:t>
        <a:bodyPr/>
        <a:lstStyle/>
        <a:p>
          <a:endParaRPr lang="zh-CN" altLang="en-US"/>
        </a:p>
      </dgm:t>
    </dgm:pt>
    <dgm:pt modelId="{44EEC533-F3F8-49C0-ABA8-3FC00DFF9D60}">
      <dgm:prSet phldrT="[文本]"/>
      <dgm:spPr/>
      <dgm:t>
        <a:bodyPr/>
        <a:lstStyle/>
        <a:p>
          <a:r>
            <a:rPr lang="en-US" altLang="zh-CN">
              <a:latin typeface="Consolas" panose="020B0609020204030204" pitchFamily="49" charset="0"/>
              <a:cs typeface="Consolas" panose="020B0609020204030204" pitchFamily="49" charset="0"/>
            </a:rPr>
            <a:t>GATEWAY</a:t>
          </a:r>
          <a:endParaRPr lang="zh-CN" altLang="en-US">
            <a:latin typeface="Consolas" panose="020B0609020204030204" pitchFamily="49" charset="0"/>
            <a:cs typeface="Consolas" panose="020B0609020204030204" pitchFamily="49" charset="0"/>
          </a:endParaRPr>
        </a:p>
      </dgm:t>
    </dgm:pt>
    <dgm:pt modelId="{17376B8D-D4F8-4963-983D-E9D38BCA8980}" type="parTrans" cxnId="{4D21B86E-541A-4E60-9F9B-EFDFC7EB59B5}">
      <dgm:prSet/>
      <dgm:spPr/>
      <dgm:t>
        <a:bodyPr/>
        <a:lstStyle/>
        <a:p>
          <a:endParaRPr lang="zh-CN" altLang="en-US"/>
        </a:p>
      </dgm:t>
    </dgm:pt>
    <dgm:pt modelId="{BD96DB10-DFDC-44B9-9290-5AF612168C59}" type="sibTrans" cxnId="{4D21B86E-541A-4E60-9F9B-EFDFC7EB59B5}">
      <dgm:prSet/>
      <dgm:spPr/>
      <dgm:t>
        <a:bodyPr/>
        <a:lstStyle/>
        <a:p>
          <a:endParaRPr lang="zh-CN" altLang="en-US"/>
        </a:p>
      </dgm:t>
    </dgm:pt>
    <dgm:pt modelId="{3013BEFB-576A-4D42-AAA0-30C2A96104BF}">
      <dgm:prSet phldrT="[文本]"/>
      <dgm:spPr/>
      <dgm:t>
        <a:bodyPr/>
        <a:lstStyle/>
        <a:p>
          <a:r>
            <a:rPr lang="en-US" altLang="zh-CN">
              <a:latin typeface="Consolas" panose="020B0609020204030204" pitchFamily="49" charset="0"/>
              <a:cs typeface="Consolas" panose="020B0609020204030204" pitchFamily="49" charset="0"/>
            </a:rPr>
            <a:t>LUID_GW</a:t>
          </a:r>
          <a:endParaRPr lang="zh-CN" altLang="en-US">
            <a:latin typeface="Consolas" panose="020B0609020204030204" pitchFamily="49" charset="0"/>
            <a:cs typeface="Consolas" panose="020B0609020204030204" pitchFamily="49" charset="0"/>
          </a:endParaRPr>
        </a:p>
      </dgm:t>
    </dgm:pt>
    <dgm:pt modelId="{0F3BF9FB-3437-4D7B-A172-ED64277D8F90}" type="parTrans" cxnId="{32E48070-0727-43BA-BD6E-3B0A3A4C3156}">
      <dgm:prSet/>
      <dgm:spPr/>
      <dgm:t>
        <a:bodyPr/>
        <a:lstStyle/>
        <a:p>
          <a:endParaRPr lang="zh-CN" altLang="en-US"/>
        </a:p>
      </dgm:t>
    </dgm:pt>
    <dgm:pt modelId="{75EEC4EC-80C2-47BB-BCAC-1BFB95C7EDF6}" type="sibTrans" cxnId="{32E48070-0727-43BA-BD6E-3B0A3A4C3156}">
      <dgm:prSet/>
      <dgm:spPr/>
      <dgm:t>
        <a:bodyPr/>
        <a:lstStyle/>
        <a:p>
          <a:endParaRPr lang="zh-CN" altLang="en-US"/>
        </a:p>
      </dgm:t>
    </dgm:pt>
    <dgm:pt modelId="{50942097-D526-4DD4-A438-5D24A916C64A}">
      <dgm:prSet phldrT="[文本]"/>
      <dgm:spPr/>
      <dgm:t>
        <a:bodyPr/>
        <a:lstStyle/>
        <a:p>
          <a:r>
            <a:rPr lang="en-US" altLang="zh-CN">
              <a:latin typeface="Consolas" panose="020B0609020204030204" pitchFamily="49" charset="0"/>
              <a:cs typeface="Consolas" panose="020B0609020204030204" pitchFamily="49" charset="0"/>
            </a:rPr>
            <a:t>IN</a:t>
          </a:r>
          <a:endParaRPr lang="zh-CN" altLang="en-US">
            <a:latin typeface="Consolas" panose="020B0609020204030204" pitchFamily="49" charset="0"/>
            <a:cs typeface="Consolas" panose="020B0609020204030204" pitchFamily="49" charset="0"/>
          </a:endParaRPr>
        </a:p>
      </dgm:t>
    </dgm:pt>
    <dgm:pt modelId="{34017B51-0F8E-4C20-9768-262EC3C3BE1B}" type="parTrans" cxnId="{0F2099FA-D9A4-4823-8011-92EE519AAC7C}">
      <dgm:prSet/>
      <dgm:spPr/>
      <dgm:t>
        <a:bodyPr/>
        <a:lstStyle/>
        <a:p>
          <a:endParaRPr lang="zh-CN" altLang="en-US"/>
        </a:p>
      </dgm:t>
    </dgm:pt>
    <dgm:pt modelId="{D357308D-D3FF-4B41-87CA-AE5ABC41FF7F}" type="sibTrans" cxnId="{0F2099FA-D9A4-4823-8011-92EE519AAC7C}">
      <dgm:prSet/>
      <dgm:spPr/>
      <dgm:t>
        <a:bodyPr/>
        <a:lstStyle/>
        <a:p>
          <a:endParaRPr lang="zh-CN" altLang="en-US"/>
        </a:p>
      </dgm:t>
    </dgm:pt>
    <dgm:pt modelId="{8077E795-E916-489E-BB59-B3E5477526EE}">
      <dgm:prSet phldrT="[文本]"/>
      <dgm:spPr/>
      <dgm:t>
        <a:bodyPr/>
        <a:lstStyle/>
        <a:p>
          <a:r>
            <a:rPr lang="en-US" altLang="zh-CN">
              <a:latin typeface="Consolas" panose="020B0609020204030204" pitchFamily="49" charset="0"/>
              <a:cs typeface="Consolas" panose="020B0609020204030204" pitchFamily="49" charset="0"/>
            </a:rPr>
            <a:t>OUT</a:t>
          </a:r>
          <a:endParaRPr lang="zh-CN" altLang="en-US">
            <a:latin typeface="Consolas" panose="020B0609020204030204" pitchFamily="49" charset="0"/>
            <a:cs typeface="Consolas" panose="020B0609020204030204" pitchFamily="49" charset="0"/>
          </a:endParaRPr>
        </a:p>
      </dgm:t>
    </dgm:pt>
    <dgm:pt modelId="{3DB7050A-4971-499D-ACCD-99D4344DA760}" type="parTrans" cxnId="{99B95917-EEFE-438A-BFFF-28E47C534BF0}">
      <dgm:prSet/>
      <dgm:spPr/>
      <dgm:t>
        <a:bodyPr/>
        <a:lstStyle/>
        <a:p>
          <a:endParaRPr lang="zh-CN" altLang="en-US"/>
        </a:p>
      </dgm:t>
    </dgm:pt>
    <dgm:pt modelId="{FB591A2F-0C27-4290-85A9-72191C6D2241}" type="sibTrans" cxnId="{99B95917-EEFE-438A-BFFF-28E47C534BF0}">
      <dgm:prSet/>
      <dgm:spPr/>
      <dgm:t>
        <a:bodyPr/>
        <a:lstStyle/>
        <a:p>
          <a:endParaRPr lang="zh-CN" altLang="en-US"/>
        </a:p>
      </dgm:t>
    </dgm:pt>
    <dgm:pt modelId="{F40E8396-2BAB-4D61-90DA-B40306A03EA5}">
      <dgm:prSet phldrT="[文本]"/>
      <dgm:spPr/>
      <dgm:t>
        <a:bodyPr/>
        <a:lstStyle/>
        <a:p>
          <a:r>
            <a:rPr lang="en-US" altLang="zh-CN">
              <a:latin typeface="Consolas" panose="020B0609020204030204" pitchFamily="49" charset="0"/>
              <a:cs typeface="Consolas" panose="020B0609020204030204" pitchFamily="49" charset="0"/>
            </a:rPr>
            <a:t>CONFIG</a:t>
          </a:r>
          <a:endParaRPr lang="zh-CN" altLang="en-US">
            <a:latin typeface="Consolas" panose="020B0609020204030204" pitchFamily="49" charset="0"/>
            <a:cs typeface="Consolas" panose="020B0609020204030204" pitchFamily="49" charset="0"/>
          </a:endParaRPr>
        </a:p>
      </dgm:t>
    </dgm:pt>
    <dgm:pt modelId="{D178FABB-4565-4CC8-B069-24A9B470DE76}" type="parTrans" cxnId="{F3877B67-82BF-4ABC-9687-1AC5054CD163}">
      <dgm:prSet/>
      <dgm:spPr/>
      <dgm:t>
        <a:bodyPr/>
        <a:lstStyle/>
        <a:p>
          <a:endParaRPr lang="zh-CN" altLang="en-US"/>
        </a:p>
      </dgm:t>
    </dgm:pt>
    <dgm:pt modelId="{FB7E9AF7-44FC-4D7A-A1C6-D9BE71E54488}" type="sibTrans" cxnId="{F3877B67-82BF-4ABC-9687-1AC5054CD163}">
      <dgm:prSet/>
      <dgm:spPr/>
      <dgm:t>
        <a:bodyPr/>
        <a:lstStyle/>
        <a:p>
          <a:endParaRPr lang="zh-CN" altLang="en-US"/>
        </a:p>
      </dgm:t>
    </dgm:pt>
    <dgm:pt modelId="{14B2A251-858F-4EF4-B908-FDECFC0A4B16}" type="pres">
      <dgm:prSet presAssocID="{54128464-B6C7-462B-8925-AA60E918E141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04440F23-7EE3-4018-80FF-80AF5085BE5F}" type="pres">
      <dgm:prSet presAssocID="{D2E58AA4-0508-4EE4-8CD7-BB3EDC641D00}" presName="hierRoot1" presStyleCnt="0"/>
      <dgm:spPr/>
    </dgm:pt>
    <dgm:pt modelId="{0BF0977F-73E9-48D7-B49B-BC203C8435C0}" type="pres">
      <dgm:prSet presAssocID="{D2E58AA4-0508-4EE4-8CD7-BB3EDC641D00}" presName="composite" presStyleCnt="0"/>
      <dgm:spPr/>
    </dgm:pt>
    <dgm:pt modelId="{98A52F2F-B636-4570-BB7A-66A75C3181D3}" type="pres">
      <dgm:prSet presAssocID="{D2E58AA4-0508-4EE4-8CD7-BB3EDC641D00}" presName="background" presStyleLbl="node0" presStyleIdx="0" presStyleCnt="1"/>
      <dgm:spPr/>
    </dgm:pt>
    <dgm:pt modelId="{AC98637D-2324-47A9-AFF4-C47DA82BEF58}" type="pres">
      <dgm:prSet presAssocID="{D2E58AA4-0508-4EE4-8CD7-BB3EDC641D00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9C919DD-AA5A-4700-BAC4-8B9FCC309E96}" type="pres">
      <dgm:prSet presAssocID="{D2E58AA4-0508-4EE4-8CD7-BB3EDC641D00}" presName="hierChild2" presStyleCnt="0"/>
      <dgm:spPr/>
    </dgm:pt>
    <dgm:pt modelId="{883BA98D-6DDE-4472-9073-F24BB5D7FFEF}" type="pres">
      <dgm:prSet presAssocID="{7C9D7677-6CEA-4CDF-A5D5-7AD86FA0C69E}" presName="Name10" presStyleLbl="parChTrans1D2" presStyleIdx="0" presStyleCnt="3"/>
      <dgm:spPr/>
      <dgm:t>
        <a:bodyPr/>
        <a:lstStyle/>
        <a:p>
          <a:endParaRPr lang="zh-CN" altLang="en-US"/>
        </a:p>
      </dgm:t>
    </dgm:pt>
    <dgm:pt modelId="{B6E6BDC9-F40A-4812-8533-C9DF09831AFD}" type="pres">
      <dgm:prSet presAssocID="{A96E5D21-7BD2-49F9-8A33-FB4E4793CD71}" presName="hierRoot2" presStyleCnt="0"/>
      <dgm:spPr/>
    </dgm:pt>
    <dgm:pt modelId="{6AA29818-26A8-41DA-A0A2-3622D8A3BF7B}" type="pres">
      <dgm:prSet presAssocID="{A96E5D21-7BD2-49F9-8A33-FB4E4793CD71}" presName="composite2" presStyleCnt="0"/>
      <dgm:spPr/>
    </dgm:pt>
    <dgm:pt modelId="{A409CA65-7259-4ECE-87A8-2A73B23E2ABF}" type="pres">
      <dgm:prSet presAssocID="{A96E5D21-7BD2-49F9-8A33-FB4E4793CD71}" presName="background2" presStyleLbl="node2" presStyleIdx="0" presStyleCnt="3"/>
      <dgm:spPr/>
    </dgm:pt>
    <dgm:pt modelId="{9C3160FF-4644-4C4A-86E9-E101B8821FAB}" type="pres">
      <dgm:prSet presAssocID="{A96E5D21-7BD2-49F9-8A33-FB4E4793CD71}" presName="text2" presStyleLbl="fgAcc2" presStyleIdx="0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A8998DE-554B-435F-9A84-1388CE2FE7ED}" type="pres">
      <dgm:prSet presAssocID="{A96E5D21-7BD2-49F9-8A33-FB4E4793CD71}" presName="hierChild3" presStyleCnt="0"/>
      <dgm:spPr/>
    </dgm:pt>
    <dgm:pt modelId="{BE389CF0-B0CE-42BF-8B76-CBB1B2D7F504}" type="pres">
      <dgm:prSet presAssocID="{27F02244-18BC-4C40-8868-7CF502BC795F}" presName="Name17" presStyleLbl="parChTrans1D3" presStyleIdx="0" presStyleCnt="3"/>
      <dgm:spPr/>
      <dgm:t>
        <a:bodyPr/>
        <a:lstStyle/>
        <a:p>
          <a:endParaRPr lang="zh-CN" altLang="en-US"/>
        </a:p>
      </dgm:t>
    </dgm:pt>
    <dgm:pt modelId="{DECDE171-6808-4D70-8A47-24CC6433F133}" type="pres">
      <dgm:prSet presAssocID="{647152BF-56AE-4978-9A5A-5E6808812005}" presName="hierRoot3" presStyleCnt="0"/>
      <dgm:spPr/>
    </dgm:pt>
    <dgm:pt modelId="{0D73C84E-1C95-42E4-86BE-BBAD417D5FCC}" type="pres">
      <dgm:prSet presAssocID="{647152BF-56AE-4978-9A5A-5E6808812005}" presName="composite3" presStyleCnt="0"/>
      <dgm:spPr/>
    </dgm:pt>
    <dgm:pt modelId="{C65C2233-B479-4E9A-A0EB-ABADFF4D7E30}" type="pres">
      <dgm:prSet presAssocID="{647152BF-56AE-4978-9A5A-5E6808812005}" presName="background3" presStyleLbl="node3" presStyleIdx="0" presStyleCnt="3"/>
      <dgm:spPr/>
    </dgm:pt>
    <dgm:pt modelId="{CE15C3F9-59B8-408D-A217-509195ECC509}" type="pres">
      <dgm:prSet presAssocID="{647152BF-56AE-4978-9A5A-5E6808812005}" presName="text3" presStyleLbl="fgAcc3" presStyleIdx="0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0F663B1-A6CB-429D-91CF-76A7706A3D12}" type="pres">
      <dgm:prSet presAssocID="{647152BF-56AE-4978-9A5A-5E6808812005}" presName="hierChild4" presStyleCnt="0"/>
      <dgm:spPr/>
    </dgm:pt>
    <dgm:pt modelId="{447CBC22-7603-4631-A456-AAD64239BDBF}" type="pres">
      <dgm:prSet presAssocID="{C834CDE8-210A-4640-A057-E7FDE22F08B4}" presName="Name23" presStyleLbl="parChTrans1D4" presStyleIdx="0" presStyleCnt="19"/>
      <dgm:spPr/>
      <dgm:t>
        <a:bodyPr/>
        <a:lstStyle/>
        <a:p>
          <a:endParaRPr lang="zh-CN" altLang="en-US"/>
        </a:p>
      </dgm:t>
    </dgm:pt>
    <dgm:pt modelId="{F54E6A67-3BFC-41FB-9025-DF7AF487A80F}" type="pres">
      <dgm:prSet presAssocID="{EE40D527-C02B-4203-B4B9-7D6A44C42B2E}" presName="hierRoot4" presStyleCnt="0"/>
      <dgm:spPr/>
    </dgm:pt>
    <dgm:pt modelId="{5224FBE4-D729-4D53-ABA3-DF994B00928A}" type="pres">
      <dgm:prSet presAssocID="{EE40D527-C02B-4203-B4B9-7D6A44C42B2E}" presName="composite4" presStyleCnt="0"/>
      <dgm:spPr/>
    </dgm:pt>
    <dgm:pt modelId="{FE0E90C2-758B-4A52-AD48-65CDB38BA139}" type="pres">
      <dgm:prSet presAssocID="{EE40D527-C02B-4203-B4B9-7D6A44C42B2E}" presName="background4" presStyleLbl="node4" presStyleIdx="0" presStyleCnt="19"/>
      <dgm:spPr/>
    </dgm:pt>
    <dgm:pt modelId="{64CDE809-3C85-4873-B6CF-4D8CD0052BD6}" type="pres">
      <dgm:prSet presAssocID="{EE40D527-C02B-4203-B4B9-7D6A44C42B2E}" presName="text4" presStyleLbl="fgAcc4" presStyleIdx="0" presStyleCnt="1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10DA50B-42CF-4939-BAE0-D979E8C0BD6D}" type="pres">
      <dgm:prSet presAssocID="{EE40D527-C02B-4203-B4B9-7D6A44C42B2E}" presName="hierChild5" presStyleCnt="0"/>
      <dgm:spPr/>
    </dgm:pt>
    <dgm:pt modelId="{8DB6DF8E-21B9-43AA-A40A-FCC2534DAA9A}" type="pres">
      <dgm:prSet presAssocID="{426C1FCE-0053-448A-B514-C96F62AB0A05}" presName="Name23" presStyleLbl="parChTrans1D4" presStyleIdx="1" presStyleCnt="19"/>
      <dgm:spPr/>
      <dgm:t>
        <a:bodyPr/>
        <a:lstStyle/>
        <a:p>
          <a:endParaRPr lang="zh-CN" altLang="en-US"/>
        </a:p>
      </dgm:t>
    </dgm:pt>
    <dgm:pt modelId="{9CC1E78F-9A84-481B-8C5C-6C4B3179FBAE}" type="pres">
      <dgm:prSet presAssocID="{AE302F48-5DA3-4F42-9C80-E1D8B3D55F0C}" presName="hierRoot4" presStyleCnt="0"/>
      <dgm:spPr/>
    </dgm:pt>
    <dgm:pt modelId="{3B2D1BF5-8410-4DF5-8B17-0AE29EEA96B6}" type="pres">
      <dgm:prSet presAssocID="{AE302F48-5DA3-4F42-9C80-E1D8B3D55F0C}" presName="composite4" presStyleCnt="0"/>
      <dgm:spPr/>
    </dgm:pt>
    <dgm:pt modelId="{A1585611-9138-4576-A080-8B11DCD069FD}" type="pres">
      <dgm:prSet presAssocID="{AE302F48-5DA3-4F42-9C80-E1D8B3D55F0C}" presName="background4" presStyleLbl="node4" presStyleIdx="1" presStyleCnt="19"/>
      <dgm:spPr/>
    </dgm:pt>
    <dgm:pt modelId="{584C89B5-C0C6-435E-8C3C-CE5DB64EF75A}" type="pres">
      <dgm:prSet presAssocID="{AE302F48-5DA3-4F42-9C80-E1D8B3D55F0C}" presName="text4" presStyleLbl="fgAcc4" presStyleIdx="1" presStyleCnt="1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A7736B1-1D04-4637-A470-D06C1A95BB81}" type="pres">
      <dgm:prSet presAssocID="{AE302F48-5DA3-4F42-9C80-E1D8B3D55F0C}" presName="hierChild5" presStyleCnt="0"/>
      <dgm:spPr/>
    </dgm:pt>
    <dgm:pt modelId="{83BF36B6-CDC6-44BD-B1AC-B124BF562AE5}" type="pres">
      <dgm:prSet presAssocID="{A4291057-CFE0-4CB2-AD58-C557A2C8515C}" presName="Name23" presStyleLbl="parChTrans1D4" presStyleIdx="2" presStyleCnt="19"/>
      <dgm:spPr/>
      <dgm:t>
        <a:bodyPr/>
        <a:lstStyle/>
        <a:p>
          <a:endParaRPr lang="zh-CN" altLang="en-US"/>
        </a:p>
      </dgm:t>
    </dgm:pt>
    <dgm:pt modelId="{CC711E63-1C32-492E-A29E-892C1A825ED9}" type="pres">
      <dgm:prSet presAssocID="{CE74F816-EF6C-4FF9-AE1C-A21A63C5A2F7}" presName="hierRoot4" presStyleCnt="0"/>
      <dgm:spPr/>
    </dgm:pt>
    <dgm:pt modelId="{9F922D96-E429-4ABC-B964-F8A21E842F4B}" type="pres">
      <dgm:prSet presAssocID="{CE74F816-EF6C-4FF9-AE1C-A21A63C5A2F7}" presName="composite4" presStyleCnt="0"/>
      <dgm:spPr/>
    </dgm:pt>
    <dgm:pt modelId="{A137FD40-FCE3-4796-8045-02F405EB3003}" type="pres">
      <dgm:prSet presAssocID="{CE74F816-EF6C-4FF9-AE1C-A21A63C5A2F7}" presName="background4" presStyleLbl="node4" presStyleIdx="2" presStyleCnt="19"/>
      <dgm:spPr/>
    </dgm:pt>
    <dgm:pt modelId="{5E769711-9036-45F3-8767-D79E2C1A80C2}" type="pres">
      <dgm:prSet presAssocID="{CE74F816-EF6C-4FF9-AE1C-A21A63C5A2F7}" presName="text4" presStyleLbl="fgAcc4" presStyleIdx="2" presStyleCnt="1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D42D3B6-0E24-47C6-BAEF-D4DBBFFD7C2B}" type="pres">
      <dgm:prSet presAssocID="{CE74F816-EF6C-4FF9-AE1C-A21A63C5A2F7}" presName="hierChild5" presStyleCnt="0"/>
      <dgm:spPr/>
    </dgm:pt>
    <dgm:pt modelId="{3D3F85AD-5F06-4CD8-9744-CA1D2495DCBF}" type="pres">
      <dgm:prSet presAssocID="{CE0654FA-1810-4083-9FF0-21CDC3815FE4}" presName="Name23" presStyleLbl="parChTrans1D4" presStyleIdx="3" presStyleCnt="19"/>
      <dgm:spPr/>
      <dgm:t>
        <a:bodyPr/>
        <a:lstStyle/>
        <a:p>
          <a:endParaRPr lang="zh-CN" altLang="en-US"/>
        </a:p>
      </dgm:t>
    </dgm:pt>
    <dgm:pt modelId="{781459DC-61EF-41E3-B024-6F9F732D6673}" type="pres">
      <dgm:prSet presAssocID="{F3BB3D07-7E8E-4E91-8500-B316B05A862D}" presName="hierRoot4" presStyleCnt="0"/>
      <dgm:spPr/>
    </dgm:pt>
    <dgm:pt modelId="{E66EF998-713E-40BE-BEDD-4D520E24F681}" type="pres">
      <dgm:prSet presAssocID="{F3BB3D07-7E8E-4E91-8500-B316B05A862D}" presName="composite4" presStyleCnt="0"/>
      <dgm:spPr/>
    </dgm:pt>
    <dgm:pt modelId="{C63AE0FD-EABD-4A6A-8688-8C5D2AFDB279}" type="pres">
      <dgm:prSet presAssocID="{F3BB3D07-7E8E-4E91-8500-B316B05A862D}" presName="background4" presStyleLbl="node4" presStyleIdx="3" presStyleCnt="19"/>
      <dgm:spPr/>
    </dgm:pt>
    <dgm:pt modelId="{598D60BB-0C81-4EC9-8BF8-A9F4F6EF66C5}" type="pres">
      <dgm:prSet presAssocID="{F3BB3D07-7E8E-4E91-8500-B316B05A862D}" presName="text4" presStyleLbl="fgAcc4" presStyleIdx="3" presStyleCnt="1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6569CE6-8408-4C5E-BE63-93BF4FFC3DD6}" type="pres">
      <dgm:prSet presAssocID="{F3BB3D07-7E8E-4E91-8500-B316B05A862D}" presName="hierChild5" presStyleCnt="0"/>
      <dgm:spPr/>
    </dgm:pt>
    <dgm:pt modelId="{194430D9-5544-476D-98B3-48CACCA54710}" type="pres">
      <dgm:prSet presAssocID="{DD63E4AC-47B2-4447-88A3-6B083011631F}" presName="Name23" presStyleLbl="parChTrans1D4" presStyleIdx="4" presStyleCnt="19"/>
      <dgm:spPr/>
      <dgm:t>
        <a:bodyPr/>
        <a:lstStyle/>
        <a:p>
          <a:endParaRPr lang="zh-CN" altLang="en-US"/>
        </a:p>
      </dgm:t>
    </dgm:pt>
    <dgm:pt modelId="{12D02DF2-ABF8-4540-BC51-AC9EFF4F6783}" type="pres">
      <dgm:prSet presAssocID="{B54EBA5F-3FD7-4372-BB3B-BFD20045DE34}" presName="hierRoot4" presStyleCnt="0"/>
      <dgm:spPr/>
    </dgm:pt>
    <dgm:pt modelId="{616EE7A0-50D9-4777-B8EC-56D0EE264EA9}" type="pres">
      <dgm:prSet presAssocID="{B54EBA5F-3FD7-4372-BB3B-BFD20045DE34}" presName="composite4" presStyleCnt="0"/>
      <dgm:spPr/>
    </dgm:pt>
    <dgm:pt modelId="{46DE6754-500D-429B-9EC4-F99C30192A84}" type="pres">
      <dgm:prSet presAssocID="{B54EBA5F-3FD7-4372-BB3B-BFD20045DE34}" presName="background4" presStyleLbl="node4" presStyleIdx="4" presStyleCnt="19"/>
      <dgm:spPr/>
    </dgm:pt>
    <dgm:pt modelId="{3EA75F6E-BEEA-49C6-A0DF-A5E9751C798E}" type="pres">
      <dgm:prSet presAssocID="{B54EBA5F-3FD7-4372-BB3B-BFD20045DE34}" presName="text4" presStyleLbl="fgAcc4" presStyleIdx="4" presStyleCnt="1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4AD960C-9C10-4CBD-9C71-D675AE383A1C}" type="pres">
      <dgm:prSet presAssocID="{B54EBA5F-3FD7-4372-BB3B-BFD20045DE34}" presName="hierChild5" presStyleCnt="0"/>
      <dgm:spPr/>
    </dgm:pt>
    <dgm:pt modelId="{9F5ACFFF-FF61-4B2E-994E-8FC8C64DA35D}" type="pres">
      <dgm:prSet presAssocID="{7C6AD658-E32D-47D4-A5D6-338FACED1B0C}" presName="Name10" presStyleLbl="parChTrans1D2" presStyleIdx="1" presStyleCnt="3"/>
      <dgm:spPr/>
      <dgm:t>
        <a:bodyPr/>
        <a:lstStyle/>
        <a:p>
          <a:endParaRPr lang="zh-CN" altLang="en-US"/>
        </a:p>
      </dgm:t>
    </dgm:pt>
    <dgm:pt modelId="{EC9AD0FE-C41F-41AB-B0AE-E62B808EF2D0}" type="pres">
      <dgm:prSet presAssocID="{C0D5B128-DF5A-42C1-9772-3C813FF93B1C}" presName="hierRoot2" presStyleCnt="0"/>
      <dgm:spPr/>
    </dgm:pt>
    <dgm:pt modelId="{1B42F4EF-6499-47CD-B1C0-6BE7CD776654}" type="pres">
      <dgm:prSet presAssocID="{C0D5B128-DF5A-42C1-9772-3C813FF93B1C}" presName="composite2" presStyleCnt="0"/>
      <dgm:spPr/>
    </dgm:pt>
    <dgm:pt modelId="{6D22F9CE-49BB-4892-8C4E-27B4741C7E92}" type="pres">
      <dgm:prSet presAssocID="{C0D5B128-DF5A-42C1-9772-3C813FF93B1C}" presName="background2" presStyleLbl="node2" presStyleIdx="1" presStyleCnt="3"/>
      <dgm:spPr/>
    </dgm:pt>
    <dgm:pt modelId="{B708BC96-2FED-4104-8C4B-6D16CC7936B1}" type="pres">
      <dgm:prSet presAssocID="{C0D5B128-DF5A-42C1-9772-3C813FF93B1C}" presName="text2" presStyleLbl="fgAcc2" presStyleIdx="1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1632D4F-136B-4576-A92A-777344A86569}" type="pres">
      <dgm:prSet presAssocID="{C0D5B128-DF5A-42C1-9772-3C813FF93B1C}" presName="hierChild3" presStyleCnt="0"/>
      <dgm:spPr/>
    </dgm:pt>
    <dgm:pt modelId="{1B0F9F1F-A2F0-469B-98AA-77B43B47FD46}" type="pres">
      <dgm:prSet presAssocID="{44496036-6203-4D55-8E3B-E6CD6E35B3E8}" presName="Name17" presStyleLbl="parChTrans1D3" presStyleIdx="1" presStyleCnt="3"/>
      <dgm:spPr/>
      <dgm:t>
        <a:bodyPr/>
        <a:lstStyle/>
        <a:p>
          <a:endParaRPr lang="zh-CN" altLang="en-US"/>
        </a:p>
      </dgm:t>
    </dgm:pt>
    <dgm:pt modelId="{84AEAE59-CACF-43D6-8C68-9E19EB13E9C5}" type="pres">
      <dgm:prSet presAssocID="{25F9D903-BB3B-4788-BFBE-9F1FC6B46DB1}" presName="hierRoot3" presStyleCnt="0"/>
      <dgm:spPr/>
    </dgm:pt>
    <dgm:pt modelId="{4213755C-6FDF-4F72-B92D-E0ECB7E93139}" type="pres">
      <dgm:prSet presAssocID="{25F9D903-BB3B-4788-BFBE-9F1FC6B46DB1}" presName="composite3" presStyleCnt="0"/>
      <dgm:spPr/>
    </dgm:pt>
    <dgm:pt modelId="{556AFD39-8024-471B-BC43-0C75B0740A70}" type="pres">
      <dgm:prSet presAssocID="{25F9D903-BB3B-4788-BFBE-9F1FC6B46DB1}" presName="background3" presStyleLbl="node3" presStyleIdx="1" presStyleCnt="3"/>
      <dgm:spPr/>
    </dgm:pt>
    <dgm:pt modelId="{C58D6E0F-ADA3-4875-81DD-F551FF71D55B}" type="pres">
      <dgm:prSet presAssocID="{25F9D903-BB3B-4788-BFBE-9F1FC6B46DB1}" presName="text3" presStyleLbl="fgAcc3" presStyleIdx="1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5D038E3-F846-4C92-909D-6FE5497D545F}" type="pres">
      <dgm:prSet presAssocID="{25F9D903-BB3B-4788-BFBE-9F1FC6B46DB1}" presName="hierChild4" presStyleCnt="0"/>
      <dgm:spPr/>
    </dgm:pt>
    <dgm:pt modelId="{857FA5D4-84AF-42EC-A241-881A7C2A4EFB}" type="pres">
      <dgm:prSet presAssocID="{92B619EB-EF53-4FA3-9BB4-06F865CE746F}" presName="Name23" presStyleLbl="parChTrans1D4" presStyleIdx="5" presStyleCnt="19"/>
      <dgm:spPr/>
      <dgm:t>
        <a:bodyPr/>
        <a:lstStyle/>
        <a:p>
          <a:endParaRPr lang="zh-CN" altLang="en-US"/>
        </a:p>
      </dgm:t>
    </dgm:pt>
    <dgm:pt modelId="{F24BB8B2-B1AE-4170-8059-F802F6A15AE1}" type="pres">
      <dgm:prSet presAssocID="{0A942889-09F3-4228-BEF7-332766D1942E}" presName="hierRoot4" presStyleCnt="0"/>
      <dgm:spPr/>
    </dgm:pt>
    <dgm:pt modelId="{E114CBED-2DA5-4C1A-899F-9726F7C2ADCA}" type="pres">
      <dgm:prSet presAssocID="{0A942889-09F3-4228-BEF7-332766D1942E}" presName="composite4" presStyleCnt="0"/>
      <dgm:spPr/>
    </dgm:pt>
    <dgm:pt modelId="{ED4B14BB-DC8C-4D49-A4FE-E264185CC2EC}" type="pres">
      <dgm:prSet presAssocID="{0A942889-09F3-4228-BEF7-332766D1942E}" presName="background4" presStyleLbl="node4" presStyleIdx="5" presStyleCnt="19"/>
      <dgm:spPr/>
    </dgm:pt>
    <dgm:pt modelId="{E234107C-8A6A-47B3-976E-00CDF72F8C09}" type="pres">
      <dgm:prSet presAssocID="{0A942889-09F3-4228-BEF7-332766D1942E}" presName="text4" presStyleLbl="fgAcc4" presStyleIdx="5" presStyleCnt="1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E130A3C-1570-44D8-8B56-24448D352E5A}" type="pres">
      <dgm:prSet presAssocID="{0A942889-09F3-4228-BEF7-332766D1942E}" presName="hierChild5" presStyleCnt="0"/>
      <dgm:spPr/>
    </dgm:pt>
    <dgm:pt modelId="{D405A3C1-E707-43A9-B717-258765F949CD}" type="pres">
      <dgm:prSet presAssocID="{6A186B73-8AE6-4245-8924-072520121446}" presName="Name23" presStyleLbl="parChTrans1D4" presStyleIdx="6" presStyleCnt="19"/>
      <dgm:spPr/>
      <dgm:t>
        <a:bodyPr/>
        <a:lstStyle/>
        <a:p>
          <a:endParaRPr lang="zh-CN" altLang="en-US"/>
        </a:p>
      </dgm:t>
    </dgm:pt>
    <dgm:pt modelId="{17E7D6CC-92AC-4A8A-BFE0-959599994EFB}" type="pres">
      <dgm:prSet presAssocID="{F91E14AB-C3C1-427C-96F2-8F702FEDA6DA}" presName="hierRoot4" presStyleCnt="0"/>
      <dgm:spPr/>
    </dgm:pt>
    <dgm:pt modelId="{57E28F30-B199-4B1B-9B94-DAF3049FC965}" type="pres">
      <dgm:prSet presAssocID="{F91E14AB-C3C1-427C-96F2-8F702FEDA6DA}" presName="composite4" presStyleCnt="0"/>
      <dgm:spPr/>
    </dgm:pt>
    <dgm:pt modelId="{A0ECCD7E-694D-496E-8C9E-E0ADED2E23E9}" type="pres">
      <dgm:prSet presAssocID="{F91E14AB-C3C1-427C-96F2-8F702FEDA6DA}" presName="background4" presStyleLbl="node4" presStyleIdx="6" presStyleCnt="19"/>
      <dgm:spPr/>
    </dgm:pt>
    <dgm:pt modelId="{2D213C27-6F6A-423B-9E83-3DE5095FBDFE}" type="pres">
      <dgm:prSet presAssocID="{F91E14AB-C3C1-427C-96F2-8F702FEDA6DA}" presName="text4" presStyleLbl="fgAcc4" presStyleIdx="6" presStyleCnt="1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897714C-35E4-44B9-87B1-CD04D8CDBE59}" type="pres">
      <dgm:prSet presAssocID="{F91E14AB-C3C1-427C-96F2-8F702FEDA6DA}" presName="hierChild5" presStyleCnt="0"/>
      <dgm:spPr/>
    </dgm:pt>
    <dgm:pt modelId="{E2501F28-492F-4BA5-AA54-B886622BF7FA}" type="pres">
      <dgm:prSet presAssocID="{F8E7B0F1-6787-4370-BC03-369D49B5A21F}" presName="Name23" presStyleLbl="parChTrans1D4" presStyleIdx="7" presStyleCnt="19"/>
      <dgm:spPr/>
      <dgm:t>
        <a:bodyPr/>
        <a:lstStyle/>
        <a:p>
          <a:endParaRPr lang="zh-CN" altLang="en-US"/>
        </a:p>
      </dgm:t>
    </dgm:pt>
    <dgm:pt modelId="{84AFCA8B-F8AB-4BF4-A121-EB8E8EFA3C69}" type="pres">
      <dgm:prSet presAssocID="{D6EE0DB6-33B2-48CE-8845-68117D88A90E}" presName="hierRoot4" presStyleCnt="0"/>
      <dgm:spPr/>
    </dgm:pt>
    <dgm:pt modelId="{977795D9-F9F0-4F90-996D-8D0F4F361CD0}" type="pres">
      <dgm:prSet presAssocID="{D6EE0DB6-33B2-48CE-8845-68117D88A90E}" presName="composite4" presStyleCnt="0"/>
      <dgm:spPr/>
    </dgm:pt>
    <dgm:pt modelId="{947FE17D-EC02-4BCD-AC8C-EE70A373CA0A}" type="pres">
      <dgm:prSet presAssocID="{D6EE0DB6-33B2-48CE-8845-68117D88A90E}" presName="background4" presStyleLbl="node4" presStyleIdx="7" presStyleCnt="19"/>
      <dgm:spPr/>
    </dgm:pt>
    <dgm:pt modelId="{717A2F31-8274-4413-8C34-C81BCA4E2F2B}" type="pres">
      <dgm:prSet presAssocID="{D6EE0DB6-33B2-48CE-8845-68117D88A90E}" presName="text4" presStyleLbl="fgAcc4" presStyleIdx="7" presStyleCnt="1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85EF5CC-3AEE-4A79-9134-4472389814DA}" type="pres">
      <dgm:prSet presAssocID="{D6EE0DB6-33B2-48CE-8845-68117D88A90E}" presName="hierChild5" presStyleCnt="0"/>
      <dgm:spPr/>
    </dgm:pt>
    <dgm:pt modelId="{AEDA83BC-0E3D-4219-9A5A-F6E62564AB74}" type="pres">
      <dgm:prSet presAssocID="{7F84BA71-CC6A-451C-996C-975E508A8D98}" presName="Name23" presStyleLbl="parChTrans1D4" presStyleIdx="8" presStyleCnt="19"/>
      <dgm:spPr/>
      <dgm:t>
        <a:bodyPr/>
        <a:lstStyle/>
        <a:p>
          <a:endParaRPr lang="zh-CN" altLang="en-US"/>
        </a:p>
      </dgm:t>
    </dgm:pt>
    <dgm:pt modelId="{D45064A8-3B5C-49F9-8724-E5A0E6406411}" type="pres">
      <dgm:prSet presAssocID="{364D700B-0202-4860-8B06-FF9C569F364B}" presName="hierRoot4" presStyleCnt="0"/>
      <dgm:spPr/>
    </dgm:pt>
    <dgm:pt modelId="{20314DC8-0744-4394-AEC5-09D94F03A030}" type="pres">
      <dgm:prSet presAssocID="{364D700B-0202-4860-8B06-FF9C569F364B}" presName="composite4" presStyleCnt="0"/>
      <dgm:spPr/>
    </dgm:pt>
    <dgm:pt modelId="{843948BA-DB44-4885-B1BC-8D2CC0611F56}" type="pres">
      <dgm:prSet presAssocID="{364D700B-0202-4860-8B06-FF9C569F364B}" presName="background4" presStyleLbl="node4" presStyleIdx="8" presStyleCnt="19"/>
      <dgm:spPr/>
    </dgm:pt>
    <dgm:pt modelId="{036B7F60-0FA7-42C8-821F-4955026DB9E9}" type="pres">
      <dgm:prSet presAssocID="{364D700B-0202-4860-8B06-FF9C569F364B}" presName="text4" presStyleLbl="fgAcc4" presStyleIdx="8" presStyleCnt="1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9CBB9EA-0E79-4CF6-8090-A3491D1DCB6A}" type="pres">
      <dgm:prSet presAssocID="{364D700B-0202-4860-8B06-FF9C569F364B}" presName="hierChild5" presStyleCnt="0"/>
      <dgm:spPr/>
    </dgm:pt>
    <dgm:pt modelId="{69407287-6055-4DDE-9319-CFBED47879C3}" type="pres">
      <dgm:prSet presAssocID="{8D38F2C8-BEA0-4F24-AF58-E8EA5EB56269}" presName="Name23" presStyleLbl="parChTrans1D4" presStyleIdx="9" presStyleCnt="19"/>
      <dgm:spPr/>
      <dgm:t>
        <a:bodyPr/>
        <a:lstStyle/>
        <a:p>
          <a:endParaRPr lang="zh-CN" altLang="en-US"/>
        </a:p>
      </dgm:t>
    </dgm:pt>
    <dgm:pt modelId="{162019E2-3044-4474-9E53-B1883133F6BB}" type="pres">
      <dgm:prSet presAssocID="{9AE3E0E0-D761-4DE3-AA45-42BDA6D5EF4B}" presName="hierRoot4" presStyleCnt="0"/>
      <dgm:spPr/>
    </dgm:pt>
    <dgm:pt modelId="{D797BAE8-CA5F-4879-B6E0-21E02F3E9194}" type="pres">
      <dgm:prSet presAssocID="{9AE3E0E0-D761-4DE3-AA45-42BDA6D5EF4B}" presName="composite4" presStyleCnt="0"/>
      <dgm:spPr/>
    </dgm:pt>
    <dgm:pt modelId="{080CAE32-1EB2-4592-897B-66902F48B1C6}" type="pres">
      <dgm:prSet presAssocID="{9AE3E0E0-D761-4DE3-AA45-42BDA6D5EF4B}" presName="background4" presStyleLbl="node4" presStyleIdx="9" presStyleCnt="19"/>
      <dgm:spPr/>
    </dgm:pt>
    <dgm:pt modelId="{D5F00F52-3866-42FE-B614-3C679536B327}" type="pres">
      <dgm:prSet presAssocID="{9AE3E0E0-D761-4DE3-AA45-42BDA6D5EF4B}" presName="text4" presStyleLbl="fgAcc4" presStyleIdx="9" presStyleCnt="1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95EE95C-0F3E-44A9-8C9F-C3167D5733B1}" type="pres">
      <dgm:prSet presAssocID="{9AE3E0E0-D761-4DE3-AA45-42BDA6D5EF4B}" presName="hierChild5" presStyleCnt="0"/>
      <dgm:spPr/>
    </dgm:pt>
    <dgm:pt modelId="{E4610C91-BB93-4F94-BE56-A4B5B0A714DA}" type="pres">
      <dgm:prSet presAssocID="{AE602E20-35D7-4B72-89CA-220DA6821300}" presName="Name23" presStyleLbl="parChTrans1D4" presStyleIdx="10" presStyleCnt="19"/>
      <dgm:spPr/>
      <dgm:t>
        <a:bodyPr/>
        <a:lstStyle/>
        <a:p>
          <a:endParaRPr lang="zh-CN" altLang="en-US"/>
        </a:p>
      </dgm:t>
    </dgm:pt>
    <dgm:pt modelId="{1169DCE9-186F-4FBB-8B50-3B7B9BB0033B}" type="pres">
      <dgm:prSet presAssocID="{8591D23D-966F-46EB-B890-18EBEA70A9A1}" presName="hierRoot4" presStyleCnt="0"/>
      <dgm:spPr/>
    </dgm:pt>
    <dgm:pt modelId="{062E4F21-E15B-4C97-86BC-B1903D9170A8}" type="pres">
      <dgm:prSet presAssocID="{8591D23D-966F-46EB-B890-18EBEA70A9A1}" presName="composite4" presStyleCnt="0"/>
      <dgm:spPr/>
    </dgm:pt>
    <dgm:pt modelId="{3D2FFE7D-EA70-40C4-8958-8F2A2A3062DA}" type="pres">
      <dgm:prSet presAssocID="{8591D23D-966F-46EB-B890-18EBEA70A9A1}" presName="background4" presStyleLbl="node4" presStyleIdx="10" presStyleCnt="19"/>
      <dgm:spPr/>
    </dgm:pt>
    <dgm:pt modelId="{7E2BDBE9-9872-4E1E-BE2E-1280126531E3}" type="pres">
      <dgm:prSet presAssocID="{8591D23D-966F-46EB-B890-18EBEA70A9A1}" presName="text4" presStyleLbl="fgAcc4" presStyleIdx="10" presStyleCnt="1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C70EDB9-348A-4D77-88BF-6A30BFE08E36}" type="pres">
      <dgm:prSet presAssocID="{8591D23D-966F-46EB-B890-18EBEA70A9A1}" presName="hierChild5" presStyleCnt="0"/>
      <dgm:spPr/>
    </dgm:pt>
    <dgm:pt modelId="{059BF487-1D7B-403E-9F12-DC04A88E6BD5}" type="pres">
      <dgm:prSet presAssocID="{7DE3D0BE-673B-4438-A0A1-416C5F086F5F}" presName="Name23" presStyleLbl="parChTrans1D4" presStyleIdx="11" presStyleCnt="19"/>
      <dgm:spPr/>
      <dgm:t>
        <a:bodyPr/>
        <a:lstStyle/>
        <a:p>
          <a:endParaRPr lang="zh-CN" altLang="en-US"/>
        </a:p>
      </dgm:t>
    </dgm:pt>
    <dgm:pt modelId="{3EB5EBE8-26FA-42C3-A408-F36C0737062D}" type="pres">
      <dgm:prSet presAssocID="{9D29538F-5607-4BF5-87E3-E888CC58A509}" presName="hierRoot4" presStyleCnt="0"/>
      <dgm:spPr/>
    </dgm:pt>
    <dgm:pt modelId="{E5BE614A-0939-4984-8DA4-35D0871EC343}" type="pres">
      <dgm:prSet presAssocID="{9D29538F-5607-4BF5-87E3-E888CC58A509}" presName="composite4" presStyleCnt="0"/>
      <dgm:spPr/>
    </dgm:pt>
    <dgm:pt modelId="{70F8E9FF-36CD-4CBF-A784-44BDE6C66551}" type="pres">
      <dgm:prSet presAssocID="{9D29538F-5607-4BF5-87E3-E888CC58A509}" presName="background4" presStyleLbl="node4" presStyleIdx="11" presStyleCnt="19"/>
      <dgm:spPr/>
    </dgm:pt>
    <dgm:pt modelId="{9278B386-8AC5-4DFE-8667-B3EDC3390DE3}" type="pres">
      <dgm:prSet presAssocID="{9D29538F-5607-4BF5-87E3-E888CC58A509}" presName="text4" presStyleLbl="fgAcc4" presStyleIdx="11" presStyleCnt="1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16F3CB9-8EC3-41D6-AB8A-11E28AFF0280}" type="pres">
      <dgm:prSet presAssocID="{9D29538F-5607-4BF5-87E3-E888CC58A509}" presName="hierChild5" presStyleCnt="0"/>
      <dgm:spPr/>
    </dgm:pt>
    <dgm:pt modelId="{4E422D73-4AEB-4356-AFFE-8D89887A55C1}" type="pres">
      <dgm:prSet presAssocID="{A7556CA1-F28F-4C5E-B27D-2A5090DEC1D3}" presName="Name23" presStyleLbl="parChTrans1D4" presStyleIdx="12" presStyleCnt="19"/>
      <dgm:spPr/>
      <dgm:t>
        <a:bodyPr/>
        <a:lstStyle/>
        <a:p>
          <a:endParaRPr lang="zh-CN" altLang="en-US"/>
        </a:p>
      </dgm:t>
    </dgm:pt>
    <dgm:pt modelId="{57D5076C-3621-4BFA-B0B3-30F3043161F3}" type="pres">
      <dgm:prSet presAssocID="{5584C47E-DC2A-4C8D-98F1-B567B1B0C313}" presName="hierRoot4" presStyleCnt="0"/>
      <dgm:spPr/>
    </dgm:pt>
    <dgm:pt modelId="{9FED8025-6786-4DD7-BE65-44EBCD9034D7}" type="pres">
      <dgm:prSet presAssocID="{5584C47E-DC2A-4C8D-98F1-B567B1B0C313}" presName="composite4" presStyleCnt="0"/>
      <dgm:spPr/>
    </dgm:pt>
    <dgm:pt modelId="{DB638249-C618-4A5F-BEA4-57B12E20C2B6}" type="pres">
      <dgm:prSet presAssocID="{5584C47E-DC2A-4C8D-98F1-B567B1B0C313}" presName="background4" presStyleLbl="node4" presStyleIdx="12" presStyleCnt="19"/>
      <dgm:spPr/>
    </dgm:pt>
    <dgm:pt modelId="{B5742316-C0B3-4CAC-A50F-0E3CBB00703C}" type="pres">
      <dgm:prSet presAssocID="{5584C47E-DC2A-4C8D-98F1-B567B1B0C313}" presName="text4" presStyleLbl="fgAcc4" presStyleIdx="12" presStyleCnt="1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C5F2CAC-0339-4425-B856-151E2D25B39A}" type="pres">
      <dgm:prSet presAssocID="{5584C47E-DC2A-4C8D-98F1-B567B1B0C313}" presName="hierChild5" presStyleCnt="0"/>
      <dgm:spPr/>
    </dgm:pt>
    <dgm:pt modelId="{324D6EF3-3A98-4BDE-811A-0D5B20C87856}" type="pres">
      <dgm:prSet presAssocID="{40FB724D-9C99-4156-A65E-CBAD08FF4076}" presName="Name23" presStyleLbl="parChTrans1D4" presStyleIdx="13" presStyleCnt="19"/>
      <dgm:spPr/>
      <dgm:t>
        <a:bodyPr/>
        <a:lstStyle/>
        <a:p>
          <a:endParaRPr lang="zh-CN" altLang="en-US"/>
        </a:p>
      </dgm:t>
    </dgm:pt>
    <dgm:pt modelId="{D14C184A-E0EB-4A48-A941-DCE68B1B22BC}" type="pres">
      <dgm:prSet presAssocID="{D9FE954D-D4FB-43C5-97AA-53F92706575D}" presName="hierRoot4" presStyleCnt="0"/>
      <dgm:spPr/>
    </dgm:pt>
    <dgm:pt modelId="{C8BE103B-F0C0-434C-BE55-34799DE14353}" type="pres">
      <dgm:prSet presAssocID="{D9FE954D-D4FB-43C5-97AA-53F92706575D}" presName="composite4" presStyleCnt="0"/>
      <dgm:spPr/>
    </dgm:pt>
    <dgm:pt modelId="{5DE3DBB7-20B7-47D7-A2F6-717CCCB05849}" type="pres">
      <dgm:prSet presAssocID="{D9FE954D-D4FB-43C5-97AA-53F92706575D}" presName="background4" presStyleLbl="node4" presStyleIdx="13" presStyleCnt="19"/>
      <dgm:spPr/>
    </dgm:pt>
    <dgm:pt modelId="{E06CAC68-0341-4918-89B0-2ABED3A2D249}" type="pres">
      <dgm:prSet presAssocID="{D9FE954D-D4FB-43C5-97AA-53F92706575D}" presName="text4" presStyleLbl="fgAcc4" presStyleIdx="13" presStyleCnt="1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89A807E-3D7C-4F31-8CE3-1F3718178CA5}" type="pres">
      <dgm:prSet presAssocID="{D9FE954D-D4FB-43C5-97AA-53F92706575D}" presName="hierChild5" presStyleCnt="0"/>
      <dgm:spPr/>
    </dgm:pt>
    <dgm:pt modelId="{8B615F5E-04BC-42E4-85E0-484F15CBFDFA}" type="pres">
      <dgm:prSet presAssocID="{03523438-A553-40EE-AC1C-C325D93E0AC4}" presName="Name23" presStyleLbl="parChTrans1D4" presStyleIdx="14" presStyleCnt="19"/>
      <dgm:spPr/>
      <dgm:t>
        <a:bodyPr/>
        <a:lstStyle/>
        <a:p>
          <a:endParaRPr lang="zh-CN" altLang="en-US"/>
        </a:p>
      </dgm:t>
    </dgm:pt>
    <dgm:pt modelId="{CE04DDA2-9DDF-4C5D-B77C-50C865EA216B}" type="pres">
      <dgm:prSet presAssocID="{71F5A4D0-A496-4D15-9EF4-36602F9CE6EF}" presName="hierRoot4" presStyleCnt="0"/>
      <dgm:spPr/>
    </dgm:pt>
    <dgm:pt modelId="{7BE5A7FD-18EC-40FE-9D19-8B071FD3D675}" type="pres">
      <dgm:prSet presAssocID="{71F5A4D0-A496-4D15-9EF4-36602F9CE6EF}" presName="composite4" presStyleCnt="0"/>
      <dgm:spPr/>
    </dgm:pt>
    <dgm:pt modelId="{159B6E02-00A6-4BDB-AF8B-3C65E8A67D66}" type="pres">
      <dgm:prSet presAssocID="{71F5A4D0-A496-4D15-9EF4-36602F9CE6EF}" presName="background4" presStyleLbl="node4" presStyleIdx="14" presStyleCnt="19"/>
      <dgm:spPr/>
    </dgm:pt>
    <dgm:pt modelId="{F53AF40A-B0E4-43DD-8565-B8FC9CEFF2E3}" type="pres">
      <dgm:prSet presAssocID="{71F5A4D0-A496-4D15-9EF4-36602F9CE6EF}" presName="text4" presStyleLbl="fgAcc4" presStyleIdx="14" presStyleCnt="1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29B049A-B544-4155-88CC-FF97730394B5}" type="pres">
      <dgm:prSet presAssocID="{71F5A4D0-A496-4D15-9EF4-36602F9CE6EF}" presName="hierChild5" presStyleCnt="0"/>
      <dgm:spPr/>
    </dgm:pt>
    <dgm:pt modelId="{95900BE2-B857-42F8-BFF1-1F44F62444AD}" type="pres">
      <dgm:prSet presAssocID="{2E33163C-B9C7-4B86-987F-F5B71BF8D496}" presName="Name23" presStyleLbl="parChTrans1D4" presStyleIdx="15" presStyleCnt="19"/>
      <dgm:spPr/>
      <dgm:t>
        <a:bodyPr/>
        <a:lstStyle/>
        <a:p>
          <a:endParaRPr lang="zh-CN" altLang="en-US"/>
        </a:p>
      </dgm:t>
    </dgm:pt>
    <dgm:pt modelId="{DEC99DBA-4889-4333-BB52-9DE98D88C91B}" type="pres">
      <dgm:prSet presAssocID="{B45A9B53-AEDF-4D77-8801-DB9F8E0F02DE}" presName="hierRoot4" presStyleCnt="0"/>
      <dgm:spPr/>
    </dgm:pt>
    <dgm:pt modelId="{99B2325C-96F5-442F-B8A6-C4FBA11AA357}" type="pres">
      <dgm:prSet presAssocID="{B45A9B53-AEDF-4D77-8801-DB9F8E0F02DE}" presName="composite4" presStyleCnt="0"/>
      <dgm:spPr/>
    </dgm:pt>
    <dgm:pt modelId="{421A2374-1CF3-40A7-B3A2-0C2B4AB31F21}" type="pres">
      <dgm:prSet presAssocID="{B45A9B53-AEDF-4D77-8801-DB9F8E0F02DE}" presName="background4" presStyleLbl="node4" presStyleIdx="15" presStyleCnt="19"/>
      <dgm:spPr/>
    </dgm:pt>
    <dgm:pt modelId="{12590D1C-DB71-4FC6-8AB0-578D2A0426C0}" type="pres">
      <dgm:prSet presAssocID="{B45A9B53-AEDF-4D77-8801-DB9F8E0F02DE}" presName="text4" presStyleLbl="fgAcc4" presStyleIdx="15" presStyleCnt="1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D40556D-61CB-49E8-9A22-8821C2037B81}" type="pres">
      <dgm:prSet presAssocID="{B45A9B53-AEDF-4D77-8801-DB9F8E0F02DE}" presName="hierChild5" presStyleCnt="0"/>
      <dgm:spPr/>
    </dgm:pt>
    <dgm:pt modelId="{6CACDE8A-9E3A-46BF-B1AD-424F67E317E7}" type="pres">
      <dgm:prSet presAssocID="{17376B8D-D4F8-4963-983D-E9D38BCA8980}" presName="Name10" presStyleLbl="parChTrans1D2" presStyleIdx="2" presStyleCnt="3"/>
      <dgm:spPr/>
      <dgm:t>
        <a:bodyPr/>
        <a:lstStyle/>
        <a:p>
          <a:endParaRPr lang="zh-CN" altLang="en-US"/>
        </a:p>
      </dgm:t>
    </dgm:pt>
    <dgm:pt modelId="{13ECAE5D-03BD-4187-A085-0756FD40BA93}" type="pres">
      <dgm:prSet presAssocID="{44EEC533-F3F8-49C0-ABA8-3FC00DFF9D60}" presName="hierRoot2" presStyleCnt="0"/>
      <dgm:spPr/>
    </dgm:pt>
    <dgm:pt modelId="{FC9C90E6-CDEA-43DE-BCBE-78ACEFFFB020}" type="pres">
      <dgm:prSet presAssocID="{44EEC533-F3F8-49C0-ABA8-3FC00DFF9D60}" presName="composite2" presStyleCnt="0"/>
      <dgm:spPr/>
    </dgm:pt>
    <dgm:pt modelId="{40DCB8F5-DA59-446F-A0C1-2ED4B579FD0B}" type="pres">
      <dgm:prSet presAssocID="{44EEC533-F3F8-49C0-ABA8-3FC00DFF9D60}" presName="background2" presStyleLbl="node2" presStyleIdx="2" presStyleCnt="3"/>
      <dgm:spPr/>
    </dgm:pt>
    <dgm:pt modelId="{8B6FA7C7-28B4-4B32-89D1-ED5839989456}" type="pres">
      <dgm:prSet presAssocID="{44EEC533-F3F8-49C0-ABA8-3FC00DFF9D60}" presName="text2" presStyleLbl="fgAcc2" presStyleIdx="2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B2831A4-FC9B-4CAA-8CFA-0EFC2B0AEC31}" type="pres">
      <dgm:prSet presAssocID="{44EEC533-F3F8-49C0-ABA8-3FC00DFF9D60}" presName="hierChild3" presStyleCnt="0"/>
      <dgm:spPr/>
    </dgm:pt>
    <dgm:pt modelId="{B035621F-1447-4918-8C5A-17A1022308A0}" type="pres">
      <dgm:prSet presAssocID="{0F3BF9FB-3437-4D7B-A172-ED64277D8F90}" presName="Name17" presStyleLbl="parChTrans1D3" presStyleIdx="2" presStyleCnt="3"/>
      <dgm:spPr/>
      <dgm:t>
        <a:bodyPr/>
        <a:lstStyle/>
        <a:p>
          <a:endParaRPr lang="zh-CN" altLang="en-US"/>
        </a:p>
      </dgm:t>
    </dgm:pt>
    <dgm:pt modelId="{6EA5D16A-C07D-40E4-AA65-BDCF0CA06E1A}" type="pres">
      <dgm:prSet presAssocID="{3013BEFB-576A-4D42-AAA0-30C2A96104BF}" presName="hierRoot3" presStyleCnt="0"/>
      <dgm:spPr/>
    </dgm:pt>
    <dgm:pt modelId="{982B2392-F1A5-486B-A551-00CD9753491B}" type="pres">
      <dgm:prSet presAssocID="{3013BEFB-576A-4D42-AAA0-30C2A96104BF}" presName="composite3" presStyleCnt="0"/>
      <dgm:spPr/>
    </dgm:pt>
    <dgm:pt modelId="{0C2A2A37-B0BB-4C3D-9BA3-8DC60298AA59}" type="pres">
      <dgm:prSet presAssocID="{3013BEFB-576A-4D42-AAA0-30C2A96104BF}" presName="background3" presStyleLbl="node3" presStyleIdx="2" presStyleCnt="3"/>
      <dgm:spPr/>
    </dgm:pt>
    <dgm:pt modelId="{38303EA9-D1DF-4839-ABA3-C672D797D142}" type="pres">
      <dgm:prSet presAssocID="{3013BEFB-576A-4D42-AAA0-30C2A96104BF}" presName="text3" presStyleLbl="fgAcc3" presStyleIdx="2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211A761-3AF4-4FAE-B3E6-E0286F08A30A}" type="pres">
      <dgm:prSet presAssocID="{3013BEFB-576A-4D42-AAA0-30C2A96104BF}" presName="hierChild4" presStyleCnt="0"/>
      <dgm:spPr/>
    </dgm:pt>
    <dgm:pt modelId="{A6023A15-71EB-4A20-86B9-A2B5F580D945}" type="pres">
      <dgm:prSet presAssocID="{34017B51-0F8E-4C20-9768-262EC3C3BE1B}" presName="Name23" presStyleLbl="parChTrans1D4" presStyleIdx="16" presStyleCnt="19"/>
      <dgm:spPr/>
      <dgm:t>
        <a:bodyPr/>
        <a:lstStyle/>
        <a:p>
          <a:endParaRPr lang="zh-CN" altLang="en-US"/>
        </a:p>
      </dgm:t>
    </dgm:pt>
    <dgm:pt modelId="{F5108443-C057-4640-9697-CF466067416A}" type="pres">
      <dgm:prSet presAssocID="{50942097-D526-4DD4-A438-5D24A916C64A}" presName="hierRoot4" presStyleCnt="0"/>
      <dgm:spPr/>
    </dgm:pt>
    <dgm:pt modelId="{D66341EA-CA38-4C50-A9C4-42AD83D4E88B}" type="pres">
      <dgm:prSet presAssocID="{50942097-D526-4DD4-A438-5D24A916C64A}" presName="composite4" presStyleCnt="0"/>
      <dgm:spPr/>
    </dgm:pt>
    <dgm:pt modelId="{0364200E-1661-4D2C-8C34-D243455BC40E}" type="pres">
      <dgm:prSet presAssocID="{50942097-D526-4DD4-A438-5D24A916C64A}" presName="background4" presStyleLbl="node4" presStyleIdx="16" presStyleCnt="19"/>
      <dgm:spPr/>
    </dgm:pt>
    <dgm:pt modelId="{A5AA1867-8692-4EC7-8E38-27BBAD0DBA67}" type="pres">
      <dgm:prSet presAssocID="{50942097-D526-4DD4-A438-5D24A916C64A}" presName="text4" presStyleLbl="fgAcc4" presStyleIdx="16" presStyleCnt="1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11C3571-90B2-44E9-81C5-71E0B08447FF}" type="pres">
      <dgm:prSet presAssocID="{50942097-D526-4DD4-A438-5D24A916C64A}" presName="hierChild5" presStyleCnt="0"/>
      <dgm:spPr/>
    </dgm:pt>
    <dgm:pt modelId="{3986E8A5-2932-41A1-A4F8-9D193B03F8C2}" type="pres">
      <dgm:prSet presAssocID="{3DB7050A-4971-499D-ACCD-99D4344DA760}" presName="Name23" presStyleLbl="parChTrans1D4" presStyleIdx="17" presStyleCnt="19"/>
      <dgm:spPr/>
      <dgm:t>
        <a:bodyPr/>
        <a:lstStyle/>
        <a:p>
          <a:endParaRPr lang="zh-CN" altLang="en-US"/>
        </a:p>
      </dgm:t>
    </dgm:pt>
    <dgm:pt modelId="{CEA03408-4908-48F2-A944-F623FDA00A69}" type="pres">
      <dgm:prSet presAssocID="{8077E795-E916-489E-BB59-B3E5477526EE}" presName="hierRoot4" presStyleCnt="0"/>
      <dgm:spPr/>
    </dgm:pt>
    <dgm:pt modelId="{6872452F-E049-4136-A7CA-5CFE2ADF3A5D}" type="pres">
      <dgm:prSet presAssocID="{8077E795-E916-489E-BB59-B3E5477526EE}" presName="composite4" presStyleCnt="0"/>
      <dgm:spPr/>
    </dgm:pt>
    <dgm:pt modelId="{B87BB934-F225-43D6-BAC4-719AD3867C2E}" type="pres">
      <dgm:prSet presAssocID="{8077E795-E916-489E-BB59-B3E5477526EE}" presName="background4" presStyleLbl="node4" presStyleIdx="17" presStyleCnt="19"/>
      <dgm:spPr/>
    </dgm:pt>
    <dgm:pt modelId="{8B3C2C21-8F85-4717-97EE-0A43FDEA3FF1}" type="pres">
      <dgm:prSet presAssocID="{8077E795-E916-489E-BB59-B3E5477526EE}" presName="text4" presStyleLbl="fgAcc4" presStyleIdx="17" presStyleCnt="1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A85A2FA-3297-4A16-83AF-A2E47BAB1DF9}" type="pres">
      <dgm:prSet presAssocID="{8077E795-E916-489E-BB59-B3E5477526EE}" presName="hierChild5" presStyleCnt="0"/>
      <dgm:spPr/>
    </dgm:pt>
    <dgm:pt modelId="{2B67B573-7E34-4E0B-B607-2397FB9B61B3}" type="pres">
      <dgm:prSet presAssocID="{D178FABB-4565-4CC8-B069-24A9B470DE76}" presName="Name23" presStyleLbl="parChTrans1D4" presStyleIdx="18" presStyleCnt="19"/>
      <dgm:spPr/>
      <dgm:t>
        <a:bodyPr/>
        <a:lstStyle/>
        <a:p>
          <a:endParaRPr lang="zh-CN" altLang="en-US"/>
        </a:p>
      </dgm:t>
    </dgm:pt>
    <dgm:pt modelId="{BC1753C6-1B23-4502-9E24-6ED5A2B77A69}" type="pres">
      <dgm:prSet presAssocID="{F40E8396-2BAB-4D61-90DA-B40306A03EA5}" presName="hierRoot4" presStyleCnt="0"/>
      <dgm:spPr/>
    </dgm:pt>
    <dgm:pt modelId="{BFFA02D9-9212-41AA-B88D-D03DAB34B7DB}" type="pres">
      <dgm:prSet presAssocID="{F40E8396-2BAB-4D61-90DA-B40306A03EA5}" presName="composite4" presStyleCnt="0"/>
      <dgm:spPr/>
    </dgm:pt>
    <dgm:pt modelId="{DDD9DA4A-3CB1-4B74-B605-23C01A8B71AE}" type="pres">
      <dgm:prSet presAssocID="{F40E8396-2BAB-4D61-90DA-B40306A03EA5}" presName="background4" presStyleLbl="node4" presStyleIdx="18" presStyleCnt="19"/>
      <dgm:spPr/>
    </dgm:pt>
    <dgm:pt modelId="{2FC87C3F-A81B-43FE-99C9-808DBB90CACB}" type="pres">
      <dgm:prSet presAssocID="{F40E8396-2BAB-4D61-90DA-B40306A03EA5}" presName="text4" presStyleLbl="fgAcc4" presStyleIdx="18" presStyleCnt="1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CC365EC-1259-4283-AA48-89A24E8827E6}" type="pres">
      <dgm:prSet presAssocID="{F40E8396-2BAB-4D61-90DA-B40306A03EA5}" presName="hierChild5" presStyleCnt="0"/>
      <dgm:spPr/>
    </dgm:pt>
  </dgm:ptLst>
  <dgm:cxnLst>
    <dgm:cxn modelId="{C8FC1777-67B4-4466-9678-886E5DD1EF3C}" type="presOf" srcId="{7C6AD658-E32D-47D4-A5D6-338FACED1B0C}" destId="{9F5ACFFF-FF61-4B2E-994E-8FC8C64DA35D}" srcOrd="0" destOrd="0" presId="urn:microsoft.com/office/officeart/2005/8/layout/hierarchy1"/>
    <dgm:cxn modelId="{05E9FB21-8A78-4A82-A94E-520A3ACFB20F}" type="presOf" srcId="{DD63E4AC-47B2-4447-88A3-6B083011631F}" destId="{194430D9-5544-476D-98B3-48CACCA54710}" srcOrd="0" destOrd="0" presId="urn:microsoft.com/office/officeart/2005/8/layout/hierarchy1"/>
    <dgm:cxn modelId="{4505466D-AD4A-41E2-8F49-DB92F6C6B63F}" type="presOf" srcId="{D6EE0DB6-33B2-48CE-8845-68117D88A90E}" destId="{717A2F31-8274-4413-8C34-C81BCA4E2F2B}" srcOrd="0" destOrd="0" presId="urn:microsoft.com/office/officeart/2005/8/layout/hierarchy1"/>
    <dgm:cxn modelId="{446E28D5-8195-4F32-B806-D06BAF488A72}" type="presOf" srcId="{F91E14AB-C3C1-427C-96F2-8F702FEDA6DA}" destId="{2D213C27-6F6A-423B-9E83-3DE5095FBDFE}" srcOrd="0" destOrd="0" presId="urn:microsoft.com/office/officeart/2005/8/layout/hierarchy1"/>
    <dgm:cxn modelId="{BEA505C4-1E04-4A05-B73C-1697EF78278B}" type="presOf" srcId="{A4291057-CFE0-4CB2-AD58-C557A2C8515C}" destId="{83BF36B6-CDC6-44BD-B1AC-B124BF562AE5}" srcOrd="0" destOrd="0" presId="urn:microsoft.com/office/officeart/2005/8/layout/hierarchy1"/>
    <dgm:cxn modelId="{557D402B-FA06-4658-AB80-323A61DD693C}" srcId="{F3BB3D07-7E8E-4E91-8500-B316B05A862D}" destId="{B54EBA5F-3FD7-4372-BB3B-BFD20045DE34}" srcOrd="0" destOrd="0" parTransId="{DD63E4AC-47B2-4447-88A3-6B083011631F}" sibTransId="{726E2172-406C-4C53-A297-CF72120E4D38}"/>
    <dgm:cxn modelId="{2925303D-EC8F-476E-8798-FC20221DAF33}" type="presOf" srcId="{9AE3E0E0-D761-4DE3-AA45-42BDA6D5EF4B}" destId="{D5F00F52-3866-42FE-B614-3C679536B327}" srcOrd="0" destOrd="0" presId="urn:microsoft.com/office/officeart/2005/8/layout/hierarchy1"/>
    <dgm:cxn modelId="{9BFB57C3-1EE0-43DD-A45F-EB16E1CC0CDF}" type="presOf" srcId="{50942097-D526-4DD4-A438-5D24A916C64A}" destId="{A5AA1867-8692-4EC7-8E38-27BBAD0DBA67}" srcOrd="0" destOrd="0" presId="urn:microsoft.com/office/officeart/2005/8/layout/hierarchy1"/>
    <dgm:cxn modelId="{F578E89D-1E1B-4454-A37F-A3C59D8E579D}" srcId="{F91E14AB-C3C1-427C-96F2-8F702FEDA6DA}" destId="{D6EE0DB6-33B2-48CE-8845-68117D88A90E}" srcOrd="0" destOrd="0" parTransId="{F8E7B0F1-6787-4370-BC03-369D49B5A21F}" sibTransId="{270ED166-9D8E-499F-A301-8CCD22E6823D}"/>
    <dgm:cxn modelId="{4E0C2A54-6B4E-4F17-8786-A324147EBA32}" srcId="{F91E14AB-C3C1-427C-96F2-8F702FEDA6DA}" destId="{364D700B-0202-4860-8B06-FF9C569F364B}" srcOrd="1" destOrd="0" parTransId="{7F84BA71-CC6A-451C-996C-975E508A8D98}" sibTransId="{1E627BCF-60C4-405D-8DB6-69B0C41B3260}"/>
    <dgm:cxn modelId="{49E6250D-FEE0-4EC6-A682-E86175946FF3}" type="presOf" srcId="{B45A9B53-AEDF-4D77-8801-DB9F8E0F02DE}" destId="{12590D1C-DB71-4FC6-8AB0-578D2A0426C0}" srcOrd="0" destOrd="0" presId="urn:microsoft.com/office/officeart/2005/8/layout/hierarchy1"/>
    <dgm:cxn modelId="{21C16492-8D28-412C-97BF-D1A50BCD0C5C}" type="presOf" srcId="{54128464-B6C7-462B-8925-AA60E918E141}" destId="{14B2A251-858F-4EF4-B908-FDECFC0A4B16}" srcOrd="0" destOrd="0" presId="urn:microsoft.com/office/officeart/2005/8/layout/hierarchy1"/>
    <dgm:cxn modelId="{D811B2CE-ED18-4348-B690-D9880A501E18}" srcId="{25F9D903-BB3B-4788-BFBE-9F1FC6B46DB1}" destId="{0A942889-09F3-4228-BEF7-332766D1942E}" srcOrd="0" destOrd="0" parTransId="{92B619EB-EF53-4FA3-9BB4-06F865CE746F}" sibTransId="{300DD0B1-D741-4BDC-AADF-1E7378D3B409}"/>
    <dgm:cxn modelId="{B81BEE25-E91D-4376-870F-2888CB5AE9C0}" type="presOf" srcId="{8591D23D-966F-46EB-B890-18EBEA70A9A1}" destId="{7E2BDBE9-9872-4E1E-BE2E-1280126531E3}" srcOrd="0" destOrd="0" presId="urn:microsoft.com/office/officeart/2005/8/layout/hierarchy1"/>
    <dgm:cxn modelId="{3E480DF3-90A0-425D-A237-4A47D8E1A030}" type="presOf" srcId="{C834CDE8-210A-4640-A057-E7FDE22F08B4}" destId="{447CBC22-7603-4631-A456-AAD64239BDBF}" srcOrd="0" destOrd="0" presId="urn:microsoft.com/office/officeart/2005/8/layout/hierarchy1"/>
    <dgm:cxn modelId="{0F2099FA-D9A4-4823-8011-92EE519AAC7C}" srcId="{3013BEFB-576A-4D42-AAA0-30C2A96104BF}" destId="{50942097-D526-4DD4-A438-5D24A916C64A}" srcOrd="0" destOrd="0" parTransId="{34017B51-0F8E-4C20-9768-262EC3C3BE1B}" sibTransId="{D357308D-D3FF-4B41-87CA-AE5ABC41FF7F}"/>
    <dgm:cxn modelId="{201E0D00-03FD-410A-8776-171801D641B0}" type="presOf" srcId="{8077E795-E916-489E-BB59-B3E5477526EE}" destId="{8B3C2C21-8F85-4717-97EE-0A43FDEA3FF1}" srcOrd="0" destOrd="0" presId="urn:microsoft.com/office/officeart/2005/8/layout/hierarchy1"/>
    <dgm:cxn modelId="{68629993-6164-49B5-8667-3862AEB6CA46}" type="presOf" srcId="{03523438-A553-40EE-AC1C-C325D93E0AC4}" destId="{8B615F5E-04BC-42E4-85E0-484F15CBFDFA}" srcOrd="0" destOrd="0" presId="urn:microsoft.com/office/officeart/2005/8/layout/hierarchy1"/>
    <dgm:cxn modelId="{99B95917-EEFE-438A-BFFF-28E47C534BF0}" srcId="{3013BEFB-576A-4D42-AAA0-30C2A96104BF}" destId="{8077E795-E916-489E-BB59-B3E5477526EE}" srcOrd="1" destOrd="0" parTransId="{3DB7050A-4971-499D-ACCD-99D4344DA760}" sibTransId="{FB591A2F-0C27-4290-85A9-72191C6D2241}"/>
    <dgm:cxn modelId="{F96A7A61-F4D8-419F-8349-863D1E487CB2}" type="presOf" srcId="{F40E8396-2BAB-4D61-90DA-B40306A03EA5}" destId="{2FC87C3F-A81B-43FE-99C9-808DBB90CACB}" srcOrd="0" destOrd="0" presId="urn:microsoft.com/office/officeart/2005/8/layout/hierarchy1"/>
    <dgm:cxn modelId="{192667B6-BA35-4864-8741-82FEF3AE48FF}" type="presOf" srcId="{25F9D903-BB3B-4788-BFBE-9F1FC6B46DB1}" destId="{C58D6E0F-ADA3-4875-81DD-F551FF71D55B}" srcOrd="0" destOrd="0" presId="urn:microsoft.com/office/officeart/2005/8/layout/hierarchy1"/>
    <dgm:cxn modelId="{6A6644D0-B6EF-496E-9327-16938ED9B559}" type="presOf" srcId="{D9FE954D-D4FB-43C5-97AA-53F92706575D}" destId="{E06CAC68-0341-4918-89B0-2ABED3A2D249}" srcOrd="0" destOrd="0" presId="urn:microsoft.com/office/officeart/2005/8/layout/hierarchy1"/>
    <dgm:cxn modelId="{1C2AE616-358F-41CD-9261-A007F09A55F4}" type="presOf" srcId="{71F5A4D0-A496-4D15-9EF4-36602F9CE6EF}" destId="{F53AF40A-B0E4-43DD-8565-B8FC9CEFF2E3}" srcOrd="0" destOrd="0" presId="urn:microsoft.com/office/officeart/2005/8/layout/hierarchy1"/>
    <dgm:cxn modelId="{78CAC2BC-01DC-4B04-A003-5053FF6DF122}" type="presOf" srcId="{17376B8D-D4F8-4963-983D-E9D38BCA8980}" destId="{6CACDE8A-9E3A-46BF-B1AD-424F67E317E7}" srcOrd="0" destOrd="0" presId="urn:microsoft.com/office/officeart/2005/8/layout/hierarchy1"/>
    <dgm:cxn modelId="{E92CCBCF-8A31-4A05-8C9F-2410E332FF34}" type="presOf" srcId="{2E33163C-B9C7-4B86-987F-F5B71BF8D496}" destId="{95900BE2-B857-42F8-BFF1-1F44F62444AD}" srcOrd="0" destOrd="0" presId="urn:microsoft.com/office/officeart/2005/8/layout/hierarchy1"/>
    <dgm:cxn modelId="{01F2399A-C6FB-4C26-A567-7E40FE5E5471}" type="presOf" srcId="{364D700B-0202-4860-8B06-FF9C569F364B}" destId="{036B7F60-0FA7-42C8-821F-4955026DB9E9}" srcOrd="0" destOrd="0" presId="urn:microsoft.com/office/officeart/2005/8/layout/hierarchy1"/>
    <dgm:cxn modelId="{F12EAD99-3442-42D5-8DB5-BD62CC7EE852}" type="presOf" srcId="{0A942889-09F3-4228-BEF7-332766D1942E}" destId="{E234107C-8A6A-47B3-976E-00CDF72F8C09}" srcOrd="0" destOrd="0" presId="urn:microsoft.com/office/officeart/2005/8/layout/hierarchy1"/>
    <dgm:cxn modelId="{F3877B67-82BF-4ABC-9687-1AC5054CD163}" srcId="{3013BEFB-576A-4D42-AAA0-30C2A96104BF}" destId="{F40E8396-2BAB-4D61-90DA-B40306A03EA5}" srcOrd="2" destOrd="0" parTransId="{D178FABB-4565-4CC8-B069-24A9B470DE76}" sibTransId="{FB7E9AF7-44FC-4D7A-A1C6-D9BE71E54488}"/>
    <dgm:cxn modelId="{3ABAE482-E74C-4BC9-8CF7-6456ADD4F272}" srcId="{5584C47E-DC2A-4C8D-98F1-B567B1B0C313}" destId="{D9FE954D-D4FB-43C5-97AA-53F92706575D}" srcOrd="0" destOrd="0" parTransId="{40FB724D-9C99-4156-A65E-CBAD08FF4076}" sibTransId="{C464AC76-7754-424B-83C8-68FA67A85865}"/>
    <dgm:cxn modelId="{36318637-1384-450D-9D5B-BEA3AA220FC5}" srcId="{54128464-B6C7-462B-8925-AA60E918E141}" destId="{D2E58AA4-0508-4EE4-8CD7-BB3EDC641D00}" srcOrd="0" destOrd="0" parTransId="{0C8814E2-7C58-4C78-A0BE-E78F0290E630}" sibTransId="{CE5E2AE0-3387-4A45-8C13-506CCFFCD871}"/>
    <dgm:cxn modelId="{DB2E2C35-0894-485C-ABCA-86518C3D673C}" srcId="{5584C47E-DC2A-4C8D-98F1-B567B1B0C313}" destId="{71F5A4D0-A496-4D15-9EF4-36602F9CE6EF}" srcOrd="1" destOrd="0" parTransId="{03523438-A553-40EE-AC1C-C325D93E0AC4}" sibTransId="{7CE473D6-1180-4216-9C5F-7FAEE4126C7E}"/>
    <dgm:cxn modelId="{562E435C-A6F1-4417-8631-1CDB094F8E59}" srcId="{71F5A4D0-A496-4D15-9EF4-36602F9CE6EF}" destId="{B45A9B53-AEDF-4D77-8801-DB9F8E0F02DE}" srcOrd="0" destOrd="0" parTransId="{2E33163C-B9C7-4B86-987F-F5B71BF8D496}" sibTransId="{4EC3C012-CE51-4AA2-BF14-01236D516597}"/>
    <dgm:cxn modelId="{29848BD6-4594-43A0-A109-571E28B83202}" srcId="{D2E58AA4-0508-4EE4-8CD7-BB3EDC641D00}" destId="{A96E5D21-7BD2-49F9-8A33-FB4E4793CD71}" srcOrd="0" destOrd="0" parTransId="{7C9D7677-6CEA-4CDF-A5D5-7AD86FA0C69E}" sibTransId="{A817FD33-E9F0-4957-8175-7EA2FFCAF8B0}"/>
    <dgm:cxn modelId="{70FF8FA7-E14F-4B5D-A18A-DB15AC7674EC}" type="presOf" srcId="{CE74F816-EF6C-4FF9-AE1C-A21A63C5A2F7}" destId="{5E769711-9036-45F3-8767-D79E2C1A80C2}" srcOrd="0" destOrd="0" presId="urn:microsoft.com/office/officeart/2005/8/layout/hierarchy1"/>
    <dgm:cxn modelId="{DB56EC46-EFCC-44CE-97F9-1AFD3F61BD27}" srcId="{364D700B-0202-4860-8B06-FF9C569F364B}" destId="{9AE3E0E0-D761-4DE3-AA45-42BDA6D5EF4B}" srcOrd="0" destOrd="0" parTransId="{8D38F2C8-BEA0-4F24-AF58-E8EA5EB56269}" sibTransId="{10119BC9-D13E-4387-9755-205559ABBE7E}"/>
    <dgm:cxn modelId="{32E48070-0727-43BA-BD6E-3B0A3A4C3156}" srcId="{44EEC533-F3F8-49C0-ABA8-3FC00DFF9D60}" destId="{3013BEFB-576A-4D42-AAA0-30C2A96104BF}" srcOrd="0" destOrd="0" parTransId="{0F3BF9FB-3437-4D7B-A172-ED64277D8F90}" sibTransId="{75EEC4EC-80C2-47BB-BCAC-1BFB95C7EDF6}"/>
    <dgm:cxn modelId="{2205000D-64FE-453C-A4ED-57F48549617B}" type="presOf" srcId="{A96E5D21-7BD2-49F9-8A33-FB4E4793CD71}" destId="{9C3160FF-4644-4C4A-86E9-E101B8821FAB}" srcOrd="0" destOrd="0" presId="urn:microsoft.com/office/officeart/2005/8/layout/hierarchy1"/>
    <dgm:cxn modelId="{B0357A28-FBEE-4D49-856C-219CB3C51449}" srcId="{C0D5B128-DF5A-42C1-9772-3C813FF93B1C}" destId="{25F9D903-BB3B-4788-BFBE-9F1FC6B46DB1}" srcOrd="0" destOrd="0" parTransId="{44496036-6203-4D55-8E3B-E6CD6E35B3E8}" sibTransId="{36DB4ABE-C97B-4A95-970D-E9EF747136AD}"/>
    <dgm:cxn modelId="{E69CB775-0DAC-4C68-B57C-666E68BB7170}" type="presOf" srcId="{3013BEFB-576A-4D42-AAA0-30C2A96104BF}" destId="{38303EA9-D1DF-4839-ABA3-C672D797D142}" srcOrd="0" destOrd="0" presId="urn:microsoft.com/office/officeart/2005/8/layout/hierarchy1"/>
    <dgm:cxn modelId="{5A5865AF-BDEF-462E-8D7C-7F79CAF589EF}" type="presOf" srcId="{7C9D7677-6CEA-4CDF-A5D5-7AD86FA0C69E}" destId="{883BA98D-6DDE-4472-9073-F24BB5D7FFEF}" srcOrd="0" destOrd="0" presId="urn:microsoft.com/office/officeart/2005/8/layout/hierarchy1"/>
    <dgm:cxn modelId="{69EA5DBA-A0A0-4F67-AD98-C523C7A41B6D}" srcId="{25F9D903-BB3B-4788-BFBE-9F1FC6B46DB1}" destId="{8591D23D-966F-46EB-B890-18EBEA70A9A1}" srcOrd="2" destOrd="0" parTransId="{AE602E20-35D7-4B72-89CA-220DA6821300}" sibTransId="{AD05F6BC-15EF-488A-8D69-E6DF992003B3}"/>
    <dgm:cxn modelId="{CDCBAD6A-5189-41FE-9152-0DD82560ACFF}" type="presOf" srcId="{5584C47E-DC2A-4C8D-98F1-B567B1B0C313}" destId="{B5742316-C0B3-4CAC-A50F-0E3CBB00703C}" srcOrd="0" destOrd="0" presId="urn:microsoft.com/office/officeart/2005/8/layout/hierarchy1"/>
    <dgm:cxn modelId="{6F9EB965-7823-4361-85B8-C3DF86C17BAD}" type="presOf" srcId="{44EEC533-F3F8-49C0-ABA8-3FC00DFF9D60}" destId="{8B6FA7C7-28B4-4B32-89D1-ED5839989456}" srcOrd="0" destOrd="0" presId="urn:microsoft.com/office/officeart/2005/8/layout/hierarchy1"/>
    <dgm:cxn modelId="{7C85C8F0-6D15-40FE-88F5-D37EFFB1C970}" srcId="{647152BF-56AE-4978-9A5A-5E6808812005}" destId="{AE302F48-5DA3-4F42-9C80-E1D8B3D55F0C}" srcOrd="1" destOrd="0" parTransId="{426C1FCE-0053-448A-B514-C96F62AB0A05}" sibTransId="{F5CA4AC3-DF13-4932-834E-DECBC2C489D6}"/>
    <dgm:cxn modelId="{910E5AAE-A4EB-46AC-AB9B-F21FD7EF888D}" type="presOf" srcId="{0F3BF9FB-3437-4D7B-A172-ED64277D8F90}" destId="{B035621F-1447-4918-8C5A-17A1022308A0}" srcOrd="0" destOrd="0" presId="urn:microsoft.com/office/officeart/2005/8/layout/hierarchy1"/>
    <dgm:cxn modelId="{5BF8738E-9847-4908-93E2-C037B588A823}" type="presOf" srcId="{C0D5B128-DF5A-42C1-9772-3C813FF93B1C}" destId="{B708BC96-2FED-4104-8C4B-6D16CC7936B1}" srcOrd="0" destOrd="0" presId="urn:microsoft.com/office/officeart/2005/8/layout/hierarchy1"/>
    <dgm:cxn modelId="{D317AA84-7CA8-4187-864F-B93E7FA1D2ED}" type="presOf" srcId="{7DE3D0BE-673B-4438-A0A1-416C5F086F5F}" destId="{059BF487-1D7B-403E-9F12-DC04A88E6BD5}" srcOrd="0" destOrd="0" presId="urn:microsoft.com/office/officeart/2005/8/layout/hierarchy1"/>
    <dgm:cxn modelId="{1FF05299-CCBF-4A74-B7F6-CC35073A06FA}" type="presOf" srcId="{F3BB3D07-7E8E-4E91-8500-B316B05A862D}" destId="{598D60BB-0C81-4EC9-8BF8-A9F4F6EF66C5}" srcOrd="0" destOrd="0" presId="urn:microsoft.com/office/officeart/2005/8/layout/hierarchy1"/>
    <dgm:cxn modelId="{4E969A22-E5A7-43E0-9067-6931C73EC7C1}" type="presOf" srcId="{CE0654FA-1810-4083-9FF0-21CDC3815FE4}" destId="{3D3F85AD-5F06-4CD8-9744-CA1D2495DCBF}" srcOrd="0" destOrd="0" presId="urn:microsoft.com/office/officeart/2005/8/layout/hierarchy1"/>
    <dgm:cxn modelId="{19C0F720-8BCC-4B39-ADD7-0517F464436C}" srcId="{9D29538F-5607-4BF5-87E3-E888CC58A509}" destId="{5584C47E-DC2A-4C8D-98F1-B567B1B0C313}" srcOrd="0" destOrd="0" parTransId="{A7556CA1-F28F-4C5E-B27D-2A5090DEC1D3}" sibTransId="{C03D3B94-CE85-43B0-8315-794AEDB8A24D}"/>
    <dgm:cxn modelId="{C616CC94-A9B6-4C6E-8F5C-2D3A3DB2DC7E}" type="presOf" srcId="{92B619EB-EF53-4FA3-9BB4-06F865CE746F}" destId="{857FA5D4-84AF-42EC-A241-881A7C2A4EFB}" srcOrd="0" destOrd="0" presId="urn:microsoft.com/office/officeart/2005/8/layout/hierarchy1"/>
    <dgm:cxn modelId="{13D9899C-3A49-43FE-91DA-DA65C03737CE}" type="presOf" srcId="{D2E58AA4-0508-4EE4-8CD7-BB3EDC641D00}" destId="{AC98637D-2324-47A9-AFF4-C47DA82BEF58}" srcOrd="0" destOrd="0" presId="urn:microsoft.com/office/officeart/2005/8/layout/hierarchy1"/>
    <dgm:cxn modelId="{5C37A186-6B2A-4461-A36C-415DD2514451}" type="presOf" srcId="{F8E7B0F1-6787-4370-BC03-369D49B5A21F}" destId="{E2501F28-492F-4BA5-AA54-B886622BF7FA}" srcOrd="0" destOrd="0" presId="urn:microsoft.com/office/officeart/2005/8/layout/hierarchy1"/>
    <dgm:cxn modelId="{F7866ABE-977E-4E83-BBE4-BCCF75490D22}" srcId="{8591D23D-966F-46EB-B890-18EBEA70A9A1}" destId="{9D29538F-5607-4BF5-87E3-E888CC58A509}" srcOrd="0" destOrd="0" parTransId="{7DE3D0BE-673B-4438-A0A1-416C5F086F5F}" sibTransId="{C73DE7CC-A2B8-4E2D-BC99-F5D9623A9AE2}"/>
    <dgm:cxn modelId="{94307DD6-7EA3-44CD-83E6-25302F0A0DD9}" type="presOf" srcId="{426C1FCE-0053-448A-B514-C96F62AB0A05}" destId="{8DB6DF8E-21B9-43AA-A40A-FCC2534DAA9A}" srcOrd="0" destOrd="0" presId="urn:microsoft.com/office/officeart/2005/8/layout/hierarchy1"/>
    <dgm:cxn modelId="{A4304D2C-FB17-4F1F-A4C3-4DD42C1CF2A1}" srcId="{A96E5D21-7BD2-49F9-8A33-FB4E4793CD71}" destId="{647152BF-56AE-4978-9A5A-5E6808812005}" srcOrd="0" destOrd="0" parTransId="{27F02244-18BC-4C40-8868-7CF502BC795F}" sibTransId="{A09CAF4E-85B5-4735-9F68-12FBE65008BF}"/>
    <dgm:cxn modelId="{4D21B86E-541A-4E60-9F9B-EFDFC7EB59B5}" srcId="{D2E58AA4-0508-4EE4-8CD7-BB3EDC641D00}" destId="{44EEC533-F3F8-49C0-ABA8-3FC00DFF9D60}" srcOrd="2" destOrd="0" parTransId="{17376B8D-D4F8-4963-983D-E9D38BCA8980}" sibTransId="{BD96DB10-DFDC-44B9-9290-5AF612168C59}"/>
    <dgm:cxn modelId="{5F036B64-6F9A-47C7-B20F-B6EBB82B5E62}" type="presOf" srcId="{27F02244-18BC-4C40-8868-7CF502BC795F}" destId="{BE389CF0-B0CE-42BF-8B76-CBB1B2D7F504}" srcOrd="0" destOrd="0" presId="urn:microsoft.com/office/officeart/2005/8/layout/hierarchy1"/>
    <dgm:cxn modelId="{3C8B9165-0098-44D5-8AA7-9F616C242602}" type="presOf" srcId="{3DB7050A-4971-499D-ACCD-99D4344DA760}" destId="{3986E8A5-2932-41A1-A4F8-9D193B03F8C2}" srcOrd="0" destOrd="0" presId="urn:microsoft.com/office/officeart/2005/8/layout/hierarchy1"/>
    <dgm:cxn modelId="{F7CB6A15-4E3C-4C24-A42C-0B888A4A864D}" type="presOf" srcId="{B54EBA5F-3FD7-4372-BB3B-BFD20045DE34}" destId="{3EA75F6E-BEEA-49C6-A0DF-A5E9751C798E}" srcOrd="0" destOrd="0" presId="urn:microsoft.com/office/officeart/2005/8/layout/hierarchy1"/>
    <dgm:cxn modelId="{B1AED1E8-D85D-42C6-9D53-EB7C8572ED1B}" type="presOf" srcId="{6A186B73-8AE6-4245-8924-072520121446}" destId="{D405A3C1-E707-43A9-B717-258765F949CD}" srcOrd="0" destOrd="0" presId="urn:microsoft.com/office/officeart/2005/8/layout/hierarchy1"/>
    <dgm:cxn modelId="{55710CF0-196E-47DB-BF38-DA423509B912}" srcId="{25F9D903-BB3B-4788-BFBE-9F1FC6B46DB1}" destId="{F91E14AB-C3C1-427C-96F2-8F702FEDA6DA}" srcOrd="1" destOrd="0" parTransId="{6A186B73-8AE6-4245-8924-072520121446}" sibTransId="{CA5B6F28-EE3A-4ED9-8689-B9B2C9214E69}"/>
    <dgm:cxn modelId="{B035029A-2BDF-46D4-8252-131329954E6E}" srcId="{647152BF-56AE-4978-9A5A-5E6808812005}" destId="{EE40D527-C02B-4203-B4B9-7D6A44C42B2E}" srcOrd="0" destOrd="0" parTransId="{C834CDE8-210A-4640-A057-E7FDE22F08B4}" sibTransId="{79FB2E04-5902-43AB-84E3-1C1DA0B15964}"/>
    <dgm:cxn modelId="{81B61E1D-9E9D-44F2-B761-A5E44116660E}" type="presOf" srcId="{9D29538F-5607-4BF5-87E3-E888CC58A509}" destId="{9278B386-8AC5-4DFE-8667-B3EDC3390DE3}" srcOrd="0" destOrd="0" presId="urn:microsoft.com/office/officeart/2005/8/layout/hierarchy1"/>
    <dgm:cxn modelId="{E6778869-A1BD-40C1-8F72-4B1A3CFBD007}" type="presOf" srcId="{7F84BA71-CC6A-451C-996C-975E508A8D98}" destId="{AEDA83BC-0E3D-4219-9A5A-F6E62564AB74}" srcOrd="0" destOrd="0" presId="urn:microsoft.com/office/officeart/2005/8/layout/hierarchy1"/>
    <dgm:cxn modelId="{50616846-ACC8-419B-B485-B2D6283FE64B}" type="presOf" srcId="{EE40D527-C02B-4203-B4B9-7D6A44C42B2E}" destId="{64CDE809-3C85-4873-B6CF-4D8CD0052BD6}" srcOrd="0" destOrd="0" presId="urn:microsoft.com/office/officeart/2005/8/layout/hierarchy1"/>
    <dgm:cxn modelId="{F8278C7B-F11D-424B-8CE7-43C64979A037}" srcId="{AE302F48-5DA3-4F42-9C80-E1D8B3D55F0C}" destId="{F3BB3D07-7E8E-4E91-8500-B316B05A862D}" srcOrd="1" destOrd="0" parTransId="{CE0654FA-1810-4083-9FF0-21CDC3815FE4}" sibTransId="{6C0D1BCD-A72E-4724-9EFA-275736EC256C}"/>
    <dgm:cxn modelId="{66E2B17C-F61B-44D4-842C-D9308EFB8C00}" type="presOf" srcId="{44496036-6203-4D55-8E3B-E6CD6E35B3E8}" destId="{1B0F9F1F-A2F0-469B-98AA-77B43B47FD46}" srcOrd="0" destOrd="0" presId="urn:microsoft.com/office/officeart/2005/8/layout/hierarchy1"/>
    <dgm:cxn modelId="{9195E2D7-50AC-4847-B347-10A7E1FAFA5A}" type="presOf" srcId="{647152BF-56AE-4978-9A5A-5E6808812005}" destId="{CE15C3F9-59B8-408D-A217-509195ECC509}" srcOrd="0" destOrd="0" presId="urn:microsoft.com/office/officeart/2005/8/layout/hierarchy1"/>
    <dgm:cxn modelId="{57085129-D113-4AA2-A2A4-4F60A4F333A9}" type="presOf" srcId="{AE602E20-35D7-4B72-89CA-220DA6821300}" destId="{E4610C91-BB93-4F94-BE56-A4B5B0A714DA}" srcOrd="0" destOrd="0" presId="urn:microsoft.com/office/officeart/2005/8/layout/hierarchy1"/>
    <dgm:cxn modelId="{AC83B78F-74DE-4545-A4FF-01D9E5C63BD4}" type="presOf" srcId="{A7556CA1-F28F-4C5E-B27D-2A5090DEC1D3}" destId="{4E422D73-4AEB-4356-AFFE-8D89887A55C1}" srcOrd="0" destOrd="0" presId="urn:microsoft.com/office/officeart/2005/8/layout/hierarchy1"/>
    <dgm:cxn modelId="{17149061-0921-43E4-8B2F-13DB6F0D7E5C}" type="presOf" srcId="{AE302F48-5DA3-4F42-9C80-E1D8B3D55F0C}" destId="{584C89B5-C0C6-435E-8C3C-CE5DB64EF75A}" srcOrd="0" destOrd="0" presId="urn:microsoft.com/office/officeart/2005/8/layout/hierarchy1"/>
    <dgm:cxn modelId="{9D04D3F8-CDBD-4E9B-BC6C-5346E6F50CE0}" type="presOf" srcId="{D178FABB-4565-4CC8-B069-24A9B470DE76}" destId="{2B67B573-7E34-4E0B-B607-2397FB9B61B3}" srcOrd="0" destOrd="0" presId="urn:microsoft.com/office/officeart/2005/8/layout/hierarchy1"/>
    <dgm:cxn modelId="{ACC38C2D-E7BC-483C-8D72-7E7C1E531567}" type="presOf" srcId="{8D38F2C8-BEA0-4F24-AF58-E8EA5EB56269}" destId="{69407287-6055-4DDE-9319-CFBED47879C3}" srcOrd="0" destOrd="0" presId="urn:microsoft.com/office/officeart/2005/8/layout/hierarchy1"/>
    <dgm:cxn modelId="{01D3198B-3B22-499A-8842-E1FBFE3DACC6}" type="presOf" srcId="{34017B51-0F8E-4C20-9768-262EC3C3BE1B}" destId="{A6023A15-71EB-4A20-86B9-A2B5F580D945}" srcOrd="0" destOrd="0" presId="urn:microsoft.com/office/officeart/2005/8/layout/hierarchy1"/>
    <dgm:cxn modelId="{5FEA4C6E-8859-4B38-A96E-49D6596CC11B}" type="presOf" srcId="{40FB724D-9C99-4156-A65E-CBAD08FF4076}" destId="{324D6EF3-3A98-4BDE-811A-0D5B20C87856}" srcOrd="0" destOrd="0" presId="urn:microsoft.com/office/officeart/2005/8/layout/hierarchy1"/>
    <dgm:cxn modelId="{4F3A0095-BB8C-41FB-A26E-C1AD301C9C6F}" srcId="{D2E58AA4-0508-4EE4-8CD7-BB3EDC641D00}" destId="{C0D5B128-DF5A-42C1-9772-3C813FF93B1C}" srcOrd="1" destOrd="0" parTransId="{7C6AD658-E32D-47D4-A5D6-338FACED1B0C}" sibTransId="{C0CA63CB-47EC-4745-B471-E53B20347886}"/>
    <dgm:cxn modelId="{A197561D-3269-455A-8D66-00697B115991}" srcId="{AE302F48-5DA3-4F42-9C80-E1D8B3D55F0C}" destId="{CE74F816-EF6C-4FF9-AE1C-A21A63C5A2F7}" srcOrd="0" destOrd="0" parTransId="{A4291057-CFE0-4CB2-AD58-C557A2C8515C}" sibTransId="{6A6EAB1F-4348-4779-83CF-5E596571CB15}"/>
    <dgm:cxn modelId="{188FE175-E10E-4161-AD30-95BF915784C8}" type="presParOf" srcId="{14B2A251-858F-4EF4-B908-FDECFC0A4B16}" destId="{04440F23-7EE3-4018-80FF-80AF5085BE5F}" srcOrd="0" destOrd="0" presId="urn:microsoft.com/office/officeart/2005/8/layout/hierarchy1"/>
    <dgm:cxn modelId="{BA056958-5B8B-49D5-9C43-817CBC8226AB}" type="presParOf" srcId="{04440F23-7EE3-4018-80FF-80AF5085BE5F}" destId="{0BF0977F-73E9-48D7-B49B-BC203C8435C0}" srcOrd="0" destOrd="0" presId="urn:microsoft.com/office/officeart/2005/8/layout/hierarchy1"/>
    <dgm:cxn modelId="{47BD0CBB-AEE8-4C4D-94C9-B7EE01CF8D49}" type="presParOf" srcId="{0BF0977F-73E9-48D7-B49B-BC203C8435C0}" destId="{98A52F2F-B636-4570-BB7A-66A75C3181D3}" srcOrd="0" destOrd="0" presId="urn:microsoft.com/office/officeart/2005/8/layout/hierarchy1"/>
    <dgm:cxn modelId="{8922A854-2546-4A5D-91A4-4F27E6D0B42D}" type="presParOf" srcId="{0BF0977F-73E9-48D7-B49B-BC203C8435C0}" destId="{AC98637D-2324-47A9-AFF4-C47DA82BEF58}" srcOrd="1" destOrd="0" presId="urn:microsoft.com/office/officeart/2005/8/layout/hierarchy1"/>
    <dgm:cxn modelId="{9D733499-3376-4A93-8C20-D3B9AAADD2EA}" type="presParOf" srcId="{04440F23-7EE3-4018-80FF-80AF5085BE5F}" destId="{39C919DD-AA5A-4700-BAC4-8B9FCC309E96}" srcOrd="1" destOrd="0" presId="urn:microsoft.com/office/officeart/2005/8/layout/hierarchy1"/>
    <dgm:cxn modelId="{B370416A-279B-4756-9F9F-5FE512848CA1}" type="presParOf" srcId="{39C919DD-AA5A-4700-BAC4-8B9FCC309E96}" destId="{883BA98D-6DDE-4472-9073-F24BB5D7FFEF}" srcOrd="0" destOrd="0" presId="urn:microsoft.com/office/officeart/2005/8/layout/hierarchy1"/>
    <dgm:cxn modelId="{D266D517-48D3-450D-8A49-E345B7A33B2D}" type="presParOf" srcId="{39C919DD-AA5A-4700-BAC4-8B9FCC309E96}" destId="{B6E6BDC9-F40A-4812-8533-C9DF09831AFD}" srcOrd="1" destOrd="0" presId="urn:microsoft.com/office/officeart/2005/8/layout/hierarchy1"/>
    <dgm:cxn modelId="{99738EB3-E81A-498E-875F-0236B2D1DC86}" type="presParOf" srcId="{B6E6BDC9-F40A-4812-8533-C9DF09831AFD}" destId="{6AA29818-26A8-41DA-A0A2-3622D8A3BF7B}" srcOrd="0" destOrd="0" presId="urn:microsoft.com/office/officeart/2005/8/layout/hierarchy1"/>
    <dgm:cxn modelId="{D2557617-7865-4029-B004-AE56798210C8}" type="presParOf" srcId="{6AA29818-26A8-41DA-A0A2-3622D8A3BF7B}" destId="{A409CA65-7259-4ECE-87A8-2A73B23E2ABF}" srcOrd="0" destOrd="0" presId="urn:microsoft.com/office/officeart/2005/8/layout/hierarchy1"/>
    <dgm:cxn modelId="{2EA855FB-0C0B-409D-B561-5A5436DFA53A}" type="presParOf" srcId="{6AA29818-26A8-41DA-A0A2-3622D8A3BF7B}" destId="{9C3160FF-4644-4C4A-86E9-E101B8821FAB}" srcOrd="1" destOrd="0" presId="urn:microsoft.com/office/officeart/2005/8/layout/hierarchy1"/>
    <dgm:cxn modelId="{5E7335DD-3C63-4672-9EDD-28864E5E6AFA}" type="presParOf" srcId="{B6E6BDC9-F40A-4812-8533-C9DF09831AFD}" destId="{CA8998DE-554B-435F-9A84-1388CE2FE7ED}" srcOrd="1" destOrd="0" presId="urn:microsoft.com/office/officeart/2005/8/layout/hierarchy1"/>
    <dgm:cxn modelId="{CD3F95F8-5C0F-494A-8E95-B13580F2E407}" type="presParOf" srcId="{CA8998DE-554B-435F-9A84-1388CE2FE7ED}" destId="{BE389CF0-B0CE-42BF-8B76-CBB1B2D7F504}" srcOrd="0" destOrd="0" presId="urn:microsoft.com/office/officeart/2005/8/layout/hierarchy1"/>
    <dgm:cxn modelId="{BB6CB034-74DB-45FA-8F1F-F975A95905AC}" type="presParOf" srcId="{CA8998DE-554B-435F-9A84-1388CE2FE7ED}" destId="{DECDE171-6808-4D70-8A47-24CC6433F133}" srcOrd="1" destOrd="0" presId="urn:microsoft.com/office/officeart/2005/8/layout/hierarchy1"/>
    <dgm:cxn modelId="{E1251F90-305A-4422-A091-B36B98DE4F93}" type="presParOf" srcId="{DECDE171-6808-4D70-8A47-24CC6433F133}" destId="{0D73C84E-1C95-42E4-86BE-BBAD417D5FCC}" srcOrd="0" destOrd="0" presId="urn:microsoft.com/office/officeart/2005/8/layout/hierarchy1"/>
    <dgm:cxn modelId="{C23B9D99-4434-4197-9B33-E62545C7ADAF}" type="presParOf" srcId="{0D73C84E-1C95-42E4-86BE-BBAD417D5FCC}" destId="{C65C2233-B479-4E9A-A0EB-ABADFF4D7E30}" srcOrd="0" destOrd="0" presId="urn:microsoft.com/office/officeart/2005/8/layout/hierarchy1"/>
    <dgm:cxn modelId="{58014406-2EF5-4B9F-8324-296D0C396E92}" type="presParOf" srcId="{0D73C84E-1C95-42E4-86BE-BBAD417D5FCC}" destId="{CE15C3F9-59B8-408D-A217-509195ECC509}" srcOrd="1" destOrd="0" presId="urn:microsoft.com/office/officeart/2005/8/layout/hierarchy1"/>
    <dgm:cxn modelId="{3FE3B2AE-ED62-4E2C-99E2-21E1B2F13B54}" type="presParOf" srcId="{DECDE171-6808-4D70-8A47-24CC6433F133}" destId="{70F663B1-A6CB-429D-91CF-76A7706A3D12}" srcOrd="1" destOrd="0" presId="urn:microsoft.com/office/officeart/2005/8/layout/hierarchy1"/>
    <dgm:cxn modelId="{6E78AF15-1AB3-4057-8D5C-424638E21706}" type="presParOf" srcId="{70F663B1-A6CB-429D-91CF-76A7706A3D12}" destId="{447CBC22-7603-4631-A456-AAD64239BDBF}" srcOrd="0" destOrd="0" presId="urn:microsoft.com/office/officeart/2005/8/layout/hierarchy1"/>
    <dgm:cxn modelId="{79B23F7A-296C-43B6-95E9-A50085E0489D}" type="presParOf" srcId="{70F663B1-A6CB-429D-91CF-76A7706A3D12}" destId="{F54E6A67-3BFC-41FB-9025-DF7AF487A80F}" srcOrd="1" destOrd="0" presId="urn:microsoft.com/office/officeart/2005/8/layout/hierarchy1"/>
    <dgm:cxn modelId="{18A30636-8EB2-41F1-8D3D-BC2E0A3F3ECF}" type="presParOf" srcId="{F54E6A67-3BFC-41FB-9025-DF7AF487A80F}" destId="{5224FBE4-D729-4D53-ABA3-DF994B00928A}" srcOrd="0" destOrd="0" presId="urn:microsoft.com/office/officeart/2005/8/layout/hierarchy1"/>
    <dgm:cxn modelId="{DE6B31F6-996C-4B9F-9404-2BA29085B8BF}" type="presParOf" srcId="{5224FBE4-D729-4D53-ABA3-DF994B00928A}" destId="{FE0E90C2-758B-4A52-AD48-65CDB38BA139}" srcOrd="0" destOrd="0" presId="urn:microsoft.com/office/officeart/2005/8/layout/hierarchy1"/>
    <dgm:cxn modelId="{A78A2D34-2B77-4E33-BB78-58F0ECFEE7BD}" type="presParOf" srcId="{5224FBE4-D729-4D53-ABA3-DF994B00928A}" destId="{64CDE809-3C85-4873-B6CF-4D8CD0052BD6}" srcOrd="1" destOrd="0" presId="urn:microsoft.com/office/officeart/2005/8/layout/hierarchy1"/>
    <dgm:cxn modelId="{81684312-741C-43F1-86BF-45D00F3C3572}" type="presParOf" srcId="{F54E6A67-3BFC-41FB-9025-DF7AF487A80F}" destId="{010DA50B-42CF-4939-BAE0-D979E8C0BD6D}" srcOrd="1" destOrd="0" presId="urn:microsoft.com/office/officeart/2005/8/layout/hierarchy1"/>
    <dgm:cxn modelId="{F3279DB0-F741-4D1E-990C-236486497B4C}" type="presParOf" srcId="{70F663B1-A6CB-429D-91CF-76A7706A3D12}" destId="{8DB6DF8E-21B9-43AA-A40A-FCC2534DAA9A}" srcOrd="2" destOrd="0" presId="urn:microsoft.com/office/officeart/2005/8/layout/hierarchy1"/>
    <dgm:cxn modelId="{856A3A61-87A7-474B-81BB-075782E23F42}" type="presParOf" srcId="{70F663B1-A6CB-429D-91CF-76A7706A3D12}" destId="{9CC1E78F-9A84-481B-8C5C-6C4B3179FBAE}" srcOrd="3" destOrd="0" presId="urn:microsoft.com/office/officeart/2005/8/layout/hierarchy1"/>
    <dgm:cxn modelId="{CEACA608-EEFC-4D8D-AFB9-D5D6DA9E8E4C}" type="presParOf" srcId="{9CC1E78F-9A84-481B-8C5C-6C4B3179FBAE}" destId="{3B2D1BF5-8410-4DF5-8B17-0AE29EEA96B6}" srcOrd="0" destOrd="0" presId="urn:microsoft.com/office/officeart/2005/8/layout/hierarchy1"/>
    <dgm:cxn modelId="{D8D9A4BF-D2FD-4ACA-A0BF-CF25E7ED7C0A}" type="presParOf" srcId="{3B2D1BF5-8410-4DF5-8B17-0AE29EEA96B6}" destId="{A1585611-9138-4576-A080-8B11DCD069FD}" srcOrd="0" destOrd="0" presId="urn:microsoft.com/office/officeart/2005/8/layout/hierarchy1"/>
    <dgm:cxn modelId="{3C9BD6E2-3363-4469-B40B-2ACD1141C8EE}" type="presParOf" srcId="{3B2D1BF5-8410-4DF5-8B17-0AE29EEA96B6}" destId="{584C89B5-C0C6-435E-8C3C-CE5DB64EF75A}" srcOrd="1" destOrd="0" presId="urn:microsoft.com/office/officeart/2005/8/layout/hierarchy1"/>
    <dgm:cxn modelId="{EC9C0F5B-EEE0-4D89-8617-FB026354D927}" type="presParOf" srcId="{9CC1E78F-9A84-481B-8C5C-6C4B3179FBAE}" destId="{2A7736B1-1D04-4637-A470-D06C1A95BB81}" srcOrd="1" destOrd="0" presId="urn:microsoft.com/office/officeart/2005/8/layout/hierarchy1"/>
    <dgm:cxn modelId="{EBD28F1C-A591-4251-99A0-49A0EDA5AF75}" type="presParOf" srcId="{2A7736B1-1D04-4637-A470-D06C1A95BB81}" destId="{83BF36B6-CDC6-44BD-B1AC-B124BF562AE5}" srcOrd="0" destOrd="0" presId="urn:microsoft.com/office/officeart/2005/8/layout/hierarchy1"/>
    <dgm:cxn modelId="{F5A18007-A5CA-44C8-BBFD-CF551D263A86}" type="presParOf" srcId="{2A7736B1-1D04-4637-A470-D06C1A95BB81}" destId="{CC711E63-1C32-492E-A29E-892C1A825ED9}" srcOrd="1" destOrd="0" presId="urn:microsoft.com/office/officeart/2005/8/layout/hierarchy1"/>
    <dgm:cxn modelId="{AFFC923A-0D6F-4DD1-8669-3F7111656CB5}" type="presParOf" srcId="{CC711E63-1C32-492E-A29E-892C1A825ED9}" destId="{9F922D96-E429-4ABC-B964-F8A21E842F4B}" srcOrd="0" destOrd="0" presId="urn:microsoft.com/office/officeart/2005/8/layout/hierarchy1"/>
    <dgm:cxn modelId="{57BF61B4-CED0-44C6-8CBF-8432F5DCF676}" type="presParOf" srcId="{9F922D96-E429-4ABC-B964-F8A21E842F4B}" destId="{A137FD40-FCE3-4796-8045-02F405EB3003}" srcOrd="0" destOrd="0" presId="urn:microsoft.com/office/officeart/2005/8/layout/hierarchy1"/>
    <dgm:cxn modelId="{F9CE95B8-78A1-44D3-B72B-2A5FEA3096E6}" type="presParOf" srcId="{9F922D96-E429-4ABC-B964-F8A21E842F4B}" destId="{5E769711-9036-45F3-8767-D79E2C1A80C2}" srcOrd="1" destOrd="0" presId="urn:microsoft.com/office/officeart/2005/8/layout/hierarchy1"/>
    <dgm:cxn modelId="{9D75533E-06C1-439B-92F4-CB4942B0FAC4}" type="presParOf" srcId="{CC711E63-1C32-492E-A29E-892C1A825ED9}" destId="{6D42D3B6-0E24-47C6-BAEF-D4DBBFFD7C2B}" srcOrd="1" destOrd="0" presId="urn:microsoft.com/office/officeart/2005/8/layout/hierarchy1"/>
    <dgm:cxn modelId="{487D5670-EBD0-4CE3-B078-2618A32FE8DC}" type="presParOf" srcId="{2A7736B1-1D04-4637-A470-D06C1A95BB81}" destId="{3D3F85AD-5F06-4CD8-9744-CA1D2495DCBF}" srcOrd="2" destOrd="0" presId="urn:microsoft.com/office/officeart/2005/8/layout/hierarchy1"/>
    <dgm:cxn modelId="{7A03966E-8FB0-49DE-9F6B-7BDDB2EFEAE1}" type="presParOf" srcId="{2A7736B1-1D04-4637-A470-D06C1A95BB81}" destId="{781459DC-61EF-41E3-B024-6F9F732D6673}" srcOrd="3" destOrd="0" presId="urn:microsoft.com/office/officeart/2005/8/layout/hierarchy1"/>
    <dgm:cxn modelId="{48E62BA5-1168-419D-88A1-9ECB5B7BE871}" type="presParOf" srcId="{781459DC-61EF-41E3-B024-6F9F732D6673}" destId="{E66EF998-713E-40BE-BEDD-4D520E24F681}" srcOrd="0" destOrd="0" presId="urn:microsoft.com/office/officeart/2005/8/layout/hierarchy1"/>
    <dgm:cxn modelId="{FAEE76B0-3F50-4015-A334-0172A257DF83}" type="presParOf" srcId="{E66EF998-713E-40BE-BEDD-4D520E24F681}" destId="{C63AE0FD-EABD-4A6A-8688-8C5D2AFDB279}" srcOrd="0" destOrd="0" presId="urn:microsoft.com/office/officeart/2005/8/layout/hierarchy1"/>
    <dgm:cxn modelId="{44F2B32B-7A1C-4028-B818-674DE35A7295}" type="presParOf" srcId="{E66EF998-713E-40BE-BEDD-4D520E24F681}" destId="{598D60BB-0C81-4EC9-8BF8-A9F4F6EF66C5}" srcOrd="1" destOrd="0" presId="urn:microsoft.com/office/officeart/2005/8/layout/hierarchy1"/>
    <dgm:cxn modelId="{98FE9F43-BAB7-45D0-8034-B5338244D570}" type="presParOf" srcId="{781459DC-61EF-41E3-B024-6F9F732D6673}" destId="{D6569CE6-8408-4C5E-BE63-93BF4FFC3DD6}" srcOrd="1" destOrd="0" presId="urn:microsoft.com/office/officeart/2005/8/layout/hierarchy1"/>
    <dgm:cxn modelId="{3C6F7B63-534F-425C-8A8E-932220B33BFE}" type="presParOf" srcId="{D6569CE6-8408-4C5E-BE63-93BF4FFC3DD6}" destId="{194430D9-5544-476D-98B3-48CACCA54710}" srcOrd="0" destOrd="0" presId="urn:microsoft.com/office/officeart/2005/8/layout/hierarchy1"/>
    <dgm:cxn modelId="{CAAAE34E-2607-4B43-AA41-A6C5CB79DE1E}" type="presParOf" srcId="{D6569CE6-8408-4C5E-BE63-93BF4FFC3DD6}" destId="{12D02DF2-ABF8-4540-BC51-AC9EFF4F6783}" srcOrd="1" destOrd="0" presId="urn:microsoft.com/office/officeart/2005/8/layout/hierarchy1"/>
    <dgm:cxn modelId="{9AF98DA2-3863-4DE8-9B2F-CEE7A88FF253}" type="presParOf" srcId="{12D02DF2-ABF8-4540-BC51-AC9EFF4F6783}" destId="{616EE7A0-50D9-4777-B8EC-56D0EE264EA9}" srcOrd="0" destOrd="0" presId="urn:microsoft.com/office/officeart/2005/8/layout/hierarchy1"/>
    <dgm:cxn modelId="{33AA6678-7FBA-4A54-8CC2-63E9EF9334DC}" type="presParOf" srcId="{616EE7A0-50D9-4777-B8EC-56D0EE264EA9}" destId="{46DE6754-500D-429B-9EC4-F99C30192A84}" srcOrd="0" destOrd="0" presId="urn:microsoft.com/office/officeart/2005/8/layout/hierarchy1"/>
    <dgm:cxn modelId="{1418959C-3D2F-4C10-A1ED-17FE6E3090B6}" type="presParOf" srcId="{616EE7A0-50D9-4777-B8EC-56D0EE264EA9}" destId="{3EA75F6E-BEEA-49C6-A0DF-A5E9751C798E}" srcOrd="1" destOrd="0" presId="urn:microsoft.com/office/officeart/2005/8/layout/hierarchy1"/>
    <dgm:cxn modelId="{58F766D1-E459-4A0A-9979-60A2D0643D9F}" type="presParOf" srcId="{12D02DF2-ABF8-4540-BC51-AC9EFF4F6783}" destId="{94AD960C-9C10-4CBD-9C71-D675AE383A1C}" srcOrd="1" destOrd="0" presId="urn:microsoft.com/office/officeart/2005/8/layout/hierarchy1"/>
    <dgm:cxn modelId="{1C8BD784-8E37-4D67-B2A8-DC75B4E60444}" type="presParOf" srcId="{39C919DD-AA5A-4700-BAC4-8B9FCC309E96}" destId="{9F5ACFFF-FF61-4B2E-994E-8FC8C64DA35D}" srcOrd="2" destOrd="0" presId="urn:microsoft.com/office/officeart/2005/8/layout/hierarchy1"/>
    <dgm:cxn modelId="{3712C385-10E1-4B6E-A3CC-F8BA74307734}" type="presParOf" srcId="{39C919DD-AA5A-4700-BAC4-8B9FCC309E96}" destId="{EC9AD0FE-C41F-41AB-B0AE-E62B808EF2D0}" srcOrd="3" destOrd="0" presId="urn:microsoft.com/office/officeart/2005/8/layout/hierarchy1"/>
    <dgm:cxn modelId="{6A97F5F0-C3B8-4ACA-9146-162B0C3072AA}" type="presParOf" srcId="{EC9AD0FE-C41F-41AB-B0AE-E62B808EF2D0}" destId="{1B42F4EF-6499-47CD-B1C0-6BE7CD776654}" srcOrd="0" destOrd="0" presId="urn:microsoft.com/office/officeart/2005/8/layout/hierarchy1"/>
    <dgm:cxn modelId="{6CEB3BC8-A5B0-41EB-A76C-56C3F1E45A8B}" type="presParOf" srcId="{1B42F4EF-6499-47CD-B1C0-6BE7CD776654}" destId="{6D22F9CE-49BB-4892-8C4E-27B4741C7E92}" srcOrd="0" destOrd="0" presId="urn:microsoft.com/office/officeart/2005/8/layout/hierarchy1"/>
    <dgm:cxn modelId="{6C2FE650-014C-482A-8A31-494C7962DAEE}" type="presParOf" srcId="{1B42F4EF-6499-47CD-B1C0-6BE7CD776654}" destId="{B708BC96-2FED-4104-8C4B-6D16CC7936B1}" srcOrd="1" destOrd="0" presId="urn:microsoft.com/office/officeart/2005/8/layout/hierarchy1"/>
    <dgm:cxn modelId="{20494C76-1B7C-427E-91F4-933B11132CC7}" type="presParOf" srcId="{EC9AD0FE-C41F-41AB-B0AE-E62B808EF2D0}" destId="{41632D4F-136B-4576-A92A-777344A86569}" srcOrd="1" destOrd="0" presId="urn:microsoft.com/office/officeart/2005/8/layout/hierarchy1"/>
    <dgm:cxn modelId="{69FE0A83-0A69-4892-BD38-94172BA8EB29}" type="presParOf" srcId="{41632D4F-136B-4576-A92A-777344A86569}" destId="{1B0F9F1F-A2F0-469B-98AA-77B43B47FD46}" srcOrd="0" destOrd="0" presId="urn:microsoft.com/office/officeart/2005/8/layout/hierarchy1"/>
    <dgm:cxn modelId="{73B14674-929B-468C-96BB-621CF750312C}" type="presParOf" srcId="{41632D4F-136B-4576-A92A-777344A86569}" destId="{84AEAE59-CACF-43D6-8C68-9E19EB13E9C5}" srcOrd="1" destOrd="0" presId="urn:microsoft.com/office/officeart/2005/8/layout/hierarchy1"/>
    <dgm:cxn modelId="{94A3D84A-3E57-4F2A-BE18-D1CCF8A6F83F}" type="presParOf" srcId="{84AEAE59-CACF-43D6-8C68-9E19EB13E9C5}" destId="{4213755C-6FDF-4F72-B92D-E0ECB7E93139}" srcOrd="0" destOrd="0" presId="urn:microsoft.com/office/officeart/2005/8/layout/hierarchy1"/>
    <dgm:cxn modelId="{35724EEB-3B74-4052-A907-84E0FB14691E}" type="presParOf" srcId="{4213755C-6FDF-4F72-B92D-E0ECB7E93139}" destId="{556AFD39-8024-471B-BC43-0C75B0740A70}" srcOrd="0" destOrd="0" presId="urn:microsoft.com/office/officeart/2005/8/layout/hierarchy1"/>
    <dgm:cxn modelId="{E28E155B-E315-42CE-AA2D-E9BA918CE6A7}" type="presParOf" srcId="{4213755C-6FDF-4F72-B92D-E0ECB7E93139}" destId="{C58D6E0F-ADA3-4875-81DD-F551FF71D55B}" srcOrd="1" destOrd="0" presId="urn:microsoft.com/office/officeart/2005/8/layout/hierarchy1"/>
    <dgm:cxn modelId="{A8B0ED17-F330-4B13-BD6A-A9637118A9FF}" type="presParOf" srcId="{84AEAE59-CACF-43D6-8C68-9E19EB13E9C5}" destId="{65D038E3-F846-4C92-909D-6FE5497D545F}" srcOrd="1" destOrd="0" presId="urn:microsoft.com/office/officeart/2005/8/layout/hierarchy1"/>
    <dgm:cxn modelId="{115035F7-277C-4629-B9CE-42072570B040}" type="presParOf" srcId="{65D038E3-F846-4C92-909D-6FE5497D545F}" destId="{857FA5D4-84AF-42EC-A241-881A7C2A4EFB}" srcOrd="0" destOrd="0" presId="urn:microsoft.com/office/officeart/2005/8/layout/hierarchy1"/>
    <dgm:cxn modelId="{82511D33-E883-4F37-9554-9A2F8E11D173}" type="presParOf" srcId="{65D038E3-F846-4C92-909D-6FE5497D545F}" destId="{F24BB8B2-B1AE-4170-8059-F802F6A15AE1}" srcOrd="1" destOrd="0" presId="urn:microsoft.com/office/officeart/2005/8/layout/hierarchy1"/>
    <dgm:cxn modelId="{04B730C7-0191-4937-837E-321FE986AD91}" type="presParOf" srcId="{F24BB8B2-B1AE-4170-8059-F802F6A15AE1}" destId="{E114CBED-2DA5-4C1A-899F-9726F7C2ADCA}" srcOrd="0" destOrd="0" presId="urn:microsoft.com/office/officeart/2005/8/layout/hierarchy1"/>
    <dgm:cxn modelId="{1D2203EF-56AC-4592-891B-13330C6A2A47}" type="presParOf" srcId="{E114CBED-2DA5-4C1A-899F-9726F7C2ADCA}" destId="{ED4B14BB-DC8C-4D49-A4FE-E264185CC2EC}" srcOrd="0" destOrd="0" presId="urn:microsoft.com/office/officeart/2005/8/layout/hierarchy1"/>
    <dgm:cxn modelId="{5E97CCDE-60FE-45CE-87A7-8E542DB5104A}" type="presParOf" srcId="{E114CBED-2DA5-4C1A-899F-9726F7C2ADCA}" destId="{E234107C-8A6A-47B3-976E-00CDF72F8C09}" srcOrd="1" destOrd="0" presId="urn:microsoft.com/office/officeart/2005/8/layout/hierarchy1"/>
    <dgm:cxn modelId="{1766BEBE-92A0-4B34-82B1-30F240899D57}" type="presParOf" srcId="{F24BB8B2-B1AE-4170-8059-F802F6A15AE1}" destId="{0E130A3C-1570-44D8-8B56-24448D352E5A}" srcOrd="1" destOrd="0" presId="urn:microsoft.com/office/officeart/2005/8/layout/hierarchy1"/>
    <dgm:cxn modelId="{11A5D825-11F4-40EF-BEF0-B2CC13F518F2}" type="presParOf" srcId="{65D038E3-F846-4C92-909D-6FE5497D545F}" destId="{D405A3C1-E707-43A9-B717-258765F949CD}" srcOrd="2" destOrd="0" presId="urn:microsoft.com/office/officeart/2005/8/layout/hierarchy1"/>
    <dgm:cxn modelId="{AC4EDC61-366C-415F-974D-EA69287E4D72}" type="presParOf" srcId="{65D038E3-F846-4C92-909D-6FE5497D545F}" destId="{17E7D6CC-92AC-4A8A-BFE0-959599994EFB}" srcOrd="3" destOrd="0" presId="urn:microsoft.com/office/officeart/2005/8/layout/hierarchy1"/>
    <dgm:cxn modelId="{7817B0A3-7C45-4A5B-84EF-8C7D0BF9072E}" type="presParOf" srcId="{17E7D6CC-92AC-4A8A-BFE0-959599994EFB}" destId="{57E28F30-B199-4B1B-9B94-DAF3049FC965}" srcOrd="0" destOrd="0" presId="urn:microsoft.com/office/officeart/2005/8/layout/hierarchy1"/>
    <dgm:cxn modelId="{0EB0D205-7DDA-4BBC-9ABF-291744871D89}" type="presParOf" srcId="{57E28F30-B199-4B1B-9B94-DAF3049FC965}" destId="{A0ECCD7E-694D-496E-8C9E-E0ADED2E23E9}" srcOrd="0" destOrd="0" presId="urn:microsoft.com/office/officeart/2005/8/layout/hierarchy1"/>
    <dgm:cxn modelId="{25B37183-BC2A-42B3-9E71-E3FDA98D23C7}" type="presParOf" srcId="{57E28F30-B199-4B1B-9B94-DAF3049FC965}" destId="{2D213C27-6F6A-423B-9E83-3DE5095FBDFE}" srcOrd="1" destOrd="0" presId="urn:microsoft.com/office/officeart/2005/8/layout/hierarchy1"/>
    <dgm:cxn modelId="{6E04CF6A-0CCE-4DC2-A495-329AEF13E822}" type="presParOf" srcId="{17E7D6CC-92AC-4A8A-BFE0-959599994EFB}" destId="{C897714C-35E4-44B9-87B1-CD04D8CDBE59}" srcOrd="1" destOrd="0" presId="urn:microsoft.com/office/officeart/2005/8/layout/hierarchy1"/>
    <dgm:cxn modelId="{7E1C9107-ABD1-44DE-B268-F74C45167507}" type="presParOf" srcId="{C897714C-35E4-44B9-87B1-CD04D8CDBE59}" destId="{E2501F28-492F-4BA5-AA54-B886622BF7FA}" srcOrd="0" destOrd="0" presId="urn:microsoft.com/office/officeart/2005/8/layout/hierarchy1"/>
    <dgm:cxn modelId="{310DA506-0223-4C76-857B-504E61DFC0D2}" type="presParOf" srcId="{C897714C-35E4-44B9-87B1-CD04D8CDBE59}" destId="{84AFCA8B-F8AB-4BF4-A121-EB8E8EFA3C69}" srcOrd="1" destOrd="0" presId="urn:microsoft.com/office/officeart/2005/8/layout/hierarchy1"/>
    <dgm:cxn modelId="{C1BDE628-E96A-48E6-84E5-74B996CEB4D5}" type="presParOf" srcId="{84AFCA8B-F8AB-4BF4-A121-EB8E8EFA3C69}" destId="{977795D9-F9F0-4F90-996D-8D0F4F361CD0}" srcOrd="0" destOrd="0" presId="urn:microsoft.com/office/officeart/2005/8/layout/hierarchy1"/>
    <dgm:cxn modelId="{157CEB90-3A76-4D80-A5C4-8ED7833D4C4F}" type="presParOf" srcId="{977795D9-F9F0-4F90-996D-8D0F4F361CD0}" destId="{947FE17D-EC02-4BCD-AC8C-EE70A373CA0A}" srcOrd="0" destOrd="0" presId="urn:microsoft.com/office/officeart/2005/8/layout/hierarchy1"/>
    <dgm:cxn modelId="{CF2AD1E4-C445-4715-A838-421D20BDC10D}" type="presParOf" srcId="{977795D9-F9F0-4F90-996D-8D0F4F361CD0}" destId="{717A2F31-8274-4413-8C34-C81BCA4E2F2B}" srcOrd="1" destOrd="0" presId="urn:microsoft.com/office/officeart/2005/8/layout/hierarchy1"/>
    <dgm:cxn modelId="{5253AF5E-823C-432C-932F-7EB1F38A2885}" type="presParOf" srcId="{84AFCA8B-F8AB-4BF4-A121-EB8E8EFA3C69}" destId="{285EF5CC-3AEE-4A79-9134-4472389814DA}" srcOrd="1" destOrd="0" presId="urn:microsoft.com/office/officeart/2005/8/layout/hierarchy1"/>
    <dgm:cxn modelId="{DF0B136B-7975-4AFF-A836-E4BAF6C62A2A}" type="presParOf" srcId="{C897714C-35E4-44B9-87B1-CD04D8CDBE59}" destId="{AEDA83BC-0E3D-4219-9A5A-F6E62564AB74}" srcOrd="2" destOrd="0" presId="urn:microsoft.com/office/officeart/2005/8/layout/hierarchy1"/>
    <dgm:cxn modelId="{97AD45F1-33FE-4F4F-B59B-7FD81CB35F1C}" type="presParOf" srcId="{C897714C-35E4-44B9-87B1-CD04D8CDBE59}" destId="{D45064A8-3B5C-49F9-8724-E5A0E6406411}" srcOrd="3" destOrd="0" presId="urn:microsoft.com/office/officeart/2005/8/layout/hierarchy1"/>
    <dgm:cxn modelId="{9C7E6096-BD33-4CA1-AAD5-7DC5B24F60B6}" type="presParOf" srcId="{D45064A8-3B5C-49F9-8724-E5A0E6406411}" destId="{20314DC8-0744-4394-AEC5-09D94F03A030}" srcOrd="0" destOrd="0" presId="urn:microsoft.com/office/officeart/2005/8/layout/hierarchy1"/>
    <dgm:cxn modelId="{82466B69-F1BF-4295-9C8A-E5058B4BC4C1}" type="presParOf" srcId="{20314DC8-0744-4394-AEC5-09D94F03A030}" destId="{843948BA-DB44-4885-B1BC-8D2CC0611F56}" srcOrd="0" destOrd="0" presId="urn:microsoft.com/office/officeart/2005/8/layout/hierarchy1"/>
    <dgm:cxn modelId="{328A9A3B-23BD-4834-9608-88C0F8922330}" type="presParOf" srcId="{20314DC8-0744-4394-AEC5-09D94F03A030}" destId="{036B7F60-0FA7-42C8-821F-4955026DB9E9}" srcOrd="1" destOrd="0" presId="urn:microsoft.com/office/officeart/2005/8/layout/hierarchy1"/>
    <dgm:cxn modelId="{6520DD1E-0F2B-4FBE-89ED-B150DE869C42}" type="presParOf" srcId="{D45064A8-3B5C-49F9-8724-E5A0E6406411}" destId="{E9CBB9EA-0E79-4CF6-8090-A3491D1DCB6A}" srcOrd="1" destOrd="0" presId="urn:microsoft.com/office/officeart/2005/8/layout/hierarchy1"/>
    <dgm:cxn modelId="{57598AD4-47E7-4BE3-80DD-8168818FE87F}" type="presParOf" srcId="{E9CBB9EA-0E79-4CF6-8090-A3491D1DCB6A}" destId="{69407287-6055-4DDE-9319-CFBED47879C3}" srcOrd="0" destOrd="0" presId="urn:microsoft.com/office/officeart/2005/8/layout/hierarchy1"/>
    <dgm:cxn modelId="{E591D5C8-4ED1-4D1A-B657-FCBC3F905E87}" type="presParOf" srcId="{E9CBB9EA-0E79-4CF6-8090-A3491D1DCB6A}" destId="{162019E2-3044-4474-9E53-B1883133F6BB}" srcOrd="1" destOrd="0" presId="urn:microsoft.com/office/officeart/2005/8/layout/hierarchy1"/>
    <dgm:cxn modelId="{55E1E98F-35C8-4870-BD79-7E7FDA152CBA}" type="presParOf" srcId="{162019E2-3044-4474-9E53-B1883133F6BB}" destId="{D797BAE8-CA5F-4879-B6E0-21E02F3E9194}" srcOrd="0" destOrd="0" presId="urn:microsoft.com/office/officeart/2005/8/layout/hierarchy1"/>
    <dgm:cxn modelId="{CC1B85BE-3A4E-48F7-87B7-40E9B688FF96}" type="presParOf" srcId="{D797BAE8-CA5F-4879-B6E0-21E02F3E9194}" destId="{080CAE32-1EB2-4592-897B-66902F48B1C6}" srcOrd="0" destOrd="0" presId="urn:microsoft.com/office/officeart/2005/8/layout/hierarchy1"/>
    <dgm:cxn modelId="{B2EBC697-242A-4F8E-861E-2CA5E7796C2E}" type="presParOf" srcId="{D797BAE8-CA5F-4879-B6E0-21E02F3E9194}" destId="{D5F00F52-3866-42FE-B614-3C679536B327}" srcOrd="1" destOrd="0" presId="urn:microsoft.com/office/officeart/2005/8/layout/hierarchy1"/>
    <dgm:cxn modelId="{490D7CA4-4105-46B0-8DEB-60C7B1971873}" type="presParOf" srcId="{162019E2-3044-4474-9E53-B1883133F6BB}" destId="{995EE95C-0F3E-44A9-8C9F-C3167D5733B1}" srcOrd="1" destOrd="0" presId="urn:microsoft.com/office/officeart/2005/8/layout/hierarchy1"/>
    <dgm:cxn modelId="{9648B045-3032-4D0C-9F09-55CE629BED03}" type="presParOf" srcId="{65D038E3-F846-4C92-909D-6FE5497D545F}" destId="{E4610C91-BB93-4F94-BE56-A4B5B0A714DA}" srcOrd="4" destOrd="0" presId="urn:microsoft.com/office/officeart/2005/8/layout/hierarchy1"/>
    <dgm:cxn modelId="{F7E44E6A-5426-473B-98BB-6326712F83C2}" type="presParOf" srcId="{65D038E3-F846-4C92-909D-6FE5497D545F}" destId="{1169DCE9-186F-4FBB-8B50-3B7B9BB0033B}" srcOrd="5" destOrd="0" presId="urn:microsoft.com/office/officeart/2005/8/layout/hierarchy1"/>
    <dgm:cxn modelId="{FEF82441-24C8-4E6A-8A03-FAA1FF4593A2}" type="presParOf" srcId="{1169DCE9-186F-4FBB-8B50-3B7B9BB0033B}" destId="{062E4F21-E15B-4C97-86BC-B1903D9170A8}" srcOrd="0" destOrd="0" presId="urn:microsoft.com/office/officeart/2005/8/layout/hierarchy1"/>
    <dgm:cxn modelId="{303CC727-1557-4CF2-BC93-737C080DC17A}" type="presParOf" srcId="{062E4F21-E15B-4C97-86BC-B1903D9170A8}" destId="{3D2FFE7D-EA70-40C4-8958-8F2A2A3062DA}" srcOrd="0" destOrd="0" presId="urn:microsoft.com/office/officeart/2005/8/layout/hierarchy1"/>
    <dgm:cxn modelId="{DF16D9AD-3A89-4110-A902-FFB4A4ABDFE6}" type="presParOf" srcId="{062E4F21-E15B-4C97-86BC-B1903D9170A8}" destId="{7E2BDBE9-9872-4E1E-BE2E-1280126531E3}" srcOrd="1" destOrd="0" presId="urn:microsoft.com/office/officeart/2005/8/layout/hierarchy1"/>
    <dgm:cxn modelId="{4B5E1725-7707-45E1-ABC9-3CC26D016DB0}" type="presParOf" srcId="{1169DCE9-186F-4FBB-8B50-3B7B9BB0033B}" destId="{4C70EDB9-348A-4D77-88BF-6A30BFE08E36}" srcOrd="1" destOrd="0" presId="urn:microsoft.com/office/officeart/2005/8/layout/hierarchy1"/>
    <dgm:cxn modelId="{682DB9A8-21FF-45F9-8046-97F1E80E9086}" type="presParOf" srcId="{4C70EDB9-348A-4D77-88BF-6A30BFE08E36}" destId="{059BF487-1D7B-403E-9F12-DC04A88E6BD5}" srcOrd="0" destOrd="0" presId="urn:microsoft.com/office/officeart/2005/8/layout/hierarchy1"/>
    <dgm:cxn modelId="{6DD8A6F7-1612-48A9-A5A7-6E255C878ABE}" type="presParOf" srcId="{4C70EDB9-348A-4D77-88BF-6A30BFE08E36}" destId="{3EB5EBE8-26FA-42C3-A408-F36C0737062D}" srcOrd="1" destOrd="0" presId="urn:microsoft.com/office/officeart/2005/8/layout/hierarchy1"/>
    <dgm:cxn modelId="{1D2AC8E5-D959-4281-9CC3-8EAA393040CA}" type="presParOf" srcId="{3EB5EBE8-26FA-42C3-A408-F36C0737062D}" destId="{E5BE614A-0939-4984-8DA4-35D0871EC343}" srcOrd="0" destOrd="0" presId="urn:microsoft.com/office/officeart/2005/8/layout/hierarchy1"/>
    <dgm:cxn modelId="{EA676B45-09F2-45A5-A9D2-AFEA2D599E22}" type="presParOf" srcId="{E5BE614A-0939-4984-8DA4-35D0871EC343}" destId="{70F8E9FF-36CD-4CBF-A784-44BDE6C66551}" srcOrd="0" destOrd="0" presId="urn:microsoft.com/office/officeart/2005/8/layout/hierarchy1"/>
    <dgm:cxn modelId="{35CC4C19-00DB-403B-8C72-527CC716C1AC}" type="presParOf" srcId="{E5BE614A-0939-4984-8DA4-35D0871EC343}" destId="{9278B386-8AC5-4DFE-8667-B3EDC3390DE3}" srcOrd="1" destOrd="0" presId="urn:microsoft.com/office/officeart/2005/8/layout/hierarchy1"/>
    <dgm:cxn modelId="{07E61771-8F00-4AB9-A901-910859DCCA0D}" type="presParOf" srcId="{3EB5EBE8-26FA-42C3-A408-F36C0737062D}" destId="{C16F3CB9-8EC3-41D6-AB8A-11E28AFF0280}" srcOrd="1" destOrd="0" presId="urn:microsoft.com/office/officeart/2005/8/layout/hierarchy1"/>
    <dgm:cxn modelId="{2B57C960-E06D-4746-BC39-7F4E0B3DB737}" type="presParOf" srcId="{C16F3CB9-8EC3-41D6-AB8A-11E28AFF0280}" destId="{4E422D73-4AEB-4356-AFFE-8D89887A55C1}" srcOrd="0" destOrd="0" presId="urn:microsoft.com/office/officeart/2005/8/layout/hierarchy1"/>
    <dgm:cxn modelId="{750BDB2A-2C49-4132-B99A-DADE632AD0DE}" type="presParOf" srcId="{C16F3CB9-8EC3-41D6-AB8A-11E28AFF0280}" destId="{57D5076C-3621-4BFA-B0B3-30F3043161F3}" srcOrd="1" destOrd="0" presId="urn:microsoft.com/office/officeart/2005/8/layout/hierarchy1"/>
    <dgm:cxn modelId="{16D334DE-8F34-4A85-8806-25FEC5870114}" type="presParOf" srcId="{57D5076C-3621-4BFA-B0B3-30F3043161F3}" destId="{9FED8025-6786-4DD7-BE65-44EBCD9034D7}" srcOrd="0" destOrd="0" presId="urn:microsoft.com/office/officeart/2005/8/layout/hierarchy1"/>
    <dgm:cxn modelId="{79B98DB3-88BA-4F21-8B08-5474D27FB936}" type="presParOf" srcId="{9FED8025-6786-4DD7-BE65-44EBCD9034D7}" destId="{DB638249-C618-4A5F-BEA4-57B12E20C2B6}" srcOrd="0" destOrd="0" presId="urn:microsoft.com/office/officeart/2005/8/layout/hierarchy1"/>
    <dgm:cxn modelId="{5FBC5F7C-E43D-4733-912F-5299C6F920E7}" type="presParOf" srcId="{9FED8025-6786-4DD7-BE65-44EBCD9034D7}" destId="{B5742316-C0B3-4CAC-A50F-0E3CBB00703C}" srcOrd="1" destOrd="0" presId="urn:microsoft.com/office/officeart/2005/8/layout/hierarchy1"/>
    <dgm:cxn modelId="{8C5F64BF-6D07-43CE-8A2B-A9BADBC3204B}" type="presParOf" srcId="{57D5076C-3621-4BFA-B0B3-30F3043161F3}" destId="{CC5F2CAC-0339-4425-B856-151E2D25B39A}" srcOrd="1" destOrd="0" presId="urn:microsoft.com/office/officeart/2005/8/layout/hierarchy1"/>
    <dgm:cxn modelId="{0090ACB2-9D29-4D1B-AD52-9C98F450DED1}" type="presParOf" srcId="{CC5F2CAC-0339-4425-B856-151E2D25B39A}" destId="{324D6EF3-3A98-4BDE-811A-0D5B20C87856}" srcOrd="0" destOrd="0" presId="urn:microsoft.com/office/officeart/2005/8/layout/hierarchy1"/>
    <dgm:cxn modelId="{9D790044-CC24-44BD-9321-4E9B2F1C70A9}" type="presParOf" srcId="{CC5F2CAC-0339-4425-B856-151E2D25B39A}" destId="{D14C184A-E0EB-4A48-A941-DCE68B1B22BC}" srcOrd="1" destOrd="0" presId="urn:microsoft.com/office/officeart/2005/8/layout/hierarchy1"/>
    <dgm:cxn modelId="{C5DB4138-ACAA-4A3D-9C82-7F2945E67739}" type="presParOf" srcId="{D14C184A-E0EB-4A48-A941-DCE68B1B22BC}" destId="{C8BE103B-F0C0-434C-BE55-34799DE14353}" srcOrd="0" destOrd="0" presId="urn:microsoft.com/office/officeart/2005/8/layout/hierarchy1"/>
    <dgm:cxn modelId="{A061B62E-8951-471E-BEFC-0258F29CF573}" type="presParOf" srcId="{C8BE103B-F0C0-434C-BE55-34799DE14353}" destId="{5DE3DBB7-20B7-47D7-A2F6-717CCCB05849}" srcOrd="0" destOrd="0" presId="urn:microsoft.com/office/officeart/2005/8/layout/hierarchy1"/>
    <dgm:cxn modelId="{8DA35A4E-AEAF-4C1E-97E4-2077C5C72857}" type="presParOf" srcId="{C8BE103B-F0C0-434C-BE55-34799DE14353}" destId="{E06CAC68-0341-4918-89B0-2ABED3A2D249}" srcOrd="1" destOrd="0" presId="urn:microsoft.com/office/officeart/2005/8/layout/hierarchy1"/>
    <dgm:cxn modelId="{54403117-90FD-4554-A90A-726838F2E635}" type="presParOf" srcId="{D14C184A-E0EB-4A48-A941-DCE68B1B22BC}" destId="{089A807E-3D7C-4F31-8CE3-1F3718178CA5}" srcOrd="1" destOrd="0" presId="urn:microsoft.com/office/officeart/2005/8/layout/hierarchy1"/>
    <dgm:cxn modelId="{D146EF9C-33E1-45A5-BC46-31D0200D3A62}" type="presParOf" srcId="{CC5F2CAC-0339-4425-B856-151E2D25B39A}" destId="{8B615F5E-04BC-42E4-85E0-484F15CBFDFA}" srcOrd="2" destOrd="0" presId="urn:microsoft.com/office/officeart/2005/8/layout/hierarchy1"/>
    <dgm:cxn modelId="{F44FDD0B-6228-4F01-A5A0-69B8A4C4A579}" type="presParOf" srcId="{CC5F2CAC-0339-4425-B856-151E2D25B39A}" destId="{CE04DDA2-9DDF-4C5D-B77C-50C865EA216B}" srcOrd="3" destOrd="0" presId="urn:microsoft.com/office/officeart/2005/8/layout/hierarchy1"/>
    <dgm:cxn modelId="{FF9D1133-2783-45A0-940B-39797172A711}" type="presParOf" srcId="{CE04DDA2-9DDF-4C5D-B77C-50C865EA216B}" destId="{7BE5A7FD-18EC-40FE-9D19-8B071FD3D675}" srcOrd="0" destOrd="0" presId="urn:microsoft.com/office/officeart/2005/8/layout/hierarchy1"/>
    <dgm:cxn modelId="{9FE1E218-64B2-41B9-9510-2D34B1BBEAC9}" type="presParOf" srcId="{7BE5A7FD-18EC-40FE-9D19-8B071FD3D675}" destId="{159B6E02-00A6-4BDB-AF8B-3C65E8A67D66}" srcOrd="0" destOrd="0" presId="urn:microsoft.com/office/officeart/2005/8/layout/hierarchy1"/>
    <dgm:cxn modelId="{5D7249A3-8BF5-4DFD-A278-B71F880BEE9D}" type="presParOf" srcId="{7BE5A7FD-18EC-40FE-9D19-8B071FD3D675}" destId="{F53AF40A-B0E4-43DD-8565-B8FC9CEFF2E3}" srcOrd="1" destOrd="0" presId="urn:microsoft.com/office/officeart/2005/8/layout/hierarchy1"/>
    <dgm:cxn modelId="{015BCA98-0921-4C42-B5F7-31F568F0B8E0}" type="presParOf" srcId="{CE04DDA2-9DDF-4C5D-B77C-50C865EA216B}" destId="{229B049A-B544-4155-88CC-FF97730394B5}" srcOrd="1" destOrd="0" presId="urn:microsoft.com/office/officeart/2005/8/layout/hierarchy1"/>
    <dgm:cxn modelId="{433E9C08-A007-4A2C-881C-35A86E94E737}" type="presParOf" srcId="{229B049A-B544-4155-88CC-FF97730394B5}" destId="{95900BE2-B857-42F8-BFF1-1F44F62444AD}" srcOrd="0" destOrd="0" presId="urn:microsoft.com/office/officeart/2005/8/layout/hierarchy1"/>
    <dgm:cxn modelId="{BCC8EABB-693F-4236-A7FC-AC52425A3821}" type="presParOf" srcId="{229B049A-B544-4155-88CC-FF97730394B5}" destId="{DEC99DBA-4889-4333-BB52-9DE98D88C91B}" srcOrd="1" destOrd="0" presId="urn:microsoft.com/office/officeart/2005/8/layout/hierarchy1"/>
    <dgm:cxn modelId="{2DD9DD35-FE87-47DF-ACEA-39A84227C63D}" type="presParOf" srcId="{DEC99DBA-4889-4333-BB52-9DE98D88C91B}" destId="{99B2325C-96F5-442F-B8A6-C4FBA11AA357}" srcOrd="0" destOrd="0" presId="urn:microsoft.com/office/officeart/2005/8/layout/hierarchy1"/>
    <dgm:cxn modelId="{33293C23-FBB4-482E-BC13-A7400EC6EFD6}" type="presParOf" srcId="{99B2325C-96F5-442F-B8A6-C4FBA11AA357}" destId="{421A2374-1CF3-40A7-B3A2-0C2B4AB31F21}" srcOrd="0" destOrd="0" presId="urn:microsoft.com/office/officeart/2005/8/layout/hierarchy1"/>
    <dgm:cxn modelId="{8E7DFAC9-2289-4A52-AACE-50A7DDF0CFC8}" type="presParOf" srcId="{99B2325C-96F5-442F-B8A6-C4FBA11AA357}" destId="{12590D1C-DB71-4FC6-8AB0-578D2A0426C0}" srcOrd="1" destOrd="0" presId="urn:microsoft.com/office/officeart/2005/8/layout/hierarchy1"/>
    <dgm:cxn modelId="{15A021D0-1C7B-4FB7-8D56-2AA2E44F28AA}" type="presParOf" srcId="{DEC99DBA-4889-4333-BB52-9DE98D88C91B}" destId="{AD40556D-61CB-49E8-9A22-8821C2037B81}" srcOrd="1" destOrd="0" presId="urn:microsoft.com/office/officeart/2005/8/layout/hierarchy1"/>
    <dgm:cxn modelId="{3B2FD5A3-4AE8-4A06-8205-E2E50B43B8A6}" type="presParOf" srcId="{39C919DD-AA5A-4700-BAC4-8B9FCC309E96}" destId="{6CACDE8A-9E3A-46BF-B1AD-424F67E317E7}" srcOrd="4" destOrd="0" presId="urn:microsoft.com/office/officeart/2005/8/layout/hierarchy1"/>
    <dgm:cxn modelId="{3C4D3990-77C1-48DA-AFE3-B5FB403DECAC}" type="presParOf" srcId="{39C919DD-AA5A-4700-BAC4-8B9FCC309E96}" destId="{13ECAE5D-03BD-4187-A085-0756FD40BA93}" srcOrd="5" destOrd="0" presId="urn:microsoft.com/office/officeart/2005/8/layout/hierarchy1"/>
    <dgm:cxn modelId="{745DF65E-3E1E-44B0-92CF-71178EA4DA7B}" type="presParOf" srcId="{13ECAE5D-03BD-4187-A085-0756FD40BA93}" destId="{FC9C90E6-CDEA-43DE-BCBE-78ACEFFFB020}" srcOrd="0" destOrd="0" presId="urn:microsoft.com/office/officeart/2005/8/layout/hierarchy1"/>
    <dgm:cxn modelId="{103DE9E2-3D43-46C6-908B-84E90A52036D}" type="presParOf" srcId="{FC9C90E6-CDEA-43DE-BCBE-78ACEFFFB020}" destId="{40DCB8F5-DA59-446F-A0C1-2ED4B579FD0B}" srcOrd="0" destOrd="0" presId="urn:microsoft.com/office/officeart/2005/8/layout/hierarchy1"/>
    <dgm:cxn modelId="{DC93C978-BE49-4F09-81E9-AF298466FCCC}" type="presParOf" srcId="{FC9C90E6-CDEA-43DE-BCBE-78ACEFFFB020}" destId="{8B6FA7C7-28B4-4B32-89D1-ED5839989456}" srcOrd="1" destOrd="0" presId="urn:microsoft.com/office/officeart/2005/8/layout/hierarchy1"/>
    <dgm:cxn modelId="{941FB13A-14EE-4971-8A77-6DE23E56604B}" type="presParOf" srcId="{13ECAE5D-03BD-4187-A085-0756FD40BA93}" destId="{3B2831A4-FC9B-4CAA-8CFA-0EFC2B0AEC31}" srcOrd="1" destOrd="0" presId="urn:microsoft.com/office/officeart/2005/8/layout/hierarchy1"/>
    <dgm:cxn modelId="{533A2EFA-FDF1-4CD8-8812-F7B0EA25CB24}" type="presParOf" srcId="{3B2831A4-FC9B-4CAA-8CFA-0EFC2B0AEC31}" destId="{B035621F-1447-4918-8C5A-17A1022308A0}" srcOrd="0" destOrd="0" presId="urn:microsoft.com/office/officeart/2005/8/layout/hierarchy1"/>
    <dgm:cxn modelId="{B6BE7232-FC27-4675-971D-8DAE60BBD717}" type="presParOf" srcId="{3B2831A4-FC9B-4CAA-8CFA-0EFC2B0AEC31}" destId="{6EA5D16A-C07D-40E4-AA65-BDCF0CA06E1A}" srcOrd="1" destOrd="0" presId="urn:microsoft.com/office/officeart/2005/8/layout/hierarchy1"/>
    <dgm:cxn modelId="{761E9DEE-3BC9-4DE5-A01D-4F4911D5EF9B}" type="presParOf" srcId="{6EA5D16A-C07D-40E4-AA65-BDCF0CA06E1A}" destId="{982B2392-F1A5-486B-A551-00CD9753491B}" srcOrd="0" destOrd="0" presId="urn:microsoft.com/office/officeart/2005/8/layout/hierarchy1"/>
    <dgm:cxn modelId="{1F39DF4C-5E43-4FDE-B8F7-E1DA85663544}" type="presParOf" srcId="{982B2392-F1A5-486B-A551-00CD9753491B}" destId="{0C2A2A37-B0BB-4C3D-9BA3-8DC60298AA59}" srcOrd="0" destOrd="0" presId="urn:microsoft.com/office/officeart/2005/8/layout/hierarchy1"/>
    <dgm:cxn modelId="{906997E6-F8EC-40AB-B4A7-9ADBB45E8521}" type="presParOf" srcId="{982B2392-F1A5-486B-A551-00CD9753491B}" destId="{38303EA9-D1DF-4839-ABA3-C672D797D142}" srcOrd="1" destOrd="0" presId="urn:microsoft.com/office/officeart/2005/8/layout/hierarchy1"/>
    <dgm:cxn modelId="{700CEB96-2E71-4219-A8EF-AFACBC51CB68}" type="presParOf" srcId="{6EA5D16A-C07D-40E4-AA65-BDCF0CA06E1A}" destId="{1211A761-3AF4-4FAE-B3E6-E0286F08A30A}" srcOrd="1" destOrd="0" presId="urn:microsoft.com/office/officeart/2005/8/layout/hierarchy1"/>
    <dgm:cxn modelId="{DEA760E7-1FD2-4FEE-8DC2-3FED991F7EAB}" type="presParOf" srcId="{1211A761-3AF4-4FAE-B3E6-E0286F08A30A}" destId="{A6023A15-71EB-4A20-86B9-A2B5F580D945}" srcOrd="0" destOrd="0" presId="urn:microsoft.com/office/officeart/2005/8/layout/hierarchy1"/>
    <dgm:cxn modelId="{91499AB4-D4DA-4925-BD5C-1FECF571AE74}" type="presParOf" srcId="{1211A761-3AF4-4FAE-B3E6-E0286F08A30A}" destId="{F5108443-C057-4640-9697-CF466067416A}" srcOrd="1" destOrd="0" presId="urn:microsoft.com/office/officeart/2005/8/layout/hierarchy1"/>
    <dgm:cxn modelId="{5D834ED4-8989-4C01-90B1-35EA20EBCC51}" type="presParOf" srcId="{F5108443-C057-4640-9697-CF466067416A}" destId="{D66341EA-CA38-4C50-A9C4-42AD83D4E88B}" srcOrd="0" destOrd="0" presId="urn:microsoft.com/office/officeart/2005/8/layout/hierarchy1"/>
    <dgm:cxn modelId="{A2EC411D-27EE-46DD-9F3D-C975DCDFC754}" type="presParOf" srcId="{D66341EA-CA38-4C50-A9C4-42AD83D4E88B}" destId="{0364200E-1661-4D2C-8C34-D243455BC40E}" srcOrd="0" destOrd="0" presId="urn:microsoft.com/office/officeart/2005/8/layout/hierarchy1"/>
    <dgm:cxn modelId="{049E38E5-FADA-48DD-B197-A2617ADB0B7D}" type="presParOf" srcId="{D66341EA-CA38-4C50-A9C4-42AD83D4E88B}" destId="{A5AA1867-8692-4EC7-8E38-27BBAD0DBA67}" srcOrd="1" destOrd="0" presId="urn:microsoft.com/office/officeart/2005/8/layout/hierarchy1"/>
    <dgm:cxn modelId="{67C3D5CA-42A7-4044-9F18-127B90D74ABB}" type="presParOf" srcId="{F5108443-C057-4640-9697-CF466067416A}" destId="{C11C3571-90B2-44E9-81C5-71E0B08447FF}" srcOrd="1" destOrd="0" presId="urn:microsoft.com/office/officeart/2005/8/layout/hierarchy1"/>
    <dgm:cxn modelId="{732AB65B-DEC2-421F-9016-23D3137A3E84}" type="presParOf" srcId="{1211A761-3AF4-4FAE-B3E6-E0286F08A30A}" destId="{3986E8A5-2932-41A1-A4F8-9D193B03F8C2}" srcOrd="2" destOrd="0" presId="urn:microsoft.com/office/officeart/2005/8/layout/hierarchy1"/>
    <dgm:cxn modelId="{043CCB46-1035-45D8-A954-B03AC95EDCEF}" type="presParOf" srcId="{1211A761-3AF4-4FAE-B3E6-E0286F08A30A}" destId="{CEA03408-4908-48F2-A944-F623FDA00A69}" srcOrd="3" destOrd="0" presId="urn:microsoft.com/office/officeart/2005/8/layout/hierarchy1"/>
    <dgm:cxn modelId="{246D524E-D40D-4D30-9176-57E9EB6D2CE2}" type="presParOf" srcId="{CEA03408-4908-48F2-A944-F623FDA00A69}" destId="{6872452F-E049-4136-A7CA-5CFE2ADF3A5D}" srcOrd="0" destOrd="0" presId="urn:microsoft.com/office/officeart/2005/8/layout/hierarchy1"/>
    <dgm:cxn modelId="{E83491D5-1105-4C54-A213-2857F778A8DB}" type="presParOf" srcId="{6872452F-E049-4136-A7CA-5CFE2ADF3A5D}" destId="{B87BB934-F225-43D6-BAC4-719AD3867C2E}" srcOrd="0" destOrd="0" presId="urn:microsoft.com/office/officeart/2005/8/layout/hierarchy1"/>
    <dgm:cxn modelId="{F47B4257-8D1B-4E72-9653-8CA58226C693}" type="presParOf" srcId="{6872452F-E049-4136-A7CA-5CFE2ADF3A5D}" destId="{8B3C2C21-8F85-4717-97EE-0A43FDEA3FF1}" srcOrd="1" destOrd="0" presId="urn:microsoft.com/office/officeart/2005/8/layout/hierarchy1"/>
    <dgm:cxn modelId="{D8F2B079-C62D-4BA5-ABDC-68CEEAF68032}" type="presParOf" srcId="{CEA03408-4908-48F2-A944-F623FDA00A69}" destId="{1A85A2FA-3297-4A16-83AF-A2E47BAB1DF9}" srcOrd="1" destOrd="0" presId="urn:microsoft.com/office/officeart/2005/8/layout/hierarchy1"/>
    <dgm:cxn modelId="{C45CC859-874A-4351-9380-C1B80E55AF3D}" type="presParOf" srcId="{1211A761-3AF4-4FAE-B3E6-E0286F08A30A}" destId="{2B67B573-7E34-4E0B-B607-2397FB9B61B3}" srcOrd="4" destOrd="0" presId="urn:microsoft.com/office/officeart/2005/8/layout/hierarchy1"/>
    <dgm:cxn modelId="{3EBD2CBC-C590-4990-A4CB-CBC61FF168B2}" type="presParOf" srcId="{1211A761-3AF4-4FAE-B3E6-E0286F08A30A}" destId="{BC1753C6-1B23-4502-9E24-6ED5A2B77A69}" srcOrd="5" destOrd="0" presId="urn:microsoft.com/office/officeart/2005/8/layout/hierarchy1"/>
    <dgm:cxn modelId="{8A42CEBC-7067-448C-82CC-60917D93D925}" type="presParOf" srcId="{BC1753C6-1B23-4502-9E24-6ED5A2B77A69}" destId="{BFFA02D9-9212-41AA-B88D-D03DAB34B7DB}" srcOrd="0" destOrd="0" presId="urn:microsoft.com/office/officeart/2005/8/layout/hierarchy1"/>
    <dgm:cxn modelId="{63C77747-C316-4BB7-880E-B9D754AFFF5E}" type="presParOf" srcId="{BFFA02D9-9212-41AA-B88D-D03DAB34B7DB}" destId="{DDD9DA4A-3CB1-4B74-B605-23C01A8B71AE}" srcOrd="0" destOrd="0" presId="urn:microsoft.com/office/officeart/2005/8/layout/hierarchy1"/>
    <dgm:cxn modelId="{BEC1F7D2-439A-4DA2-803B-C1A110827644}" type="presParOf" srcId="{BFFA02D9-9212-41AA-B88D-D03DAB34B7DB}" destId="{2FC87C3F-A81B-43FE-99C9-808DBB90CACB}" srcOrd="1" destOrd="0" presId="urn:microsoft.com/office/officeart/2005/8/layout/hierarchy1"/>
    <dgm:cxn modelId="{E5C86EEE-3A6F-4A48-BBC9-53C384CEBD0A}" type="presParOf" srcId="{BC1753C6-1B23-4502-9E24-6ED5A2B77A69}" destId="{FCC365EC-1259-4283-AA48-89A24E8827E6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54128464-B6C7-462B-8925-AA60E918E141}" type="doc">
      <dgm:prSet loTypeId="urn:microsoft.com/office/officeart/2005/8/layout/hierarchy1" loCatId="hierarchy" qsTypeId="urn:microsoft.com/office/officeart/2005/8/quickstyle/simple1" qsCatId="simple" csTypeId="urn:microsoft.com/office/officeart/2005/8/colors/colorful2" csCatId="colorful" phldr="1"/>
      <dgm:spPr/>
      <dgm:t>
        <a:bodyPr/>
        <a:lstStyle/>
        <a:p>
          <a:endParaRPr lang="zh-CN" altLang="en-US"/>
        </a:p>
      </dgm:t>
    </dgm:pt>
    <dgm:pt modelId="{94AFF9E1-E650-489E-B1C3-78B0E9208F9B}">
      <dgm:prSet phldrT="[文本]"/>
      <dgm:spPr/>
      <dgm:t>
        <a:bodyPr/>
        <a:lstStyle/>
        <a:p>
          <a:r>
            <a:rPr lang="en-US" altLang="zh-CN">
              <a:latin typeface="Consolas" panose="020B0609020204030204" pitchFamily="49" charset="0"/>
              <a:cs typeface="Consolas" panose="020B0609020204030204" pitchFamily="49" charset="0"/>
            </a:rPr>
            <a:t>$APSN$</a:t>
          </a:r>
          <a:endParaRPr lang="zh-CN" altLang="en-US">
            <a:latin typeface="Consolas" panose="020B0609020204030204" pitchFamily="49" charset="0"/>
            <a:cs typeface="Consolas" panose="020B0609020204030204" pitchFamily="49" charset="0"/>
          </a:endParaRPr>
        </a:p>
      </dgm:t>
    </dgm:pt>
    <dgm:pt modelId="{BD9FD505-15E5-457A-B750-610D0059B52D}" type="parTrans" cxnId="{2C7AAD6C-B0E8-4DA3-AD82-A0A8D7A40944}">
      <dgm:prSet/>
      <dgm:spPr/>
      <dgm:t>
        <a:bodyPr/>
        <a:lstStyle/>
        <a:p>
          <a:endParaRPr lang="zh-CN" altLang="en-US">
            <a:latin typeface="Consolas" panose="020B0609020204030204" pitchFamily="49" charset="0"/>
            <a:cs typeface="Consolas" panose="020B0609020204030204" pitchFamily="49" charset="0"/>
          </a:endParaRPr>
        </a:p>
      </dgm:t>
    </dgm:pt>
    <dgm:pt modelId="{3889EB39-E90E-4935-878A-BED212EA936E}" type="sibTrans" cxnId="{2C7AAD6C-B0E8-4DA3-AD82-A0A8D7A40944}">
      <dgm:prSet/>
      <dgm:spPr/>
      <dgm:t>
        <a:bodyPr/>
        <a:lstStyle/>
        <a:p>
          <a:endParaRPr lang="zh-CN" altLang="en-US">
            <a:latin typeface="Consolas" panose="020B0609020204030204" pitchFamily="49" charset="0"/>
            <a:cs typeface="Consolas" panose="020B0609020204030204" pitchFamily="49" charset="0"/>
          </a:endParaRPr>
        </a:p>
      </dgm:t>
    </dgm:pt>
    <dgm:pt modelId="{084546BF-31A0-4E2E-A4C9-6E41BF4B7C6E}">
      <dgm:prSet phldrT="[文本]"/>
      <dgm:spPr/>
      <dgm:t>
        <a:bodyPr/>
        <a:lstStyle/>
        <a:p>
          <a:r>
            <a:rPr lang="en-US" altLang="zh-CN">
              <a:latin typeface="Consolas" panose="020B0609020204030204" pitchFamily="49" charset="0"/>
              <a:cs typeface="Consolas" panose="020B0609020204030204" pitchFamily="49" charset="0"/>
            </a:rPr>
            <a:t>GATEWAY</a:t>
          </a:r>
          <a:endParaRPr lang="zh-CN" altLang="en-US">
            <a:latin typeface="Consolas" panose="020B0609020204030204" pitchFamily="49" charset="0"/>
            <a:cs typeface="Consolas" panose="020B0609020204030204" pitchFamily="49" charset="0"/>
          </a:endParaRPr>
        </a:p>
      </dgm:t>
    </dgm:pt>
    <dgm:pt modelId="{FBA519DB-CA04-4930-9F77-B45AED24B9D3}" type="parTrans" cxnId="{EA65ED8A-17CB-4C2B-860E-5F61E1F6C4D3}">
      <dgm:prSet/>
      <dgm:spPr/>
      <dgm:t>
        <a:bodyPr/>
        <a:lstStyle/>
        <a:p>
          <a:endParaRPr lang="zh-CN" altLang="en-US">
            <a:latin typeface="Consolas" panose="020B0609020204030204" pitchFamily="49" charset="0"/>
            <a:cs typeface="Consolas" panose="020B0609020204030204" pitchFamily="49" charset="0"/>
          </a:endParaRPr>
        </a:p>
      </dgm:t>
    </dgm:pt>
    <dgm:pt modelId="{4F07370F-6293-4696-B0B1-27879379110B}" type="sibTrans" cxnId="{EA65ED8A-17CB-4C2B-860E-5F61E1F6C4D3}">
      <dgm:prSet/>
      <dgm:spPr/>
      <dgm:t>
        <a:bodyPr/>
        <a:lstStyle/>
        <a:p>
          <a:endParaRPr lang="zh-CN" altLang="en-US">
            <a:latin typeface="Consolas" panose="020B0609020204030204" pitchFamily="49" charset="0"/>
            <a:cs typeface="Consolas" panose="020B0609020204030204" pitchFamily="49" charset="0"/>
          </a:endParaRPr>
        </a:p>
      </dgm:t>
    </dgm:pt>
    <dgm:pt modelId="{4AEE0464-51FD-47D7-A504-810CC7D36B21}">
      <dgm:prSet phldrT="[文本]"/>
      <dgm:spPr/>
      <dgm:t>
        <a:bodyPr/>
        <a:lstStyle/>
        <a:p>
          <a:r>
            <a:rPr lang="en-US" altLang="zh-CN">
              <a:latin typeface="Consolas" panose="020B0609020204030204" pitchFamily="49" charset="0"/>
              <a:cs typeface="Consolas" panose="020B0609020204030204" pitchFamily="49" charset="0"/>
            </a:rPr>
            <a:t>$LUID$</a:t>
          </a:r>
          <a:endParaRPr lang="zh-CN" altLang="en-US">
            <a:latin typeface="Consolas" panose="020B0609020204030204" pitchFamily="49" charset="0"/>
            <a:cs typeface="Consolas" panose="020B0609020204030204" pitchFamily="49" charset="0"/>
          </a:endParaRPr>
        </a:p>
      </dgm:t>
    </dgm:pt>
    <dgm:pt modelId="{B9669B5E-4764-4C85-8F4C-B69732C4C796}" type="parTrans" cxnId="{AD8A3C90-65C2-4C12-BE65-F7550AE2135E}">
      <dgm:prSet/>
      <dgm:spPr/>
      <dgm:t>
        <a:bodyPr/>
        <a:lstStyle/>
        <a:p>
          <a:endParaRPr lang="zh-CN" altLang="en-US">
            <a:latin typeface="Consolas" panose="020B0609020204030204" pitchFamily="49" charset="0"/>
            <a:cs typeface="Consolas" panose="020B0609020204030204" pitchFamily="49" charset="0"/>
          </a:endParaRPr>
        </a:p>
      </dgm:t>
    </dgm:pt>
    <dgm:pt modelId="{4FB43797-611B-4D17-98FF-514ADC264D79}" type="sibTrans" cxnId="{AD8A3C90-65C2-4C12-BE65-F7550AE2135E}">
      <dgm:prSet/>
      <dgm:spPr/>
      <dgm:t>
        <a:bodyPr/>
        <a:lstStyle/>
        <a:p>
          <a:endParaRPr lang="zh-CN" altLang="en-US">
            <a:latin typeface="Consolas" panose="020B0609020204030204" pitchFamily="49" charset="0"/>
            <a:cs typeface="Consolas" panose="020B0609020204030204" pitchFamily="49" charset="0"/>
          </a:endParaRPr>
        </a:p>
      </dgm:t>
    </dgm:pt>
    <dgm:pt modelId="{D7C99A29-F6EA-492B-AEC9-50FE7ECDCDC1}">
      <dgm:prSet phldrT="[文本]"/>
      <dgm:spPr/>
      <dgm:t>
        <a:bodyPr/>
        <a:lstStyle/>
        <a:p>
          <a:r>
            <a:rPr lang="en-US" altLang="zh-CN">
              <a:latin typeface="Consolas" panose="020B0609020204030204" pitchFamily="49" charset="0"/>
              <a:cs typeface="Consolas" panose="020B0609020204030204" pitchFamily="49" charset="0"/>
            </a:rPr>
            <a:t>LUID_GW</a:t>
          </a:r>
          <a:endParaRPr lang="zh-CN" altLang="en-US">
            <a:latin typeface="Consolas" panose="020B0609020204030204" pitchFamily="49" charset="0"/>
            <a:cs typeface="Consolas" panose="020B0609020204030204" pitchFamily="49" charset="0"/>
          </a:endParaRPr>
        </a:p>
      </dgm:t>
    </dgm:pt>
    <dgm:pt modelId="{CBC4FB00-CF2A-481D-9B26-B99E7EA91936}" type="parTrans" cxnId="{0C8BE798-3013-451F-828D-04740D7BCC93}">
      <dgm:prSet/>
      <dgm:spPr/>
      <dgm:t>
        <a:bodyPr/>
        <a:lstStyle/>
        <a:p>
          <a:endParaRPr lang="zh-CN" altLang="en-US">
            <a:latin typeface="Consolas" panose="020B0609020204030204" pitchFamily="49" charset="0"/>
            <a:cs typeface="Consolas" panose="020B0609020204030204" pitchFamily="49" charset="0"/>
          </a:endParaRPr>
        </a:p>
      </dgm:t>
    </dgm:pt>
    <dgm:pt modelId="{09715CF6-224E-42C6-AF7A-BEDA1F1F5096}" type="sibTrans" cxnId="{0C8BE798-3013-451F-828D-04740D7BCC93}">
      <dgm:prSet/>
      <dgm:spPr/>
      <dgm:t>
        <a:bodyPr/>
        <a:lstStyle/>
        <a:p>
          <a:endParaRPr lang="zh-CN" altLang="en-US">
            <a:latin typeface="Consolas" panose="020B0609020204030204" pitchFamily="49" charset="0"/>
            <a:cs typeface="Consolas" panose="020B0609020204030204" pitchFamily="49" charset="0"/>
          </a:endParaRPr>
        </a:p>
      </dgm:t>
    </dgm:pt>
    <dgm:pt modelId="{941F543D-8ED3-43DA-875F-E27C82D50E47}">
      <dgm:prSet phldrT="[文本]"/>
      <dgm:spPr/>
      <dgm:t>
        <a:bodyPr/>
        <a:lstStyle/>
        <a:p>
          <a:r>
            <a:rPr lang="en-US" altLang="zh-CN">
              <a:latin typeface="Consolas" panose="020B0609020204030204" pitchFamily="49" charset="0"/>
              <a:cs typeface="Consolas" panose="020B0609020204030204" pitchFamily="49" charset="0"/>
            </a:rPr>
            <a:t>IN</a:t>
          </a:r>
          <a:endParaRPr lang="zh-CN" altLang="en-US">
            <a:latin typeface="Consolas" panose="020B0609020204030204" pitchFamily="49" charset="0"/>
            <a:cs typeface="Consolas" panose="020B0609020204030204" pitchFamily="49" charset="0"/>
          </a:endParaRPr>
        </a:p>
      </dgm:t>
    </dgm:pt>
    <dgm:pt modelId="{BA000DB2-EACD-4429-A958-3F7795571557}" type="parTrans" cxnId="{1ADAF322-1E4D-4908-8AA4-54A8802C41CC}">
      <dgm:prSet/>
      <dgm:spPr/>
      <dgm:t>
        <a:bodyPr/>
        <a:lstStyle/>
        <a:p>
          <a:endParaRPr lang="zh-CN" altLang="en-US">
            <a:latin typeface="Consolas" panose="020B0609020204030204" pitchFamily="49" charset="0"/>
            <a:cs typeface="Consolas" panose="020B0609020204030204" pitchFamily="49" charset="0"/>
          </a:endParaRPr>
        </a:p>
      </dgm:t>
    </dgm:pt>
    <dgm:pt modelId="{5F02225F-82D2-48B0-9E00-69C7EA68B88E}" type="sibTrans" cxnId="{1ADAF322-1E4D-4908-8AA4-54A8802C41CC}">
      <dgm:prSet/>
      <dgm:spPr/>
      <dgm:t>
        <a:bodyPr/>
        <a:lstStyle/>
        <a:p>
          <a:endParaRPr lang="zh-CN" altLang="en-US">
            <a:latin typeface="Consolas" panose="020B0609020204030204" pitchFamily="49" charset="0"/>
            <a:cs typeface="Consolas" panose="020B0609020204030204" pitchFamily="49" charset="0"/>
          </a:endParaRPr>
        </a:p>
      </dgm:t>
    </dgm:pt>
    <dgm:pt modelId="{DE11C211-31E1-4851-921B-F885219FDA6B}">
      <dgm:prSet phldrT="[文本]"/>
      <dgm:spPr/>
      <dgm:t>
        <a:bodyPr/>
        <a:lstStyle/>
        <a:p>
          <a:r>
            <a:rPr lang="en-US" altLang="zh-CN">
              <a:latin typeface="Consolas" panose="020B0609020204030204" pitchFamily="49" charset="0"/>
              <a:cs typeface="Consolas" panose="020B0609020204030204" pitchFamily="49" charset="0"/>
            </a:rPr>
            <a:t>OUT</a:t>
          </a:r>
          <a:endParaRPr lang="zh-CN" altLang="en-US">
            <a:latin typeface="Consolas" panose="020B0609020204030204" pitchFamily="49" charset="0"/>
            <a:cs typeface="Consolas" panose="020B0609020204030204" pitchFamily="49" charset="0"/>
          </a:endParaRPr>
        </a:p>
      </dgm:t>
    </dgm:pt>
    <dgm:pt modelId="{BE80F4D4-7D9C-459A-A409-A1B46BD67844}" type="parTrans" cxnId="{2264E34D-C107-4D73-B730-CF1B68D03985}">
      <dgm:prSet/>
      <dgm:spPr/>
      <dgm:t>
        <a:bodyPr/>
        <a:lstStyle/>
        <a:p>
          <a:endParaRPr lang="zh-CN" altLang="en-US">
            <a:latin typeface="Consolas" panose="020B0609020204030204" pitchFamily="49" charset="0"/>
            <a:cs typeface="Consolas" panose="020B0609020204030204" pitchFamily="49" charset="0"/>
          </a:endParaRPr>
        </a:p>
      </dgm:t>
    </dgm:pt>
    <dgm:pt modelId="{6FD0F8F4-E478-4D75-82C0-D8D85FDD9BC2}" type="sibTrans" cxnId="{2264E34D-C107-4D73-B730-CF1B68D03985}">
      <dgm:prSet/>
      <dgm:spPr/>
      <dgm:t>
        <a:bodyPr/>
        <a:lstStyle/>
        <a:p>
          <a:endParaRPr lang="zh-CN" altLang="en-US">
            <a:latin typeface="Consolas" panose="020B0609020204030204" pitchFamily="49" charset="0"/>
            <a:cs typeface="Consolas" panose="020B0609020204030204" pitchFamily="49" charset="0"/>
          </a:endParaRPr>
        </a:p>
      </dgm:t>
    </dgm:pt>
    <dgm:pt modelId="{84A01F39-DB63-49B1-BD8E-76F5552440CF}">
      <dgm:prSet phldrT="[文本]"/>
      <dgm:spPr/>
      <dgm:t>
        <a:bodyPr/>
        <a:lstStyle/>
        <a:p>
          <a:r>
            <a:rPr lang="en-US" altLang="zh-CN">
              <a:latin typeface="Consolas" panose="020B0609020204030204" pitchFamily="49" charset="0"/>
              <a:cs typeface="Consolas" panose="020B0609020204030204" pitchFamily="49" charset="0"/>
            </a:rPr>
            <a:t>IN</a:t>
          </a:r>
          <a:endParaRPr lang="zh-CN" altLang="en-US">
            <a:latin typeface="Consolas" panose="020B0609020204030204" pitchFamily="49" charset="0"/>
            <a:cs typeface="Consolas" panose="020B0609020204030204" pitchFamily="49" charset="0"/>
          </a:endParaRPr>
        </a:p>
      </dgm:t>
    </dgm:pt>
    <dgm:pt modelId="{94ACE07A-EE27-473C-B498-9654C9AE2546}" type="parTrans" cxnId="{8D09199D-E29E-403B-A3A5-9F9D097AD49E}">
      <dgm:prSet/>
      <dgm:spPr/>
      <dgm:t>
        <a:bodyPr/>
        <a:lstStyle/>
        <a:p>
          <a:endParaRPr lang="zh-CN" altLang="en-US">
            <a:latin typeface="Consolas" panose="020B0609020204030204" pitchFamily="49" charset="0"/>
            <a:cs typeface="Consolas" panose="020B0609020204030204" pitchFamily="49" charset="0"/>
          </a:endParaRPr>
        </a:p>
      </dgm:t>
    </dgm:pt>
    <dgm:pt modelId="{42246D41-8F01-4B48-9A5F-BBF085D0D7F5}" type="sibTrans" cxnId="{8D09199D-E29E-403B-A3A5-9F9D097AD49E}">
      <dgm:prSet/>
      <dgm:spPr/>
      <dgm:t>
        <a:bodyPr/>
        <a:lstStyle/>
        <a:p>
          <a:endParaRPr lang="zh-CN" altLang="en-US">
            <a:latin typeface="Consolas" panose="020B0609020204030204" pitchFamily="49" charset="0"/>
            <a:cs typeface="Consolas" panose="020B0609020204030204" pitchFamily="49" charset="0"/>
          </a:endParaRPr>
        </a:p>
      </dgm:t>
    </dgm:pt>
    <dgm:pt modelId="{58F0F049-5ED4-490F-9411-2C47878E03EC}">
      <dgm:prSet phldrT="[文本]"/>
      <dgm:spPr/>
      <dgm:t>
        <a:bodyPr/>
        <a:lstStyle/>
        <a:p>
          <a:r>
            <a:rPr lang="en-US" altLang="zh-CN">
              <a:latin typeface="Consolas" panose="020B0609020204030204" pitchFamily="49" charset="0"/>
              <a:cs typeface="Consolas" panose="020B0609020204030204" pitchFamily="49" charset="0"/>
            </a:rPr>
            <a:t>OUT</a:t>
          </a:r>
          <a:endParaRPr lang="zh-CN" altLang="en-US">
            <a:latin typeface="Consolas" panose="020B0609020204030204" pitchFamily="49" charset="0"/>
            <a:cs typeface="Consolas" panose="020B0609020204030204" pitchFamily="49" charset="0"/>
          </a:endParaRPr>
        </a:p>
      </dgm:t>
    </dgm:pt>
    <dgm:pt modelId="{420D787E-1367-43F7-A14E-4F4EE0D51CB4}" type="parTrans" cxnId="{E44879EF-3781-4CBA-8AF6-B13493C33951}">
      <dgm:prSet/>
      <dgm:spPr/>
      <dgm:t>
        <a:bodyPr/>
        <a:lstStyle/>
        <a:p>
          <a:endParaRPr lang="zh-CN" altLang="en-US">
            <a:latin typeface="Consolas" panose="020B0609020204030204" pitchFamily="49" charset="0"/>
            <a:cs typeface="Consolas" panose="020B0609020204030204" pitchFamily="49" charset="0"/>
          </a:endParaRPr>
        </a:p>
      </dgm:t>
    </dgm:pt>
    <dgm:pt modelId="{B44B6CAC-5871-4314-BB2D-830124D30BEB}" type="sibTrans" cxnId="{E44879EF-3781-4CBA-8AF6-B13493C33951}">
      <dgm:prSet/>
      <dgm:spPr/>
      <dgm:t>
        <a:bodyPr/>
        <a:lstStyle/>
        <a:p>
          <a:endParaRPr lang="zh-CN" altLang="en-US">
            <a:latin typeface="Consolas" panose="020B0609020204030204" pitchFamily="49" charset="0"/>
            <a:cs typeface="Consolas" panose="020B0609020204030204" pitchFamily="49" charset="0"/>
          </a:endParaRPr>
        </a:p>
      </dgm:t>
    </dgm:pt>
    <dgm:pt modelId="{767832DB-DA38-4FF9-831A-B929B4EEE9C4}">
      <dgm:prSet phldrT="[文本]"/>
      <dgm:spPr/>
      <dgm:t>
        <a:bodyPr/>
        <a:lstStyle/>
        <a:p>
          <a:r>
            <a:rPr lang="en-US" altLang="zh-CN">
              <a:latin typeface="Consolas" panose="020B0609020204030204" pitchFamily="49" charset="0"/>
              <a:cs typeface="Consolas" panose="020B0609020204030204" pitchFamily="49" charset="0"/>
            </a:rPr>
            <a:t>NODES</a:t>
          </a:r>
          <a:endParaRPr lang="zh-CN" altLang="en-US">
            <a:latin typeface="Consolas" panose="020B0609020204030204" pitchFamily="49" charset="0"/>
            <a:cs typeface="Consolas" panose="020B0609020204030204" pitchFamily="49" charset="0"/>
          </a:endParaRPr>
        </a:p>
      </dgm:t>
    </dgm:pt>
    <dgm:pt modelId="{5A39F5A1-67EC-4012-96AC-3834C0E65BB2}" type="parTrans" cxnId="{E1481C54-C7A2-4AAE-86E6-18E21CAE3276}">
      <dgm:prSet/>
      <dgm:spPr/>
      <dgm:t>
        <a:bodyPr/>
        <a:lstStyle/>
        <a:p>
          <a:endParaRPr lang="zh-CN" altLang="en-US">
            <a:latin typeface="Consolas" panose="020B0609020204030204" pitchFamily="49" charset="0"/>
            <a:cs typeface="Consolas" panose="020B0609020204030204" pitchFamily="49" charset="0"/>
          </a:endParaRPr>
        </a:p>
      </dgm:t>
    </dgm:pt>
    <dgm:pt modelId="{8F41CE7D-4F1D-42F5-AE49-0BB4DC8BB907}" type="sibTrans" cxnId="{E1481C54-C7A2-4AAE-86E6-18E21CAE3276}">
      <dgm:prSet/>
      <dgm:spPr/>
      <dgm:t>
        <a:bodyPr/>
        <a:lstStyle/>
        <a:p>
          <a:endParaRPr lang="zh-CN" altLang="en-US">
            <a:latin typeface="Consolas" panose="020B0609020204030204" pitchFamily="49" charset="0"/>
            <a:cs typeface="Consolas" panose="020B0609020204030204" pitchFamily="49" charset="0"/>
          </a:endParaRPr>
        </a:p>
      </dgm:t>
    </dgm:pt>
    <dgm:pt modelId="{344A4D2F-3E05-43DE-B9D7-BBBA1A2EEB8E}">
      <dgm:prSet phldrT="[文本]"/>
      <dgm:spPr/>
      <dgm:t>
        <a:bodyPr/>
        <a:lstStyle/>
        <a:p>
          <a:r>
            <a:rPr lang="en-US" altLang="zh-CN">
              <a:latin typeface="Consolas" panose="020B0609020204030204" pitchFamily="49" charset="0"/>
              <a:cs typeface="Consolas" panose="020B0609020204030204" pitchFamily="49" charset="0"/>
            </a:rPr>
            <a:t>$ID$</a:t>
          </a:r>
          <a:endParaRPr lang="zh-CN" altLang="en-US">
            <a:latin typeface="Consolas" panose="020B0609020204030204" pitchFamily="49" charset="0"/>
            <a:cs typeface="Consolas" panose="020B0609020204030204" pitchFamily="49" charset="0"/>
          </a:endParaRPr>
        </a:p>
      </dgm:t>
    </dgm:pt>
    <dgm:pt modelId="{14C25A08-AA9F-4AAE-9E00-7E163EE76A23}" type="parTrans" cxnId="{1DB586E7-4FE4-40F5-A373-5BF35433B68A}">
      <dgm:prSet/>
      <dgm:spPr/>
      <dgm:t>
        <a:bodyPr/>
        <a:lstStyle/>
        <a:p>
          <a:endParaRPr lang="zh-CN" altLang="en-US">
            <a:latin typeface="Consolas" panose="020B0609020204030204" pitchFamily="49" charset="0"/>
            <a:cs typeface="Consolas" panose="020B0609020204030204" pitchFamily="49" charset="0"/>
          </a:endParaRPr>
        </a:p>
      </dgm:t>
    </dgm:pt>
    <dgm:pt modelId="{31C2A6B2-56DD-4A41-A340-C8FF403FDB1B}" type="sibTrans" cxnId="{1DB586E7-4FE4-40F5-A373-5BF35433B68A}">
      <dgm:prSet/>
      <dgm:spPr/>
      <dgm:t>
        <a:bodyPr/>
        <a:lstStyle/>
        <a:p>
          <a:endParaRPr lang="zh-CN" altLang="en-US">
            <a:latin typeface="Consolas" panose="020B0609020204030204" pitchFamily="49" charset="0"/>
            <a:cs typeface="Consolas" panose="020B0609020204030204" pitchFamily="49" charset="0"/>
          </a:endParaRPr>
        </a:p>
      </dgm:t>
    </dgm:pt>
    <dgm:pt modelId="{2FC9D7DF-E8D2-4E27-A3DA-318B42E18F47}">
      <dgm:prSet phldrT="[文本]"/>
      <dgm:spPr/>
      <dgm:t>
        <a:bodyPr/>
        <a:lstStyle/>
        <a:p>
          <a:r>
            <a:rPr lang="en-US" altLang="zh-CN">
              <a:latin typeface="Consolas" panose="020B0609020204030204" pitchFamily="49" charset="0"/>
              <a:cs typeface="Consolas" panose="020B0609020204030204" pitchFamily="49" charset="0"/>
            </a:rPr>
            <a:t>$ID$</a:t>
          </a:r>
          <a:endParaRPr lang="zh-CN" altLang="en-US">
            <a:latin typeface="Consolas" panose="020B0609020204030204" pitchFamily="49" charset="0"/>
            <a:cs typeface="Consolas" panose="020B0609020204030204" pitchFamily="49" charset="0"/>
          </a:endParaRPr>
        </a:p>
      </dgm:t>
    </dgm:pt>
    <dgm:pt modelId="{8B61F1EE-301F-4A99-8F8E-79369C3BC650}" type="parTrans" cxnId="{D2333FF8-EC51-440D-9981-788B81B64B0F}">
      <dgm:prSet/>
      <dgm:spPr/>
      <dgm:t>
        <a:bodyPr/>
        <a:lstStyle/>
        <a:p>
          <a:endParaRPr lang="zh-CN" altLang="en-US">
            <a:latin typeface="Consolas" panose="020B0609020204030204" pitchFamily="49" charset="0"/>
            <a:cs typeface="Consolas" panose="020B0609020204030204" pitchFamily="49" charset="0"/>
          </a:endParaRPr>
        </a:p>
      </dgm:t>
    </dgm:pt>
    <dgm:pt modelId="{8001E20A-601D-4439-9E36-9AA764496B02}" type="sibTrans" cxnId="{D2333FF8-EC51-440D-9981-788B81B64B0F}">
      <dgm:prSet/>
      <dgm:spPr/>
      <dgm:t>
        <a:bodyPr/>
        <a:lstStyle/>
        <a:p>
          <a:endParaRPr lang="zh-CN" altLang="en-US">
            <a:latin typeface="Consolas" panose="020B0609020204030204" pitchFamily="49" charset="0"/>
            <a:cs typeface="Consolas" panose="020B0609020204030204" pitchFamily="49" charset="0"/>
          </a:endParaRPr>
        </a:p>
      </dgm:t>
    </dgm:pt>
    <dgm:pt modelId="{DE9E35DF-6084-4273-882F-34D336A18E99}">
      <dgm:prSet phldrT="[文本]"/>
      <dgm:spPr/>
      <dgm:t>
        <a:bodyPr/>
        <a:lstStyle/>
        <a:p>
          <a:r>
            <a:rPr lang="en-US" altLang="zh-CN">
              <a:latin typeface="Consolas" panose="020B0609020204030204" pitchFamily="49" charset="0"/>
              <a:cs typeface="Consolas" panose="020B0609020204030204" pitchFamily="49" charset="0"/>
            </a:rPr>
            <a:t>STATUS</a:t>
          </a:r>
          <a:endParaRPr lang="zh-CN" altLang="en-US">
            <a:latin typeface="Consolas" panose="020B0609020204030204" pitchFamily="49" charset="0"/>
            <a:cs typeface="Consolas" panose="020B0609020204030204" pitchFamily="49" charset="0"/>
          </a:endParaRPr>
        </a:p>
      </dgm:t>
    </dgm:pt>
    <dgm:pt modelId="{CEEAC7D4-9208-4B93-AB2C-EF9818865109}" type="parTrans" cxnId="{D9F9526A-0864-4275-B5F3-15B26AD21DBA}">
      <dgm:prSet/>
      <dgm:spPr/>
      <dgm:t>
        <a:bodyPr/>
        <a:lstStyle/>
        <a:p>
          <a:endParaRPr lang="zh-CN" altLang="en-US"/>
        </a:p>
      </dgm:t>
    </dgm:pt>
    <dgm:pt modelId="{68A3BF66-5F4D-48D7-8619-BE9EF6675679}" type="sibTrans" cxnId="{D9F9526A-0864-4275-B5F3-15B26AD21DBA}">
      <dgm:prSet/>
      <dgm:spPr/>
      <dgm:t>
        <a:bodyPr/>
        <a:lstStyle/>
        <a:p>
          <a:endParaRPr lang="zh-CN" altLang="en-US"/>
        </a:p>
      </dgm:t>
    </dgm:pt>
    <dgm:pt modelId="{6934B1E4-3E6D-41C3-8C6D-6B821EC28107}">
      <dgm:prSet phldrT="[文本]"/>
      <dgm:spPr/>
      <dgm:t>
        <a:bodyPr/>
        <a:lstStyle/>
        <a:p>
          <a:r>
            <a:rPr lang="en-US" altLang="zh-CN">
              <a:latin typeface="Consolas" panose="020B0609020204030204" pitchFamily="49" charset="0"/>
              <a:cs typeface="Consolas" panose="020B0609020204030204" pitchFamily="49" charset="0"/>
            </a:rPr>
            <a:t>STATUS</a:t>
          </a:r>
          <a:endParaRPr lang="zh-CN" altLang="en-US">
            <a:latin typeface="Consolas" panose="020B0609020204030204" pitchFamily="49" charset="0"/>
            <a:cs typeface="Consolas" panose="020B0609020204030204" pitchFamily="49" charset="0"/>
          </a:endParaRPr>
        </a:p>
      </dgm:t>
    </dgm:pt>
    <dgm:pt modelId="{C09081AF-76ED-4C68-B651-4339DB925CDE}" type="parTrans" cxnId="{EF5986B9-13EC-4865-8F84-42B220962D54}">
      <dgm:prSet/>
      <dgm:spPr/>
      <dgm:t>
        <a:bodyPr/>
        <a:lstStyle/>
        <a:p>
          <a:endParaRPr lang="zh-CN" altLang="en-US"/>
        </a:p>
      </dgm:t>
    </dgm:pt>
    <dgm:pt modelId="{2588FD83-9041-4581-BA05-790E9A2E0A9F}" type="sibTrans" cxnId="{EF5986B9-13EC-4865-8F84-42B220962D54}">
      <dgm:prSet/>
      <dgm:spPr/>
      <dgm:t>
        <a:bodyPr/>
        <a:lstStyle/>
        <a:p>
          <a:endParaRPr lang="zh-CN" altLang="en-US"/>
        </a:p>
      </dgm:t>
    </dgm:pt>
    <dgm:pt modelId="{5460A978-A229-481D-BA05-85AD7A5767A8}">
      <dgm:prSet phldrT="[文本]"/>
      <dgm:spPr/>
      <dgm:t>
        <a:bodyPr/>
        <a:lstStyle/>
        <a:p>
          <a:r>
            <a:rPr lang="en-US" altLang="zh-CN">
              <a:latin typeface="Consolas" panose="020B0609020204030204" pitchFamily="49" charset="0"/>
              <a:cs typeface="Consolas" panose="020B0609020204030204" pitchFamily="49" charset="0"/>
            </a:rPr>
            <a:t>DEV</a:t>
          </a:r>
          <a:endParaRPr lang="zh-CN" altLang="en-US">
            <a:latin typeface="Consolas" panose="020B0609020204030204" pitchFamily="49" charset="0"/>
            <a:cs typeface="Consolas" panose="020B0609020204030204" pitchFamily="49" charset="0"/>
          </a:endParaRPr>
        </a:p>
      </dgm:t>
    </dgm:pt>
    <dgm:pt modelId="{006D7EC9-D060-4166-A427-AE439CE13009}" type="parTrans" cxnId="{805ADF02-822E-48B0-8E37-6CA973434676}">
      <dgm:prSet/>
      <dgm:spPr/>
      <dgm:t>
        <a:bodyPr/>
        <a:lstStyle/>
        <a:p>
          <a:endParaRPr lang="zh-CN" altLang="en-US"/>
        </a:p>
      </dgm:t>
    </dgm:pt>
    <dgm:pt modelId="{0BBC8C6D-B4A6-4968-9D63-E9AADFD5EDEE}" type="sibTrans" cxnId="{805ADF02-822E-48B0-8E37-6CA973434676}">
      <dgm:prSet/>
      <dgm:spPr/>
      <dgm:t>
        <a:bodyPr/>
        <a:lstStyle/>
        <a:p>
          <a:endParaRPr lang="zh-CN" altLang="en-US"/>
        </a:p>
      </dgm:t>
    </dgm:pt>
    <dgm:pt modelId="{35E49BDB-74BB-4780-8260-B454C388177B}">
      <dgm:prSet phldrT="[文本]"/>
      <dgm:spPr/>
      <dgm:t>
        <a:bodyPr/>
        <a:lstStyle/>
        <a:p>
          <a:r>
            <a:rPr lang="en-US" altLang="zh-CN">
              <a:latin typeface="Consolas" panose="020B0609020204030204" pitchFamily="49" charset="0"/>
              <a:cs typeface="Consolas" panose="020B0609020204030204" pitchFamily="49" charset="0"/>
            </a:rPr>
            <a:t>DEV</a:t>
          </a:r>
          <a:endParaRPr lang="zh-CN" altLang="en-US">
            <a:latin typeface="Consolas" panose="020B0609020204030204" pitchFamily="49" charset="0"/>
            <a:cs typeface="Consolas" panose="020B0609020204030204" pitchFamily="49" charset="0"/>
          </a:endParaRPr>
        </a:p>
      </dgm:t>
    </dgm:pt>
    <dgm:pt modelId="{16010651-43FF-49BC-BCFB-4D6A9C107E64}" type="parTrans" cxnId="{49646713-4D84-4FC2-A3CB-09219CECD6DD}">
      <dgm:prSet/>
      <dgm:spPr/>
      <dgm:t>
        <a:bodyPr/>
        <a:lstStyle/>
        <a:p>
          <a:endParaRPr lang="zh-CN" altLang="en-US"/>
        </a:p>
      </dgm:t>
    </dgm:pt>
    <dgm:pt modelId="{689BD01B-5E05-478E-8682-8479974B5634}" type="sibTrans" cxnId="{49646713-4D84-4FC2-A3CB-09219CECD6DD}">
      <dgm:prSet/>
      <dgm:spPr/>
      <dgm:t>
        <a:bodyPr/>
        <a:lstStyle/>
        <a:p>
          <a:endParaRPr lang="zh-CN" altLang="en-US"/>
        </a:p>
      </dgm:t>
    </dgm:pt>
    <dgm:pt modelId="{DB9870D5-62B4-4FC6-ACAF-A0BD186417D1}">
      <dgm:prSet phldrT="[文本]"/>
      <dgm:spPr/>
      <dgm:t>
        <a:bodyPr/>
        <a:lstStyle/>
        <a:p>
          <a:r>
            <a:rPr lang="en-US" altLang="zh-CN">
              <a:latin typeface="Consolas" panose="020B0609020204030204" pitchFamily="49" charset="0"/>
              <a:cs typeface="Consolas" panose="020B0609020204030204" pitchFamily="49" charset="0"/>
            </a:rPr>
            <a:t>CONFIG</a:t>
          </a:r>
          <a:endParaRPr lang="zh-CN" altLang="en-US">
            <a:latin typeface="Consolas" panose="020B0609020204030204" pitchFamily="49" charset="0"/>
            <a:cs typeface="Consolas" panose="020B0609020204030204" pitchFamily="49" charset="0"/>
          </a:endParaRPr>
        </a:p>
      </dgm:t>
    </dgm:pt>
    <dgm:pt modelId="{4B0E6EA2-6037-4176-A013-E751A143D89D}" type="parTrans" cxnId="{A78CDF8D-225D-45A2-85BE-0FFD1F1C7871}">
      <dgm:prSet/>
      <dgm:spPr/>
      <dgm:t>
        <a:bodyPr/>
        <a:lstStyle/>
        <a:p>
          <a:endParaRPr lang="zh-CN" altLang="en-US"/>
        </a:p>
      </dgm:t>
    </dgm:pt>
    <dgm:pt modelId="{299FFA91-3AAB-45B0-8E31-CABE3F3D1F1C}" type="sibTrans" cxnId="{A78CDF8D-225D-45A2-85BE-0FFD1F1C7871}">
      <dgm:prSet/>
      <dgm:spPr/>
      <dgm:t>
        <a:bodyPr/>
        <a:lstStyle/>
        <a:p>
          <a:endParaRPr lang="zh-CN" altLang="en-US"/>
        </a:p>
      </dgm:t>
    </dgm:pt>
    <dgm:pt modelId="{77BA1F69-0F02-45DC-829E-FFA00335ED65}">
      <dgm:prSet phldrT="[文本]"/>
      <dgm:spPr/>
      <dgm:t>
        <a:bodyPr/>
        <a:lstStyle/>
        <a:p>
          <a:r>
            <a:rPr lang="en-US" altLang="zh-CN">
              <a:latin typeface="Consolas" panose="020B0609020204030204" pitchFamily="49" charset="0"/>
              <a:cs typeface="Consolas" panose="020B0609020204030204" pitchFamily="49" charset="0"/>
            </a:rPr>
            <a:t>USER</a:t>
          </a:r>
          <a:endParaRPr lang="zh-CN" altLang="en-US">
            <a:latin typeface="Consolas" panose="020B0609020204030204" pitchFamily="49" charset="0"/>
            <a:cs typeface="Consolas" panose="020B0609020204030204" pitchFamily="49" charset="0"/>
          </a:endParaRPr>
        </a:p>
      </dgm:t>
    </dgm:pt>
    <dgm:pt modelId="{83D89789-8123-4530-AA4B-B7A8D43A30E7}" type="parTrans" cxnId="{BE9F7F11-BC7C-42D2-A24F-FCEC0AE6FB62}">
      <dgm:prSet/>
      <dgm:spPr/>
      <dgm:t>
        <a:bodyPr/>
        <a:lstStyle/>
        <a:p>
          <a:endParaRPr lang="zh-CN" altLang="en-US"/>
        </a:p>
      </dgm:t>
    </dgm:pt>
    <dgm:pt modelId="{DA6405C1-1648-44E2-8DE3-CB7B4180C8BC}" type="sibTrans" cxnId="{BE9F7F11-BC7C-42D2-A24F-FCEC0AE6FB62}">
      <dgm:prSet/>
      <dgm:spPr/>
      <dgm:t>
        <a:bodyPr/>
        <a:lstStyle/>
        <a:p>
          <a:endParaRPr lang="zh-CN" altLang="en-US"/>
        </a:p>
      </dgm:t>
    </dgm:pt>
    <dgm:pt modelId="{5FE97078-98C9-4469-B974-B86ACFA06F80}">
      <dgm:prSet phldrT="[文本]"/>
      <dgm:spPr/>
      <dgm:t>
        <a:bodyPr/>
        <a:lstStyle/>
        <a:p>
          <a:r>
            <a:rPr lang="en-US" altLang="zh-CN">
              <a:latin typeface="Consolas" panose="020B0609020204030204" pitchFamily="49" charset="0"/>
              <a:cs typeface="Consolas" panose="020B0609020204030204" pitchFamily="49" charset="0"/>
            </a:rPr>
            <a:t>$ID$</a:t>
          </a:r>
          <a:endParaRPr lang="zh-CN" altLang="en-US">
            <a:latin typeface="Consolas" panose="020B0609020204030204" pitchFamily="49" charset="0"/>
            <a:cs typeface="Consolas" panose="020B0609020204030204" pitchFamily="49" charset="0"/>
          </a:endParaRPr>
        </a:p>
      </dgm:t>
    </dgm:pt>
    <dgm:pt modelId="{0C3E6C99-FAA7-4E8C-A28A-33B63C488864}" type="parTrans" cxnId="{F247621F-4D54-4475-8681-A1980EF02334}">
      <dgm:prSet/>
      <dgm:spPr/>
      <dgm:t>
        <a:bodyPr/>
        <a:lstStyle/>
        <a:p>
          <a:endParaRPr lang="zh-CN" altLang="en-US"/>
        </a:p>
      </dgm:t>
    </dgm:pt>
    <dgm:pt modelId="{DA86CE1E-CA01-40A8-90F9-3ACD2E5B2414}" type="sibTrans" cxnId="{F247621F-4D54-4475-8681-A1980EF02334}">
      <dgm:prSet/>
      <dgm:spPr/>
      <dgm:t>
        <a:bodyPr/>
        <a:lstStyle/>
        <a:p>
          <a:endParaRPr lang="zh-CN" altLang="en-US"/>
        </a:p>
      </dgm:t>
    </dgm:pt>
    <dgm:pt modelId="{F9AE8C4B-D3A4-422C-95BD-D40F9604812D}">
      <dgm:prSet phldrT="[文本]"/>
      <dgm:spPr/>
      <dgm:t>
        <a:bodyPr/>
        <a:lstStyle/>
        <a:p>
          <a:r>
            <a:rPr lang="en-US" altLang="zh-CN">
              <a:latin typeface="Consolas" panose="020B0609020204030204" pitchFamily="49" charset="0"/>
              <a:cs typeface="Consolas" panose="020B0609020204030204" pitchFamily="49" charset="0"/>
            </a:rPr>
            <a:t>LINKACTION</a:t>
          </a:r>
          <a:endParaRPr lang="zh-CN" altLang="en-US">
            <a:latin typeface="Consolas" panose="020B0609020204030204" pitchFamily="49" charset="0"/>
            <a:cs typeface="Consolas" panose="020B0609020204030204" pitchFamily="49" charset="0"/>
          </a:endParaRPr>
        </a:p>
      </dgm:t>
    </dgm:pt>
    <dgm:pt modelId="{BCDF3590-FFED-4388-BDE0-3A2943719E15}" type="parTrans" cxnId="{EBC88126-7876-43FC-BBE6-F3410EA93C1F}">
      <dgm:prSet/>
      <dgm:spPr/>
      <dgm:t>
        <a:bodyPr/>
        <a:lstStyle/>
        <a:p>
          <a:endParaRPr lang="zh-CN" altLang="en-US"/>
        </a:p>
      </dgm:t>
    </dgm:pt>
    <dgm:pt modelId="{F2C69959-50DA-46FD-89D4-DBBF4D7DC607}" type="sibTrans" cxnId="{EBC88126-7876-43FC-BBE6-F3410EA93C1F}">
      <dgm:prSet/>
      <dgm:spPr/>
      <dgm:t>
        <a:bodyPr/>
        <a:lstStyle/>
        <a:p>
          <a:endParaRPr lang="zh-CN" altLang="en-US"/>
        </a:p>
      </dgm:t>
    </dgm:pt>
    <dgm:pt modelId="{AF04A29B-6652-447B-800B-377639C20C0E}">
      <dgm:prSet phldrT="[文本]"/>
      <dgm:spPr/>
      <dgm:t>
        <a:bodyPr/>
        <a:lstStyle/>
        <a:p>
          <a:r>
            <a:rPr lang="en-US" altLang="zh-CN">
              <a:latin typeface="Consolas" panose="020B0609020204030204" pitchFamily="49" charset="0"/>
              <a:cs typeface="Consolas" panose="020B0609020204030204" pitchFamily="49" charset="0"/>
            </a:rPr>
            <a:t>$ID$</a:t>
          </a:r>
          <a:endParaRPr lang="zh-CN" altLang="en-US">
            <a:latin typeface="Consolas" panose="020B0609020204030204" pitchFamily="49" charset="0"/>
            <a:cs typeface="Consolas" panose="020B0609020204030204" pitchFamily="49" charset="0"/>
          </a:endParaRPr>
        </a:p>
      </dgm:t>
    </dgm:pt>
    <dgm:pt modelId="{DFE562B1-832D-4D05-AD3B-DC7A694945CC}" type="parTrans" cxnId="{51FFD693-731C-4144-8373-32AD6B0DA3A8}">
      <dgm:prSet/>
      <dgm:spPr/>
      <dgm:t>
        <a:bodyPr/>
        <a:lstStyle/>
        <a:p>
          <a:endParaRPr lang="zh-CN" altLang="en-US"/>
        </a:p>
      </dgm:t>
    </dgm:pt>
    <dgm:pt modelId="{321E47EE-54BE-4519-AEB7-08546884F237}" type="sibTrans" cxnId="{51FFD693-731C-4144-8373-32AD6B0DA3A8}">
      <dgm:prSet/>
      <dgm:spPr/>
      <dgm:t>
        <a:bodyPr/>
        <a:lstStyle/>
        <a:p>
          <a:endParaRPr lang="zh-CN" altLang="en-US"/>
        </a:p>
      </dgm:t>
    </dgm:pt>
    <dgm:pt modelId="{35D29922-A2FF-448D-8A06-A2B7697E6EB4}">
      <dgm:prSet phldrT="[文本]"/>
      <dgm:spPr/>
      <dgm:t>
        <a:bodyPr/>
        <a:lstStyle/>
        <a:p>
          <a:r>
            <a:rPr lang="en-US" altLang="zh-CN">
              <a:latin typeface="Consolas" panose="020B0609020204030204" pitchFamily="49" charset="0"/>
              <a:cs typeface="Consolas" panose="020B0609020204030204" pitchFamily="49" charset="0"/>
            </a:rPr>
            <a:t>ADMIN</a:t>
          </a:r>
          <a:endParaRPr lang="zh-CN" altLang="en-US">
            <a:latin typeface="Consolas" panose="020B0609020204030204" pitchFamily="49" charset="0"/>
            <a:cs typeface="Consolas" panose="020B0609020204030204" pitchFamily="49" charset="0"/>
          </a:endParaRPr>
        </a:p>
      </dgm:t>
    </dgm:pt>
    <dgm:pt modelId="{4DC13243-C20D-4BE5-926F-34D0E94F0B78}" type="parTrans" cxnId="{5F315897-2C17-4974-BDD4-7EC85FE4629E}">
      <dgm:prSet/>
      <dgm:spPr/>
      <dgm:t>
        <a:bodyPr/>
        <a:lstStyle/>
        <a:p>
          <a:endParaRPr lang="zh-CN" altLang="en-US"/>
        </a:p>
      </dgm:t>
    </dgm:pt>
    <dgm:pt modelId="{A296F496-BB75-461A-95DC-845B4CB375F0}" type="sibTrans" cxnId="{5F315897-2C17-4974-BDD4-7EC85FE4629E}">
      <dgm:prSet/>
      <dgm:spPr/>
      <dgm:t>
        <a:bodyPr/>
        <a:lstStyle/>
        <a:p>
          <a:endParaRPr lang="zh-CN" altLang="en-US"/>
        </a:p>
      </dgm:t>
    </dgm:pt>
    <dgm:pt modelId="{1FCA5951-96D6-47E2-B91E-C3A9CAEBA382}">
      <dgm:prSet phldrT="[文本]"/>
      <dgm:spPr/>
      <dgm:t>
        <a:bodyPr/>
        <a:lstStyle/>
        <a:p>
          <a:r>
            <a:rPr lang="en-US" altLang="zh-CN">
              <a:latin typeface="Consolas" panose="020B0609020204030204" pitchFamily="49" charset="0"/>
              <a:cs typeface="Consolas" panose="020B0609020204030204" pitchFamily="49" charset="0"/>
            </a:rPr>
            <a:t>PUSH</a:t>
          </a:r>
          <a:endParaRPr lang="zh-CN" altLang="en-US">
            <a:latin typeface="Consolas" panose="020B0609020204030204" pitchFamily="49" charset="0"/>
            <a:cs typeface="Consolas" panose="020B0609020204030204" pitchFamily="49" charset="0"/>
          </a:endParaRPr>
        </a:p>
      </dgm:t>
    </dgm:pt>
    <dgm:pt modelId="{DB1D6454-B89A-486F-9DF2-342DF79ACDAC}" type="parTrans" cxnId="{4ED2E31A-C638-4808-AD3D-5581687BAF34}">
      <dgm:prSet/>
      <dgm:spPr/>
      <dgm:t>
        <a:bodyPr/>
        <a:lstStyle/>
        <a:p>
          <a:endParaRPr lang="zh-CN" altLang="en-US"/>
        </a:p>
      </dgm:t>
    </dgm:pt>
    <dgm:pt modelId="{4DED06ED-D920-4BD8-8D5F-93100A0FB5F2}" type="sibTrans" cxnId="{4ED2E31A-C638-4808-AD3D-5581687BAF34}">
      <dgm:prSet/>
      <dgm:spPr/>
      <dgm:t>
        <a:bodyPr/>
        <a:lstStyle/>
        <a:p>
          <a:endParaRPr lang="zh-CN" altLang="en-US"/>
        </a:p>
      </dgm:t>
    </dgm:pt>
    <dgm:pt modelId="{83ED8A88-D7EE-4B65-AB9D-FBA393EF0DF6}">
      <dgm:prSet phldrT="[文本]"/>
      <dgm:spPr/>
      <dgm:t>
        <a:bodyPr/>
        <a:lstStyle/>
        <a:p>
          <a:r>
            <a:rPr lang="en-US" altLang="zh-CN">
              <a:latin typeface="Consolas" panose="020B0609020204030204" pitchFamily="49" charset="0"/>
              <a:cs typeface="Consolas" panose="020B0609020204030204" pitchFamily="49" charset="0"/>
            </a:rPr>
            <a:t>ACTIVE</a:t>
          </a:r>
          <a:endParaRPr lang="zh-CN" altLang="en-US">
            <a:latin typeface="Consolas" panose="020B0609020204030204" pitchFamily="49" charset="0"/>
            <a:cs typeface="Consolas" panose="020B0609020204030204" pitchFamily="49" charset="0"/>
          </a:endParaRPr>
        </a:p>
      </dgm:t>
    </dgm:pt>
    <dgm:pt modelId="{7455AC29-92E6-4A89-84CC-23BF39A02983}" type="parTrans" cxnId="{D06067BB-3248-414E-94C6-463272163A1F}">
      <dgm:prSet/>
      <dgm:spPr/>
      <dgm:t>
        <a:bodyPr/>
        <a:lstStyle/>
        <a:p>
          <a:endParaRPr lang="zh-CN" altLang="en-US"/>
        </a:p>
      </dgm:t>
    </dgm:pt>
    <dgm:pt modelId="{6EA8FA8A-D765-4490-B36B-545C0701AAA9}" type="sibTrans" cxnId="{D06067BB-3248-414E-94C6-463272163A1F}">
      <dgm:prSet/>
      <dgm:spPr/>
      <dgm:t>
        <a:bodyPr/>
        <a:lstStyle/>
        <a:p>
          <a:endParaRPr lang="zh-CN" altLang="en-US"/>
        </a:p>
      </dgm:t>
    </dgm:pt>
    <dgm:pt modelId="{14B2A251-858F-4EF4-B908-FDECFC0A4B16}" type="pres">
      <dgm:prSet presAssocID="{54128464-B6C7-462B-8925-AA60E918E141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57A6EE02-5041-4F81-BA83-07F5D916B16C}" type="pres">
      <dgm:prSet presAssocID="{94AFF9E1-E650-489E-B1C3-78B0E9208F9B}" presName="hierRoot1" presStyleCnt="0"/>
      <dgm:spPr/>
    </dgm:pt>
    <dgm:pt modelId="{C9F47852-185E-452C-973B-B88A8017F729}" type="pres">
      <dgm:prSet presAssocID="{94AFF9E1-E650-489E-B1C3-78B0E9208F9B}" presName="composite" presStyleCnt="0"/>
      <dgm:spPr/>
    </dgm:pt>
    <dgm:pt modelId="{BA7E3277-CF5B-4B8D-8191-4F3C706DEE45}" type="pres">
      <dgm:prSet presAssocID="{94AFF9E1-E650-489E-B1C3-78B0E9208F9B}" presName="background" presStyleLbl="node0" presStyleIdx="0" presStyleCnt="1"/>
      <dgm:spPr/>
    </dgm:pt>
    <dgm:pt modelId="{9633C06D-F579-4B7B-A0A1-49DEB122AA99}" type="pres">
      <dgm:prSet presAssocID="{94AFF9E1-E650-489E-B1C3-78B0E9208F9B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DA85563-1CC4-425B-AC1E-A45C87D8C68A}" type="pres">
      <dgm:prSet presAssocID="{94AFF9E1-E650-489E-B1C3-78B0E9208F9B}" presName="hierChild2" presStyleCnt="0"/>
      <dgm:spPr/>
    </dgm:pt>
    <dgm:pt modelId="{886F2739-40D8-4230-94D4-1E5DB403CD9A}" type="pres">
      <dgm:prSet presAssocID="{5A39F5A1-67EC-4012-96AC-3834C0E65BB2}" presName="Name10" presStyleLbl="parChTrans1D2" presStyleIdx="0" presStyleCnt="2"/>
      <dgm:spPr/>
      <dgm:t>
        <a:bodyPr/>
        <a:lstStyle/>
        <a:p>
          <a:endParaRPr lang="zh-CN" altLang="en-US"/>
        </a:p>
      </dgm:t>
    </dgm:pt>
    <dgm:pt modelId="{682B1DCB-5F1A-4B55-9E77-FE9559651AD8}" type="pres">
      <dgm:prSet presAssocID="{767832DB-DA38-4FF9-831A-B929B4EEE9C4}" presName="hierRoot2" presStyleCnt="0"/>
      <dgm:spPr/>
    </dgm:pt>
    <dgm:pt modelId="{CE681BE1-6D62-437C-BBF6-3DE3209182A7}" type="pres">
      <dgm:prSet presAssocID="{767832DB-DA38-4FF9-831A-B929B4EEE9C4}" presName="composite2" presStyleCnt="0"/>
      <dgm:spPr/>
    </dgm:pt>
    <dgm:pt modelId="{E067A786-25AE-4A7E-8429-D484109AA792}" type="pres">
      <dgm:prSet presAssocID="{767832DB-DA38-4FF9-831A-B929B4EEE9C4}" presName="background2" presStyleLbl="node2" presStyleIdx="0" presStyleCnt="2"/>
      <dgm:spPr/>
    </dgm:pt>
    <dgm:pt modelId="{54E87F28-8354-4538-B502-D82C9548C59B}" type="pres">
      <dgm:prSet presAssocID="{767832DB-DA38-4FF9-831A-B929B4EEE9C4}" presName="text2" presStyleLbl="fgAcc2" presStyleIdx="0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C90CE71-3D33-4B33-86DA-8DFFE00678C1}" type="pres">
      <dgm:prSet presAssocID="{767832DB-DA38-4FF9-831A-B929B4EEE9C4}" presName="hierChild3" presStyleCnt="0"/>
      <dgm:spPr/>
    </dgm:pt>
    <dgm:pt modelId="{E6437453-B177-4A5D-ABEA-4BFEF0F23D4A}" type="pres">
      <dgm:prSet presAssocID="{B9669B5E-4764-4C85-8F4C-B69732C4C796}" presName="Name17" presStyleLbl="parChTrans1D3" presStyleIdx="0" presStyleCnt="2"/>
      <dgm:spPr/>
      <dgm:t>
        <a:bodyPr/>
        <a:lstStyle/>
        <a:p>
          <a:endParaRPr lang="zh-CN" altLang="en-US"/>
        </a:p>
      </dgm:t>
    </dgm:pt>
    <dgm:pt modelId="{055D24E4-2F02-48A2-8616-0949DDACD31E}" type="pres">
      <dgm:prSet presAssocID="{4AEE0464-51FD-47D7-A504-810CC7D36B21}" presName="hierRoot3" presStyleCnt="0"/>
      <dgm:spPr/>
    </dgm:pt>
    <dgm:pt modelId="{7D668CC2-810C-4E9D-AEA7-7AB09764C382}" type="pres">
      <dgm:prSet presAssocID="{4AEE0464-51FD-47D7-A504-810CC7D36B21}" presName="composite3" presStyleCnt="0"/>
      <dgm:spPr/>
    </dgm:pt>
    <dgm:pt modelId="{FE070DE2-DCAF-4289-96FC-EE7AACB1FC8D}" type="pres">
      <dgm:prSet presAssocID="{4AEE0464-51FD-47D7-A504-810CC7D36B21}" presName="background3" presStyleLbl="node3" presStyleIdx="0" presStyleCnt="2"/>
      <dgm:spPr/>
    </dgm:pt>
    <dgm:pt modelId="{83C949CE-C35A-4EC6-9BAB-82171E716BCC}" type="pres">
      <dgm:prSet presAssocID="{4AEE0464-51FD-47D7-A504-810CC7D36B21}" presName="text3" presStyleLbl="fgAcc3" presStyleIdx="0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3E5FC62-8564-4A3E-B090-9E38EE6A328D}" type="pres">
      <dgm:prSet presAssocID="{4AEE0464-51FD-47D7-A504-810CC7D36B21}" presName="hierChild4" presStyleCnt="0"/>
      <dgm:spPr/>
    </dgm:pt>
    <dgm:pt modelId="{EEA82495-A91D-4FAD-8D9F-0AB8BCB3E3F1}" type="pres">
      <dgm:prSet presAssocID="{BA000DB2-EACD-4429-A958-3F7795571557}" presName="Name23" presStyleLbl="parChTrans1D4" presStyleIdx="0" presStyleCnt="18"/>
      <dgm:spPr/>
      <dgm:t>
        <a:bodyPr/>
        <a:lstStyle/>
        <a:p>
          <a:endParaRPr lang="zh-CN" altLang="en-US"/>
        </a:p>
      </dgm:t>
    </dgm:pt>
    <dgm:pt modelId="{B482CDFE-0FB6-45D0-8886-13188D90472C}" type="pres">
      <dgm:prSet presAssocID="{941F543D-8ED3-43DA-875F-E27C82D50E47}" presName="hierRoot4" presStyleCnt="0"/>
      <dgm:spPr/>
    </dgm:pt>
    <dgm:pt modelId="{9AFE7A18-D66C-4412-8F03-1D9F1883E1F6}" type="pres">
      <dgm:prSet presAssocID="{941F543D-8ED3-43DA-875F-E27C82D50E47}" presName="composite4" presStyleCnt="0"/>
      <dgm:spPr/>
    </dgm:pt>
    <dgm:pt modelId="{E3DDEDD3-3522-473A-A37D-13F9C20B3F21}" type="pres">
      <dgm:prSet presAssocID="{941F543D-8ED3-43DA-875F-E27C82D50E47}" presName="background4" presStyleLbl="node4" presStyleIdx="0" presStyleCnt="18"/>
      <dgm:spPr/>
    </dgm:pt>
    <dgm:pt modelId="{269BA94B-E9BF-4E2A-B24B-F40D91D16DE9}" type="pres">
      <dgm:prSet presAssocID="{941F543D-8ED3-43DA-875F-E27C82D50E47}" presName="text4" presStyleLbl="fgAcc4" presStyleIdx="0" presStyleCnt="1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CAD2E0F-7749-4563-BD63-3363AA7C4DEA}" type="pres">
      <dgm:prSet presAssocID="{941F543D-8ED3-43DA-875F-E27C82D50E47}" presName="hierChild5" presStyleCnt="0"/>
      <dgm:spPr/>
    </dgm:pt>
    <dgm:pt modelId="{2EFFB590-1692-4CE9-BA60-35AEF67B512A}" type="pres">
      <dgm:prSet presAssocID="{BE80F4D4-7D9C-459A-A409-A1B46BD67844}" presName="Name23" presStyleLbl="parChTrans1D4" presStyleIdx="1" presStyleCnt="18"/>
      <dgm:spPr/>
      <dgm:t>
        <a:bodyPr/>
        <a:lstStyle/>
        <a:p>
          <a:endParaRPr lang="zh-CN" altLang="en-US"/>
        </a:p>
      </dgm:t>
    </dgm:pt>
    <dgm:pt modelId="{4AC4C228-069B-479C-80E6-87083FE4FD57}" type="pres">
      <dgm:prSet presAssocID="{DE11C211-31E1-4851-921B-F885219FDA6B}" presName="hierRoot4" presStyleCnt="0"/>
      <dgm:spPr/>
    </dgm:pt>
    <dgm:pt modelId="{7F4BCDE3-DEB8-4048-8041-60B32D6AF92E}" type="pres">
      <dgm:prSet presAssocID="{DE11C211-31E1-4851-921B-F885219FDA6B}" presName="composite4" presStyleCnt="0"/>
      <dgm:spPr/>
    </dgm:pt>
    <dgm:pt modelId="{82EF1B86-8F0A-4748-9A75-24A74416A26C}" type="pres">
      <dgm:prSet presAssocID="{DE11C211-31E1-4851-921B-F885219FDA6B}" presName="background4" presStyleLbl="node4" presStyleIdx="1" presStyleCnt="18"/>
      <dgm:spPr/>
    </dgm:pt>
    <dgm:pt modelId="{BBB328C7-156E-496A-8168-E5F5D8422CE9}" type="pres">
      <dgm:prSet presAssocID="{DE11C211-31E1-4851-921B-F885219FDA6B}" presName="text4" presStyleLbl="fgAcc4" presStyleIdx="1" presStyleCnt="1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A09F219-5255-46DA-8264-29B589ED2164}" type="pres">
      <dgm:prSet presAssocID="{DE11C211-31E1-4851-921B-F885219FDA6B}" presName="hierChild5" presStyleCnt="0"/>
      <dgm:spPr/>
    </dgm:pt>
    <dgm:pt modelId="{B89892BA-DB38-4C49-B714-874C02EF35A8}" type="pres">
      <dgm:prSet presAssocID="{006D7EC9-D060-4166-A427-AE439CE13009}" presName="Name23" presStyleLbl="parChTrans1D4" presStyleIdx="2" presStyleCnt="18"/>
      <dgm:spPr/>
      <dgm:t>
        <a:bodyPr/>
        <a:lstStyle/>
        <a:p>
          <a:endParaRPr lang="zh-CN" altLang="en-US"/>
        </a:p>
      </dgm:t>
    </dgm:pt>
    <dgm:pt modelId="{DA15F7CD-7FEC-49A5-943A-170539888148}" type="pres">
      <dgm:prSet presAssocID="{5460A978-A229-481D-BA05-85AD7A5767A8}" presName="hierRoot4" presStyleCnt="0"/>
      <dgm:spPr/>
    </dgm:pt>
    <dgm:pt modelId="{0C50D3D9-EB02-468B-AECC-EC9857675C59}" type="pres">
      <dgm:prSet presAssocID="{5460A978-A229-481D-BA05-85AD7A5767A8}" presName="composite4" presStyleCnt="0"/>
      <dgm:spPr/>
    </dgm:pt>
    <dgm:pt modelId="{9AE2690D-5CD6-4DA0-808F-C566AB83A60B}" type="pres">
      <dgm:prSet presAssocID="{5460A978-A229-481D-BA05-85AD7A5767A8}" presName="background4" presStyleLbl="node4" presStyleIdx="2" presStyleCnt="18"/>
      <dgm:spPr/>
    </dgm:pt>
    <dgm:pt modelId="{46D9E1D9-DF23-4C5C-AE6F-C0BBFD951E65}" type="pres">
      <dgm:prSet presAssocID="{5460A978-A229-481D-BA05-85AD7A5767A8}" presName="text4" presStyleLbl="fgAcc4" presStyleIdx="2" presStyleCnt="1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DCC0BD0-36D3-4D0D-B736-2994F5F7181D}" type="pres">
      <dgm:prSet presAssocID="{5460A978-A229-481D-BA05-85AD7A5767A8}" presName="hierChild5" presStyleCnt="0"/>
      <dgm:spPr/>
    </dgm:pt>
    <dgm:pt modelId="{48CEFA79-AB45-4A10-BA1B-85A5BD08CFBB}" type="pres">
      <dgm:prSet presAssocID="{CEEAC7D4-9208-4B93-AB2C-EF9818865109}" presName="Name23" presStyleLbl="parChTrans1D4" presStyleIdx="3" presStyleCnt="18"/>
      <dgm:spPr/>
      <dgm:t>
        <a:bodyPr/>
        <a:lstStyle/>
        <a:p>
          <a:endParaRPr lang="zh-CN" altLang="en-US"/>
        </a:p>
      </dgm:t>
    </dgm:pt>
    <dgm:pt modelId="{92D4B43A-BBA1-43F4-BB07-20426CAF4856}" type="pres">
      <dgm:prSet presAssocID="{DE9E35DF-6084-4273-882F-34D336A18E99}" presName="hierRoot4" presStyleCnt="0"/>
      <dgm:spPr/>
    </dgm:pt>
    <dgm:pt modelId="{E959C672-651B-4F01-879C-A25DE1CA10DD}" type="pres">
      <dgm:prSet presAssocID="{DE9E35DF-6084-4273-882F-34D336A18E99}" presName="composite4" presStyleCnt="0"/>
      <dgm:spPr/>
    </dgm:pt>
    <dgm:pt modelId="{034A0FA7-2E67-4F08-B008-647F172B4AA9}" type="pres">
      <dgm:prSet presAssocID="{DE9E35DF-6084-4273-882F-34D336A18E99}" presName="background4" presStyleLbl="node4" presStyleIdx="3" presStyleCnt="18"/>
      <dgm:spPr/>
    </dgm:pt>
    <dgm:pt modelId="{BEA7FD13-BB42-4FC5-9DA2-15D96A3A667D}" type="pres">
      <dgm:prSet presAssocID="{DE9E35DF-6084-4273-882F-34D336A18E99}" presName="text4" presStyleLbl="fgAcc4" presStyleIdx="3" presStyleCnt="1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69D6AC2-2697-4747-8FAC-7EA5B2D3B625}" type="pres">
      <dgm:prSet presAssocID="{DE9E35DF-6084-4273-882F-34D336A18E99}" presName="hierChild5" presStyleCnt="0"/>
      <dgm:spPr/>
    </dgm:pt>
    <dgm:pt modelId="{5DEFA187-168A-48E3-9484-6648B079CCDB}" type="pres">
      <dgm:prSet presAssocID="{14C25A08-AA9F-4AAE-9E00-7E163EE76A23}" presName="Name23" presStyleLbl="parChTrans1D4" presStyleIdx="4" presStyleCnt="18"/>
      <dgm:spPr/>
      <dgm:t>
        <a:bodyPr/>
        <a:lstStyle/>
        <a:p>
          <a:endParaRPr lang="zh-CN" altLang="en-US"/>
        </a:p>
      </dgm:t>
    </dgm:pt>
    <dgm:pt modelId="{82D622B7-8B94-4A14-9AEB-BD8016F2D48D}" type="pres">
      <dgm:prSet presAssocID="{344A4D2F-3E05-43DE-B9D7-BBBA1A2EEB8E}" presName="hierRoot4" presStyleCnt="0"/>
      <dgm:spPr/>
    </dgm:pt>
    <dgm:pt modelId="{EBB52AFA-524D-4B92-9AD6-4B7FDC01BF9D}" type="pres">
      <dgm:prSet presAssocID="{344A4D2F-3E05-43DE-B9D7-BBBA1A2EEB8E}" presName="composite4" presStyleCnt="0"/>
      <dgm:spPr/>
    </dgm:pt>
    <dgm:pt modelId="{7464F271-A186-4D74-B3E9-4208A65BCFEE}" type="pres">
      <dgm:prSet presAssocID="{344A4D2F-3E05-43DE-B9D7-BBBA1A2EEB8E}" presName="background4" presStyleLbl="node4" presStyleIdx="4" presStyleCnt="18"/>
      <dgm:spPr/>
    </dgm:pt>
    <dgm:pt modelId="{A9681C76-1C19-4903-87C1-05741F696B44}" type="pres">
      <dgm:prSet presAssocID="{344A4D2F-3E05-43DE-B9D7-BBBA1A2EEB8E}" presName="text4" presStyleLbl="fgAcc4" presStyleIdx="4" presStyleCnt="1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52C7855-BC18-4099-89B3-93372D7129D2}" type="pres">
      <dgm:prSet presAssocID="{344A4D2F-3E05-43DE-B9D7-BBBA1A2EEB8E}" presName="hierChild5" presStyleCnt="0"/>
      <dgm:spPr/>
    </dgm:pt>
    <dgm:pt modelId="{1D4902A1-E430-45BA-82FC-E6B7985AD284}" type="pres">
      <dgm:prSet presAssocID="{FBA519DB-CA04-4930-9F77-B45AED24B9D3}" presName="Name10" presStyleLbl="parChTrans1D2" presStyleIdx="1" presStyleCnt="2"/>
      <dgm:spPr/>
      <dgm:t>
        <a:bodyPr/>
        <a:lstStyle/>
        <a:p>
          <a:endParaRPr lang="zh-CN" altLang="en-US"/>
        </a:p>
      </dgm:t>
    </dgm:pt>
    <dgm:pt modelId="{E279365D-E534-4F9D-BC98-2CB812E02F58}" type="pres">
      <dgm:prSet presAssocID="{084546BF-31A0-4E2E-A4C9-6E41BF4B7C6E}" presName="hierRoot2" presStyleCnt="0"/>
      <dgm:spPr/>
    </dgm:pt>
    <dgm:pt modelId="{93613E1B-BBDE-4BDB-8B09-9F1DBC3EB47D}" type="pres">
      <dgm:prSet presAssocID="{084546BF-31A0-4E2E-A4C9-6E41BF4B7C6E}" presName="composite2" presStyleCnt="0"/>
      <dgm:spPr/>
    </dgm:pt>
    <dgm:pt modelId="{9E24C99A-CF74-486A-A4BC-A18BBCC5EFE6}" type="pres">
      <dgm:prSet presAssocID="{084546BF-31A0-4E2E-A4C9-6E41BF4B7C6E}" presName="background2" presStyleLbl="node2" presStyleIdx="1" presStyleCnt="2"/>
      <dgm:spPr/>
    </dgm:pt>
    <dgm:pt modelId="{17FD444F-BA8C-40FA-A3A1-65BCF3AD1038}" type="pres">
      <dgm:prSet presAssocID="{084546BF-31A0-4E2E-A4C9-6E41BF4B7C6E}" presName="text2" presStyleLbl="fgAcc2" presStyleIdx="1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4515892-D1ED-4286-ADE6-812327D1502B}" type="pres">
      <dgm:prSet presAssocID="{084546BF-31A0-4E2E-A4C9-6E41BF4B7C6E}" presName="hierChild3" presStyleCnt="0"/>
      <dgm:spPr/>
    </dgm:pt>
    <dgm:pt modelId="{23F94032-35A3-438F-AC70-7F1CC12B2AD4}" type="pres">
      <dgm:prSet presAssocID="{CBC4FB00-CF2A-481D-9B26-B99E7EA91936}" presName="Name17" presStyleLbl="parChTrans1D3" presStyleIdx="1" presStyleCnt="2"/>
      <dgm:spPr/>
      <dgm:t>
        <a:bodyPr/>
        <a:lstStyle/>
        <a:p>
          <a:endParaRPr lang="zh-CN" altLang="en-US"/>
        </a:p>
      </dgm:t>
    </dgm:pt>
    <dgm:pt modelId="{8B82F140-5A33-4E82-8C0F-EEEDC4558375}" type="pres">
      <dgm:prSet presAssocID="{D7C99A29-F6EA-492B-AEC9-50FE7ECDCDC1}" presName="hierRoot3" presStyleCnt="0"/>
      <dgm:spPr/>
    </dgm:pt>
    <dgm:pt modelId="{7A011EB8-38E9-4293-A6DF-F016C3707523}" type="pres">
      <dgm:prSet presAssocID="{D7C99A29-F6EA-492B-AEC9-50FE7ECDCDC1}" presName="composite3" presStyleCnt="0"/>
      <dgm:spPr/>
    </dgm:pt>
    <dgm:pt modelId="{956B1C79-A3D6-4BE0-9AB8-1B15CDE4446D}" type="pres">
      <dgm:prSet presAssocID="{D7C99A29-F6EA-492B-AEC9-50FE7ECDCDC1}" presName="background3" presStyleLbl="node3" presStyleIdx="1" presStyleCnt="2"/>
      <dgm:spPr/>
    </dgm:pt>
    <dgm:pt modelId="{656CDBD6-AA7A-4801-83C7-69B038207CF3}" type="pres">
      <dgm:prSet presAssocID="{D7C99A29-F6EA-492B-AEC9-50FE7ECDCDC1}" presName="text3" presStyleLbl="fgAcc3" presStyleIdx="1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5E50475-9F7E-476F-9FE6-5F342008E6CC}" type="pres">
      <dgm:prSet presAssocID="{D7C99A29-F6EA-492B-AEC9-50FE7ECDCDC1}" presName="hierChild4" presStyleCnt="0"/>
      <dgm:spPr/>
    </dgm:pt>
    <dgm:pt modelId="{E4958044-548C-41C8-84B3-8E127631A84F}" type="pres">
      <dgm:prSet presAssocID="{94ACE07A-EE27-473C-B498-9654C9AE2546}" presName="Name23" presStyleLbl="parChTrans1D4" presStyleIdx="5" presStyleCnt="18"/>
      <dgm:spPr/>
      <dgm:t>
        <a:bodyPr/>
        <a:lstStyle/>
        <a:p>
          <a:endParaRPr lang="zh-CN" altLang="en-US"/>
        </a:p>
      </dgm:t>
    </dgm:pt>
    <dgm:pt modelId="{38818AE9-3F31-4F29-A7E9-1D7B7E76527D}" type="pres">
      <dgm:prSet presAssocID="{84A01F39-DB63-49B1-BD8E-76F5552440CF}" presName="hierRoot4" presStyleCnt="0"/>
      <dgm:spPr/>
    </dgm:pt>
    <dgm:pt modelId="{44685F05-DF4E-47D3-9A6F-99F7BE17095E}" type="pres">
      <dgm:prSet presAssocID="{84A01F39-DB63-49B1-BD8E-76F5552440CF}" presName="composite4" presStyleCnt="0"/>
      <dgm:spPr/>
    </dgm:pt>
    <dgm:pt modelId="{6DB5D85D-97E9-40AD-97C5-8A1DA77FFB67}" type="pres">
      <dgm:prSet presAssocID="{84A01F39-DB63-49B1-BD8E-76F5552440CF}" presName="background4" presStyleLbl="node4" presStyleIdx="5" presStyleCnt="18"/>
      <dgm:spPr/>
    </dgm:pt>
    <dgm:pt modelId="{C97E5E05-ECC9-4303-B3BF-1FE4073C4CC9}" type="pres">
      <dgm:prSet presAssocID="{84A01F39-DB63-49B1-BD8E-76F5552440CF}" presName="text4" presStyleLbl="fgAcc4" presStyleIdx="5" presStyleCnt="1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00D730F-9804-4369-B5FA-730D54C29397}" type="pres">
      <dgm:prSet presAssocID="{84A01F39-DB63-49B1-BD8E-76F5552440CF}" presName="hierChild5" presStyleCnt="0"/>
      <dgm:spPr/>
    </dgm:pt>
    <dgm:pt modelId="{AF923DC7-E98E-4B9C-B8D9-D485117FC9DD}" type="pres">
      <dgm:prSet presAssocID="{420D787E-1367-43F7-A14E-4F4EE0D51CB4}" presName="Name23" presStyleLbl="parChTrans1D4" presStyleIdx="6" presStyleCnt="18"/>
      <dgm:spPr/>
      <dgm:t>
        <a:bodyPr/>
        <a:lstStyle/>
        <a:p>
          <a:endParaRPr lang="zh-CN" altLang="en-US"/>
        </a:p>
      </dgm:t>
    </dgm:pt>
    <dgm:pt modelId="{013109FD-3A6E-406E-951B-9BE445A5131D}" type="pres">
      <dgm:prSet presAssocID="{58F0F049-5ED4-490F-9411-2C47878E03EC}" presName="hierRoot4" presStyleCnt="0"/>
      <dgm:spPr/>
    </dgm:pt>
    <dgm:pt modelId="{15F47349-A47B-4318-BD47-2833B1639F2C}" type="pres">
      <dgm:prSet presAssocID="{58F0F049-5ED4-490F-9411-2C47878E03EC}" presName="composite4" presStyleCnt="0"/>
      <dgm:spPr/>
    </dgm:pt>
    <dgm:pt modelId="{D77A1C54-FE21-4B50-B8D8-C9827715015C}" type="pres">
      <dgm:prSet presAssocID="{58F0F049-5ED4-490F-9411-2C47878E03EC}" presName="background4" presStyleLbl="node4" presStyleIdx="6" presStyleCnt="18"/>
      <dgm:spPr/>
    </dgm:pt>
    <dgm:pt modelId="{2E7A642C-CB97-424F-9085-2604DB4EEE95}" type="pres">
      <dgm:prSet presAssocID="{58F0F049-5ED4-490F-9411-2C47878E03EC}" presName="text4" presStyleLbl="fgAcc4" presStyleIdx="6" presStyleCnt="1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81243A1-CAE1-4C14-B2F3-8C6F6AC4D241}" type="pres">
      <dgm:prSet presAssocID="{58F0F049-5ED4-490F-9411-2C47878E03EC}" presName="hierChild5" presStyleCnt="0"/>
      <dgm:spPr/>
    </dgm:pt>
    <dgm:pt modelId="{3E8A5A93-494B-434F-8CF7-ADEFF40EA6D4}" type="pres">
      <dgm:prSet presAssocID="{16010651-43FF-49BC-BCFB-4D6A9C107E64}" presName="Name23" presStyleLbl="parChTrans1D4" presStyleIdx="7" presStyleCnt="18"/>
      <dgm:spPr/>
      <dgm:t>
        <a:bodyPr/>
        <a:lstStyle/>
        <a:p>
          <a:endParaRPr lang="zh-CN" altLang="en-US"/>
        </a:p>
      </dgm:t>
    </dgm:pt>
    <dgm:pt modelId="{4952D692-B3A7-4958-83F7-252B4B918C80}" type="pres">
      <dgm:prSet presAssocID="{35E49BDB-74BB-4780-8260-B454C388177B}" presName="hierRoot4" presStyleCnt="0"/>
      <dgm:spPr/>
    </dgm:pt>
    <dgm:pt modelId="{CA06015E-D444-4E09-9148-E6EA05EFAAB0}" type="pres">
      <dgm:prSet presAssocID="{35E49BDB-74BB-4780-8260-B454C388177B}" presName="composite4" presStyleCnt="0"/>
      <dgm:spPr/>
    </dgm:pt>
    <dgm:pt modelId="{FF004077-3743-435F-8A3C-02A39019AEC4}" type="pres">
      <dgm:prSet presAssocID="{35E49BDB-74BB-4780-8260-B454C388177B}" presName="background4" presStyleLbl="node4" presStyleIdx="7" presStyleCnt="18"/>
      <dgm:spPr/>
    </dgm:pt>
    <dgm:pt modelId="{82382837-AE3C-4899-A433-98F31AF8DDDC}" type="pres">
      <dgm:prSet presAssocID="{35E49BDB-74BB-4780-8260-B454C388177B}" presName="text4" presStyleLbl="fgAcc4" presStyleIdx="7" presStyleCnt="1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7508919-E586-4CD5-86AB-8ABBD2026DA0}" type="pres">
      <dgm:prSet presAssocID="{35E49BDB-74BB-4780-8260-B454C388177B}" presName="hierChild5" presStyleCnt="0"/>
      <dgm:spPr/>
    </dgm:pt>
    <dgm:pt modelId="{B779766C-2999-4981-AB80-23B578F12C00}" type="pres">
      <dgm:prSet presAssocID="{C09081AF-76ED-4C68-B651-4339DB925CDE}" presName="Name23" presStyleLbl="parChTrans1D4" presStyleIdx="8" presStyleCnt="18"/>
      <dgm:spPr/>
      <dgm:t>
        <a:bodyPr/>
        <a:lstStyle/>
        <a:p>
          <a:endParaRPr lang="zh-CN" altLang="en-US"/>
        </a:p>
      </dgm:t>
    </dgm:pt>
    <dgm:pt modelId="{7CC89D6F-0FDC-4434-809B-00D8EA5A6D1B}" type="pres">
      <dgm:prSet presAssocID="{6934B1E4-3E6D-41C3-8C6D-6B821EC28107}" presName="hierRoot4" presStyleCnt="0"/>
      <dgm:spPr/>
    </dgm:pt>
    <dgm:pt modelId="{6E931822-DDB3-4331-879C-9E74FA632630}" type="pres">
      <dgm:prSet presAssocID="{6934B1E4-3E6D-41C3-8C6D-6B821EC28107}" presName="composite4" presStyleCnt="0"/>
      <dgm:spPr/>
    </dgm:pt>
    <dgm:pt modelId="{3D57525D-24B9-415A-A5BD-64A0257D8244}" type="pres">
      <dgm:prSet presAssocID="{6934B1E4-3E6D-41C3-8C6D-6B821EC28107}" presName="background4" presStyleLbl="node4" presStyleIdx="8" presStyleCnt="18"/>
      <dgm:spPr/>
    </dgm:pt>
    <dgm:pt modelId="{8B767A6A-4F5C-43AD-8DC8-DF256CB568EB}" type="pres">
      <dgm:prSet presAssocID="{6934B1E4-3E6D-41C3-8C6D-6B821EC28107}" presName="text4" presStyleLbl="fgAcc4" presStyleIdx="8" presStyleCnt="1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4F78384-20CC-4283-99ED-6D0860AEFA52}" type="pres">
      <dgm:prSet presAssocID="{6934B1E4-3E6D-41C3-8C6D-6B821EC28107}" presName="hierChild5" presStyleCnt="0"/>
      <dgm:spPr/>
    </dgm:pt>
    <dgm:pt modelId="{3499B673-40FC-4026-BFE2-6F82AE5F847E}" type="pres">
      <dgm:prSet presAssocID="{8B61F1EE-301F-4A99-8F8E-79369C3BC650}" presName="Name23" presStyleLbl="parChTrans1D4" presStyleIdx="9" presStyleCnt="18"/>
      <dgm:spPr/>
      <dgm:t>
        <a:bodyPr/>
        <a:lstStyle/>
        <a:p>
          <a:endParaRPr lang="zh-CN" altLang="en-US"/>
        </a:p>
      </dgm:t>
    </dgm:pt>
    <dgm:pt modelId="{63DB515E-6378-47F1-8525-8880B426305A}" type="pres">
      <dgm:prSet presAssocID="{2FC9D7DF-E8D2-4E27-A3DA-318B42E18F47}" presName="hierRoot4" presStyleCnt="0"/>
      <dgm:spPr/>
    </dgm:pt>
    <dgm:pt modelId="{AAF97069-13B5-407D-B823-880A7010C81E}" type="pres">
      <dgm:prSet presAssocID="{2FC9D7DF-E8D2-4E27-A3DA-318B42E18F47}" presName="composite4" presStyleCnt="0"/>
      <dgm:spPr/>
    </dgm:pt>
    <dgm:pt modelId="{B0C6B70A-EE65-41F4-B1F8-EB1FFFC6BA22}" type="pres">
      <dgm:prSet presAssocID="{2FC9D7DF-E8D2-4E27-A3DA-318B42E18F47}" presName="background4" presStyleLbl="node4" presStyleIdx="9" presStyleCnt="18"/>
      <dgm:spPr/>
    </dgm:pt>
    <dgm:pt modelId="{BA3FC875-AD7D-4C37-A9FD-F7FD60E5FBB8}" type="pres">
      <dgm:prSet presAssocID="{2FC9D7DF-E8D2-4E27-A3DA-318B42E18F47}" presName="text4" presStyleLbl="fgAcc4" presStyleIdx="9" presStyleCnt="1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51FB449-0743-4FE8-8B8C-7BE1C059461A}" type="pres">
      <dgm:prSet presAssocID="{2FC9D7DF-E8D2-4E27-A3DA-318B42E18F47}" presName="hierChild5" presStyleCnt="0"/>
      <dgm:spPr/>
    </dgm:pt>
    <dgm:pt modelId="{013D3A93-5646-477D-B598-A9203DC23FFB}" type="pres">
      <dgm:prSet presAssocID="{4B0E6EA2-6037-4176-A013-E751A143D89D}" presName="Name23" presStyleLbl="parChTrans1D4" presStyleIdx="10" presStyleCnt="18"/>
      <dgm:spPr/>
      <dgm:t>
        <a:bodyPr/>
        <a:lstStyle/>
        <a:p>
          <a:endParaRPr lang="zh-CN" altLang="en-US"/>
        </a:p>
      </dgm:t>
    </dgm:pt>
    <dgm:pt modelId="{DD78639A-911C-4B18-BF1A-F1FBC4B5D77E}" type="pres">
      <dgm:prSet presAssocID="{DB9870D5-62B4-4FC6-ACAF-A0BD186417D1}" presName="hierRoot4" presStyleCnt="0"/>
      <dgm:spPr/>
    </dgm:pt>
    <dgm:pt modelId="{26C18EF6-11F6-4229-97F4-42A6CE4B8DAF}" type="pres">
      <dgm:prSet presAssocID="{DB9870D5-62B4-4FC6-ACAF-A0BD186417D1}" presName="composite4" presStyleCnt="0"/>
      <dgm:spPr/>
    </dgm:pt>
    <dgm:pt modelId="{2145CFD0-F13C-4E89-A71C-DF8DE99725B1}" type="pres">
      <dgm:prSet presAssocID="{DB9870D5-62B4-4FC6-ACAF-A0BD186417D1}" presName="background4" presStyleLbl="node4" presStyleIdx="10" presStyleCnt="18"/>
      <dgm:spPr/>
    </dgm:pt>
    <dgm:pt modelId="{EA29CD64-BCBF-47E4-B021-6CC4587F8DA0}" type="pres">
      <dgm:prSet presAssocID="{DB9870D5-62B4-4FC6-ACAF-A0BD186417D1}" presName="text4" presStyleLbl="fgAcc4" presStyleIdx="10" presStyleCnt="1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157C9DD-2652-4236-8C4B-6E9722070E2A}" type="pres">
      <dgm:prSet presAssocID="{DB9870D5-62B4-4FC6-ACAF-A0BD186417D1}" presName="hierChild5" presStyleCnt="0"/>
      <dgm:spPr/>
    </dgm:pt>
    <dgm:pt modelId="{B614AB66-DF32-4D6A-8A77-1886CC2F72B7}" type="pres">
      <dgm:prSet presAssocID="{4DC13243-C20D-4BE5-926F-34D0E94F0B78}" presName="Name23" presStyleLbl="parChTrans1D4" presStyleIdx="11" presStyleCnt="18"/>
      <dgm:spPr/>
      <dgm:t>
        <a:bodyPr/>
        <a:lstStyle/>
        <a:p>
          <a:endParaRPr lang="zh-CN" altLang="en-US"/>
        </a:p>
      </dgm:t>
    </dgm:pt>
    <dgm:pt modelId="{64920C6E-9029-4AF7-A383-B10A0156000E}" type="pres">
      <dgm:prSet presAssocID="{35D29922-A2FF-448D-8A06-A2B7697E6EB4}" presName="hierRoot4" presStyleCnt="0"/>
      <dgm:spPr/>
    </dgm:pt>
    <dgm:pt modelId="{4BCE92E7-C8D8-4B59-A443-9404A3B42355}" type="pres">
      <dgm:prSet presAssocID="{35D29922-A2FF-448D-8A06-A2B7697E6EB4}" presName="composite4" presStyleCnt="0"/>
      <dgm:spPr/>
    </dgm:pt>
    <dgm:pt modelId="{E71594AE-483F-4F6A-AD9A-A19BE506E739}" type="pres">
      <dgm:prSet presAssocID="{35D29922-A2FF-448D-8A06-A2B7697E6EB4}" presName="background4" presStyleLbl="node4" presStyleIdx="11" presStyleCnt="18"/>
      <dgm:spPr/>
    </dgm:pt>
    <dgm:pt modelId="{12D9412F-D299-480A-AFDA-B4417282A17C}" type="pres">
      <dgm:prSet presAssocID="{35D29922-A2FF-448D-8A06-A2B7697E6EB4}" presName="text4" presStyleLbl="fgAcc4" presStyleIdx="11" presStyleCnt="1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FF28502-9409-4C3D-99F2-DA2B1DD4A34C}" type="pres">
      <dgm:prSet presAssocID="{35D29922-A2FF-448D-8A06-A2B7697E6EB4}" presName="hierChild5" presStyleCnt="0"/>
      <dgm:spPr/>
    </dgm:pt>
    <dgm:pt modelId="{7D53821C-118E-49A9-A851-250E4A222641}" type="pres">
      <dgm:prSet presAssocID="{BCDF3590-FFED-4388-BDE0-3A2943719E15}" presName="Name23" presStyleLbl="parChTrans1D4" presStyleIdx="12" presStyleCnt="18"/>
      <dgm:spPr/>
      <dgm:t>
        <a:bodyPr/>
        <a:lstStyle/>
        <a:p>
          <a:endParaRPr lang="zh-CN" altLang="en-US"/>
        </a:p>
      </dgm:t>
    </dgm:pt>
    <dgm:pt modelId="{8DD87BBF-A087-4729-944F-75B5477280D1}" type="pres">
      <dgm:prSet presAssocID="{F9AE8C4B-D3A4-422C-95BD-D40F9604812D}" presName="hierRoot4" presStyleCnt="0"/>
      <dgm:spPr/>
    </dgm:pt>
    <dgm:pt modelId="{8B947A3B-BB00-4B6F-8C91-A9D2587E73DA}" type="pres">
      <dgm:prSet presAssocID="{F9AE8C4B-D3A4-422C-95BD-D40F9604812D}" presName="composite4" presStyleCnt="0"/>
      <dgm:spPr/>
    </dgm:pt>
    <dgm:pt modelId="{D0FFF4D8-9025-4EC9-A6F8-AB7A052F06E2}" type="pres">
      <dgm:prSet presAssocID="{F9AE8C4B-D3A4-422C-95BD-D40F9604812D}" presName="background4" presStyleLbl="node4" presStyleIdx="12" presStyleCnt="18"/>
      <dgm:spPr/>
    </dgm:pt>
    <dgm:pt modelId="{177B3294-249C-4A98-B6A2-0314F29E2707}" type="pres">
      <dgm:prSet presAssocID="{F9AE8C4B-D3A4-422C-95BD-D40F9604812D}" presName="text4" presStyleLbl="fgAcc4" presStyleIdx="12" presStyleCnt="1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C343356-E364-4CDC-8176-C6F7A75E4116}" type="pres">
      <dgm:prSet presAssocID="{F9AE8C4B-D3A4-422C-95BD-D40F9604812D}" presName="hierChild5" presStyleCnt="0"/>
      <dgm:spPr/>
    </dgm:pt>
    <dgm:pt modelId="{46261F5E-B8EA-40F8-94E1-C145DEBD9FC7}" type="pres">
      <dgm:prSet presAssocID="{DFE562B1-832D-4D05-AD3B-DC7A694945CC}" presName="Name23" presStyleLbl="parChTrans1D4" presStyleIdx="13" presStyleCnt="18"/>
      <dgm:spPr/>
      <dgm:t>
        <a:bodyPr/>
        <a:lstStyle/>
        <a:p>
          <a:endParaRPr lang="zh-CN" altLang="en-US"/>
        </a:p>
      </dgm:t>
    </dgm:pt>
    <dgm:pt modelId="{2F140271-F688-445E-975C-33ECA2A44EC5}" type="pres">
      <dgm:prSet presAssocID="{AF04A29B-6652-447B-800B-377639C20C0E}" presName="hierRoot4" presStyleCnt="0"/>
      <dgm:spPr/>
    </dgm:pt>
    <dgm:pt modelId="{69CEE9F7-DDBA-4074-AFB9-4ED945B38865}" type="pres">
      <dgm:prSet presAssocID="{AF04A29B-6652-447B-800B-377639C20C0E}" presName="composite4" presStyleCnt="0"/>
      <dgm:spPr/>
    </dgm:pt>
    <dgm:pt modelId="{98F5E378-8E89-4B15-81A4-A076CA8ADA9E}" type="pres">
      <dgm:prSet presAssocID="{AF04A29B-6652-447B-800B-377639C20C0E}" presName="background4" presStyleLbl="node4" presStyleIdx="13" presStyleCnt="18"/>
      <dgm:spPr/>
    </dgm:pt>
    <dgm:pt modelId="{6BEBFF6A-993B-4328-B470-383B1EA3017E}" type="pres">
      <dgm:prSet presAssocID="{AF04A29B-6652-447B-800B-377639C20C0E}" presName="text4" presStyleLbl="fgAcc4" presStyleIdx="13" presStyleCnt="1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8E95993-2C68-4633-BB4A-45DD10815F0A}" type="pres">
      <dgm:prSet presAssocID="{AF04A29B-6652-447B-800B-377639C20C0E}" presName="hierChild5" presStyleCnt="0"/>
      <dgm:spPr/>
    </dgm:pt>
    <dgm:pt modelId="{6321F2CA-36D1-4211-B9B3-C079F05E1715}" type="pres">
      <dgm:prSet presAssocID="{83D89789-8123-4530-AA4B-B7A8D43A30E7}" presName="Name23" presStyleLbl="parChTrans1D4" presStyleIdx="14" presStyleCnt="18"/>
      <dgm:spPr/>
      <dgm:t>
        <a:bodyPr/>
        <a:lstStyle/>
        <a:p>
          <a:endParaRPr lang="zh-CN" altLang="en-US"/>
        </a:p>
      </dgm:t>
    </dgm:pt>
    <dgm:pt modelId="{F0F201AD-8AC7-4EAB-B0B6-D4A4743D672D}" type="pres">
      <dgm:prSet presAssocID="{77BA1F69-0F02-45DC-829E-FFA00335ED65}" presName="hierRoot4" presStyleCnt="0"/>
      <dgm:spPr/>
    </dgm:pt>
    <dgm:pt modelId="{3C75AA3D-E894-4881-B5A1-41E8DD69678A}" type="pres">
      <dgm:prSet presAssocID="{77BA1F69-0F02-45DC-829E-FFA00335ED65}" presName="composite4" presStyleCnt="0"/>
      <dgm:spPr/>
    </dgm:pt>
    <dgm:pt modelId="{52F1EA61-7C7E-4038-B092-8C9DE6130223}" type="pres">
      <dgm:prSet presAssocID="{77BA1F69-0F02-45DC-829E-FFA00335ED65}" presName="background4" presStyleLbl="node4" presStyleIdx="14" presStyleCnt="18"/>
      <dgm:spPr/>
    </dgm:pt>
    <dgm:pt modelId="{5CFE3D52-2915-4FFB-ACFB-F1EFD075BBCB}" type="pres">
      <dgm:prSet presAssocID="{77BA1F69-0F02-45DC-829E-FFA00335ED65}" presName="text4" presStyleLbl="fgAcc4" presStyleIdx="14" presStyleCnt="1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C3BF27D-A34F-4C69-91DB-EB28021FF22E}" type="pres">
      <dgm:prSet presAssocID="{77BA1F69-0F02-45DC-829E-FFA00335ED65}" presName="hierChild5" presStyleCnt="0"/>
      <dgm:spPr/>
    </dgm:pt>
    <dgm:pt modelId="{FADD8924-AA78-4B51-8B3E-7B867A41B877}" type="pres">
      <dgm:prSet presAssocID="{0C3E6C99-FAA7-4E8C-A28A-33B63C488864}" presName="Name23" presStyleLbl="parChTrans1D4" presStyleIdx="15" presStyleCnt="18"/>
      <dgm:spPr/>
      <dgm:t>
        <a:bodyPr/>
        <a:lstStyle/>
        <a:p>
          <a:endParaRPr lang="zh-CN" altLang="en-US"/>
        </a:p>
      </dgm:t>
    </dgm:pt>
    <dgm:pt modelId="{EFD3E4D8-72BD-4DC8-8C38-D3FF2869D59E}" type="pres">
      <dgm:prSet presAssocID="{5FE97078-98C9-4469-B974-B86ACFA06F80}" presName="hierRoot4" presStyleCnt="0"/>
      <dgm:spPr/>
    </dgm:pt>
    <dgm:pt modelId="{9EDA1EDA-B158-45AF-8914-8AC6585B0E89}" type="pres">
      <dgm:prSet presAssocID="{5FE97078-98C9-4469-B974-B86ACFA06F80}" presName="composite4" presStyleCnt="0"/>
      <dgm:spPr/>
    </dgm:pt>
    <dgm:pt modelId="{AFA1412D-59B1-4BB6-A5A6-345501E0502E}" type="pres">
      <dgm:prSet presAssocID="{5FE97078-98C9-4469-B974-B86ACFA06F80}" presName="background4" presStyleLbl="node4" presStyleIdx="15" presStyleCnt="18"/>
      <dgm:spPr/>
    </dgm:pt>
    <dgm:pt modelId="{3D22F84D-AC32-4352-B503-AB3940EAD290}" type="pres">
      <dgm:prSet presAssocID="{5FE97078-98C9-4469-B974-B86ACFA06F80}" presName="text4" presStyleLbl="fgAcc4" presStyleIdx="15" presStyleCnt="1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8F152AF-658C-494D-9364-9C346FFE55C1}" type="pres">
      <dgm:prSet presAssocID="{5FE97078-98C9-4469-B974-B86ACFA06F80}" presName="hierChild5" presStyleCnt="0"/>
      <dgm:spPr/>
    </dgm:pt>
    <dgm:pt modelId="{EEC5775F-F325-4C13-B3BB-A1A6CC88D933}" type="pres">
      <dgm:prSet presAssocID="{DB1D6454-B89A-486F-9DF2-342DF79ACDAC}" presName="Name23" presStyleLbl="parChTrans1D4" presStyleIdx="16" presStyleCnt="18"/>
      <dgm:spPr/>
      <dgm:t>
        <a:bodyPr/>
        <a:lstStyle/>
        <a:p>
          <a:endParaRPr lang="zh-CN" altLang="en-US"/>
        </a:p>
      </dgm:t>
    </dgm:pt>
    <dgm:pt modelId="{FD63191B-B4C0-4D52-8E75-F8FF7EF0ACF7}" type="pres">
      <dgm:prSet presAssocID="{1FCA5951-96D6-47E2-B91E-C3A9CAEBA382}" presName="hierRoot4" presStyleCnt="0"/>
      <dgm:spPr/>
    </dgm:pt>
    <dgm:pt modelId="{B3711158-FDA0-4A20-B899-4139E4B211E3}" type="pres">
      <dgm:prSet presAssocID="{1FCA5951-96D6-47E2-B91E-C3A9CAEBA382}" presName="composite4" presStyleCnt="0"/>
      <dgm:spPr/>
    </dgm:pt>
    <dgm:pt modelId="{3D0383EA-6184-4226-9456-9CC3CD444DB8}" type="pres">
      <dgm:prSet presAssocID="{1FCA5951-96D6-47E2-B91E-C3A9CAEBA382}" presName="background4" presStyleLbl="node4" presStyleIdx="16" presStyleCnt="18"/>
      <dgm:spPr/>
    </dgm:pt>
    <dgm:pt modelId="{A7D3044E-9EB0-470C-9544-5DDF523E8E7C}" type="pres">
      <dgm:prSet presAssocID="{1FCA5951-96D6-47E2-B91E-C3A9CAEBA382}" presName="text4" presStyleLbl="fgAcc4" presStyleIdx="16" presStyleCnt="1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3468B97-656E-47FA-9BC5-F82680CBF81B}" type="pres">
      <dgm:prSet presAssocID="{1FCA5951-96D6-47E2-B91E-C3A9CAEBA382}" presName="hierChild5" presStyleCnt="0"/>
      <dgm:spPr/>
    </dgm:pt>
    <dgm:pt modelId="{E92EEEE7-9A77-48BC-9E60-AB942E641191}" type="pres">
      <dgm:prSet presAssocID="{7455AC29-92E6-4A89-84CC-23BF39A02983}" presName="Name23" presStyleLbl="parChTrans1D4" presStyleIdx="17" presStyleCnt="18"/>
      <dgm:spPr/>
      <dgm:t>
        <a:bodyPr/>
        <a:lstStyle/>
        <a:p>
          <a:endParaRPr lang="zh-CN" altLang="en-US"/>
        </a:p>
      </dgm:t>
    </dgm:pt>
    <dgm:pt modelId="{7D2B1681-1D2E-43E8-8C9E-04287833DFDE}" type="pres">
      <dgm:prSet presAssocID="{83ED8A88-D7EE-4B65-AB9D-FBA393EF0DF6}" presName="hierRoot4" presStyleCnt="0"/>
      <dgm:spPr/>
    </dgm:pt>
    <dgm:pt modelId="{DA8F3BB2-7D60-41B9-9B12-143C715FCC41}" type="pres">
      <dgm:prSet presAssocID="{83ED8A88-D7EE-4B65-AB9D-FBA393EF0DF6}" presName="composite4" presStyleCnt="0"/>
      <dgm:spPr/>
    </dgm:pt>
    <dgm:pt modelId="{69C422F6-28D4-4024-A73C-7E54F801237E}" type="pres">
      <dgm:prSet presAssocID="{83ED8A88-D7EE-4B65-AB9D-FBA393EF0DF6}" presName="background4" presStyleLbl="node4" presStyleIdx="17" presStyleCnt="18"/>
      <dgm:spPr/>
    </dgm:pt>
    <dgm:pt modelId="{0B8F6605-D12B-41A7-A6B7-8E24BDCAC4BE}" type="pres">
      <dgm:prSet presAssocID="{83ED8A88-D7EE-4B65-AB9D-FBA393EF0DF6}" presName="text4" presStyleLbl="fgAcc4" presStyleIdx="17" presStyleCnt="1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8877671-171F-4A45-B211-6CF495DDA8D3}" type="pres">
      <dgm:prSet presAssocID="{83ED8A88-D7EE-4B65-AB9D-FBA393EF0DF6}" presName="hierChild5" presStyleCnt="0"/>
      <dgm:spPr/>
    </dgm:pt>
  </dgm:ptLst>
  <dgm:cxnLst>
    <dgm:cxn modelId="{87BEAA76-F33D-4DC0-AE0F-B4A418CC6366}" type="presOf" srcId="{54128464-B6C7-462B-8925-AA60E918E141}" destId="{14B2A251-858F-4EF4-B908-FDECFC0A4B16}" srcOrd="0" destOrd="0" presId="urn:microsoft.com/office/officeart/2005/8/layout/hierarchy1"/>
    <dgm:cxn modelId="{B204C335-314E-4222-9CD4-909FB18E02A9}" type="presOf" srcId="{DB1D6454-B89A-486F-9DF2-342DF79ACDAC}" destId="{EEC5775F-F325-4C13-B3BB-A1A6CC88D933}" srcOrd="0" destOrd="0" presId="urn:microsoft.com/office/officeart/2005/8/layout/hierarchy1"/>
    <dgm:cxn modelId="{2DC976C9-16CE-464B-9EF5-D34072641F44}" type="presOf" srcId="{D7C99A29-F6EA-492B-AEC9-50FE7ECDCDC1}" destId="{656CDBD6-AA7A-4801-83C7-69B038207CF3}" srcOrd="0" destOrd="0" presId="urn:microsoft.com/office/officeart/2005/8/layout/hierarchy1"/>
    <dgm:cxn modelId="{F247621F-4D54-4475-8681-A1980EF02334}" srcId="{77BA1F69-0F02-45DC-829E-FFA00335ED65}" destId="{5FE97078-98C9-4469-B974-B86ACFA06F80}" srcOrd="0" destOrd="0" parTransId="{0C3E6C99-FAA7-4E8C-A28A-33B63C488864}" sibTransId="{DA86CE1E-CA01-40A8-90F9-3ACD2E5B2414}"/>
    <dgm:cxn modelId="{D3E6E049-D1A2-4510-853D-5341F2A35641}" type="presOf" srcId="{84A01F39-DB63-49B1-BD8E-76F5552440CF}" destId="{C97E5E05-ECC9-4303-B3BF-1FE4073C4CC9}" srcOrd="0" destOrd="0" presId="urn:microsoft.com/office/officeart/2005/8/layout/hierarchy1"/>
    <dgm:cxn modelId="{D93A2D54-F08B-45CC-ADF1-6CB71A947DFE}" type="presOf" srcId="{7455AC29-92E6-4A89-84CC-23BF39A02983}" destId="{E92EEEE7-9A77-48BC-9E60-AB942E641191}" srcOrd="0" destOrd="0" presId="urn:microsoft.com/office/officeart/2005/8/layout/hierarchy1"/>
    <dgm:cxn modelId="{B6411616-7B40-4325-B8DF-686AB9BDE82D}" type="presOf" srcId="{77BA1F69-0F02-45DC-829E-FFA00335ED65}" destId="{5CFE3D52-2915-4FFB-ACFB-F1EFD075BBCB}" srcOrd="0" destOrd="0" presId="urn:microsoft.com/office/officeart/2005/8/layout/hierarchy1"/>
    <dgm:cxn modelId="{46B75295-8F09-4F75-8E2C-27DF27B3136F}" type="presOf" srcId="{BE80F4D4-7D9C-459A-A409-A1B46BD67844}" destId="{2EFFB590-1692-4CE9-BA60-35AEF67B512A}" srcOrd="0" destOrd="0" presId="urn:microsoft.com/office/officeart/2005/8/layout/hierarchy1"/>
    <dgm:cxn modelId="{B05B18C1-FE46-49B0-83F8-06630B846C4A}" type="presOf" srcId="{1FCA5951-96D6-47E2-B91E-C3A9CAEBA382}" destId="{A7D3044E-9EB0-470C-9544-5DDF523E8E7C}" srcOrd="0" destOrd="0" presId="urn:microsoft.com/office/officeart/2005/8/layout/hierarchy1"/>
    <dgm:cxn modelId="{3FEB54CE-329F-45BA-B9D5-438779D59F3F}" type="presOf" srcId="{FBA519DB-CA04-4930-9F77-B45AED24B9D3}" destId="{1D4902A1-E430-45BA-82FC-E6B7985AD284}" srcOrd="0" destOrd="0" presId="urn:microsoft.com/office/officeart/2005/8/layout/hierarchy1"/>
    <dgm:cxn modelId="{A614C648-E34A-4D3A-86DF-928B070FECAE}" type="presOf" srcId="{084546BF-31A0-4E2E-A4C9-6E41BF4B7C6E}" destId="{17FD444F-BA8C-40FA-A3A1-65BCF3AD1038}" srcOrd="0" destOrd="0" presId="urn:microsoft.com/office/officeart/2005/8/layout/hierarchy1"/>
    <dgm:cxn modelId="{4B648BC8-DADE-4A02-944B-C1966A5A6547}" type="presOf" srcId="{0C3E6C99-FAA7-4E8C-A28A-33B63C488864}" destId="{FADD8924-AA78-4B51-8B3E-7B867A41B877}" srcOrd="0" destOrd="0" presId="urn:microsoft.com/office/officeart/2005/8/layout/hierarchy1"/>
    <dgm:cxn modelId="{EA65ED8A-17CB-4C2B-860E-5F61E1F6C4D3}" srcId="{94AFF9E1-E650-489E-B1C3-78B0E9208F9B}" destId="{084546BF-31A0-4E2E-A4C9-6E41BF4B7C6E}" srcOrd="1" destOrd="0" parTransId="{FBA519DB-CA04-4930-9F77-B45AED24B9D3}" sibTransId="{4F07370F-6293-4696-B0B1-27879379110B}"/>
    <dgm:cxn modelId="{0B86922A-377E-4422-B8ED-3392E13259D2}" type="presOf" srcId="{8B61F1EE-301F-4A99-8F8E-79369C3BC650}" destId="{3499B673-40FC-4026-BFE2-6F82AE5F847E}" srcOrd="0" destOrd="0" presId="urn:microsoft.com/office/officeart/2005/8/layout/hierarchy1"/>
    <dgm:cxn modelId="{8D09199D-E29E-403B-A3A5-9F9D097AD49E}" srcId="{D7C99A29-F6EA-492B-AEC9-50FE7ECDCDC1}" destId="{84A01F39-DB63-49B1-BD8E-76F5552440CF}" srcOrd="0" destOrd="0" parTransId="{94ACE07A-EE27-473C-B498-9654C9AE2546}" sibTransId="{42246D41-8F01-4B48-9A5F-BBF085D0D7F5}"/>
    <dgm:cxn modelId="{805ADF02-822E-48B0-8E37-6CA973434676}" srcId="{DE11C211-31E1-4851-921B-F885219FDA6B}" destId="{5460A978-A229-481D-BA05-85AD7A5767A8}" srcOrd="0" destOrd="0" parTransId="{006D7EC9-D060-4166-A427-AE439CE13009}" sibTransId="{0BBC8C6D-B4A6-4968-9D63-E9AADFD5EDEE}"/>
    <dgm:cxn modelId="{4A76D1D9-B886-475C-9715-37D9618043E7}" type="presOf" srcId="{BA000DB2-EACD-4429-A958-3F7795571557}" destId="{EEA82495-A91D-4FAD-8D9F-0AB8BCB3E3F1}" srcOrd="0" destOrd="0" presId="urn:microsoft.com/office/officeart/2005/8/layout/hierarchy1"/>
    <dgm:cxn modelId="{808275A4-2096-46F9-8E58-97A2F36924BE}" type="presOf" srcId="{6934B1E4-3E6D-41C3-8C6D-6B821EC28107}" destId="{8B767A6A-4F5C-43AD-8DC8-DF256CB568EB}" srcOrd="0" destOrd="0" presId="urn:microsoft.com/office/officeart/2005/8/layout/hierarchy1"/>
    <dgm:cxn modelId="{D9F9526A-0864-4275-B5F3-15B26AD21DBA}" srcId="{DE11C211-31E1-4851-921B-F885219FDA6B}" destId="{DE9E35DF-6084-4273-882F-34D336A18E99}" srcOrd="1" destOrd="0" parTransId="{CEEAC7D4-9208-4B93-AB2C-EF9818865109}" sibTransId="{68A3BF66-5F4D-48D7-8619-BE9EF6675679}"/>
    <dgm:cxn modelId="{51FFD693-731C-4144-8373-32AD6B0DA3A8}" srcId="{F9AE8C4B-D3A4-422C-95BD-D40F9604812D}" destId="{AF04A29B-6652-447B-800B-377639C20C0E}" srcOrd="0" destOrd="0" parTransId="{DFE562B1-832D-4D05-AD3B-DC7A694945CC}" sibTransId="{321E47EE-54BE-4519-AEB7-08546884F237}"/>
    <dgm:cxn modelId="{9352893F-1F1E-4DB0-8897-1DB39CAE3FC8}" type="presOf" srcId="{CBC4FB00-CF2A-481D-9B26-B99E7EA91936}" destId="{23F94032-35A3-438F-AC70-7F1CC12B2AD4}" srcOrd="0" destOrd="0" presId="urn:microsoft.com/office/officeart/2005/8/layout/hierarchy1"/>
    <dgm:cxn modelId="{977F9B5D-EB6B-4A50-B850-FAD35E92CEAF}" type="presOf" srcId="{941F543D-8ED3-43DA-875F-E27C82D50E47}" destId="{269BA94B-E9BF-4E2A-B24B-F40D91D16DE9}" srcOrd="0" destOrd="0" presId="urn:microsoft.com/office/officeart/2005/8/layout/hierarchy1"/>
    <dgm:cxn modelId="{96100245-44A0-46AF-8E1C-ACAA547A24B0}" type="presOf" srcId="{344A4D2F-3E05-43DE-B9D7-BBBA1A2EEB8E}" destId="{A9681C76-1C19-4903-87C1-05741F696B44}" srcOrd="0" destOrd="0" presId="urn:microsoft.com/office/officeart/2005/8/layout/hierarchy1"/>
    <dgm:cxn modelId="{58937037-3D16-4D99-86F9-BEBB3D2D1022}" type="presOf" srcId="{DE9E35DF-6084-4273-882F-34D336A18E99}" destId="{BEA7FD13-BB42-4FC5-9DA2-15D96A3A667D}" srcOrd="0" destOrd="0" presId="urn:microsoft.com/office/officeart/2005/8/layout/hierarchy1"/>
    <dgm:cxn modelId="{2C60A2DA-A248-4548-973D-AB927E443F82}" type="presOf" srcId="{94ACE07A-EE27-473C-B498-9654C9AE2546}" destId="{E4958044-548C-41C8-84B3-8E127631A84F}" srcOrd="0" destOrd="0" presId="urn:microsoft.com/office/officeart/2005/8/layout/hierarchy1"/>
    <dgm:cxn modelId="{BDA2A127-C16A-4987-AEB6-E7A4445ADB0E}" type="presOf" srcId="{C09081AF-76ED-4C68-B651-4339DB925CDE}" destId="{B779766C-2999-4981-AB80-23B578F12C00}" srcOrd="0" destOrd="0" presId="urn:microsoft.com/office/officeart/2005/8/layout/hierarchy1"/>
    <dgm:cxn modelId="{5FCC3C57-40A1-4B54-8465-54EBA9372212}" type="presOf" srcId="{DE11C211-31E1-4851-921B-F885219FDA6B}" destId="{BBB328C7-156E-496A-8168-E5F5D8422CE9}" srcOrd="0" destOrd="0" presId="urn:microsoft.com/office/officeart/2005/8/layout/hierarchy1"/>
    <dgm:cxn modelId="{ED49106B-3FD0-4C6E-B889-3EA5AB42DFD7}" type="presOf" srcId="{4DC13243-C20D-4BE5-926F-34D0E94F0B78}" destId="{B614AB66-DF32-4D6A-8A77-1886CC2F72B7}" srcOrd="0" destOrd="0" presId="urn:microsoft.com/office/officeart/2005/8/layout/hierarchy1"/>
    <dgm:cxn modelId="{A2C023DB-92E9-40C6-869C-C4886D531B08}" type="presOf" srcId="{DFE562B1-832D-4D05-AD3B-DC7A694945CC}" destId="{46261F5E-B8EA-40F8-94E1-C145DEBD9FC7}" srcOrd="0" destOrd="0" presId="urn:microsoft.com/office/officeart/2005/8/layout/hierarchy1"/>
    <dgm:cxn modelId="{45AA1E1E-618B-4335-97F1-CBFF9F5266E0}" type="presOf" srcId="{83D89789-8123-4530-AA4B-B7A8D43A30E7}" destId="{6321F2CA-36D1-4211-B9B3-C079F05E1715}" srcOrd="0" destOrd="0" presId="urn:microsoft.com/office/officeart/2005/8/layout/hierarchy1"/>
    <dgm:cxn modelId="{BE9F7F11-BC7C-42D2-A24F-FCEC0AE6FB62}" srcId="{DB9870D5-62B4-4FC6-ACAF-A0BD186417D1}" destId="{77BA1F69-0F02-45DC-829E-FFA00335ED65}" srcOrd="2" destOrd="0" parTransId="{83D89789-8123-4530-AA4B-B7A8D43A30E7}" sibTransId="{DA6405C1-1648-44E2-8DE3-CB7B4180C8BC}"/>
    <dgm:cxn modelId="{336AA06A-B6BE-4EF9-9AE6-C64DE7EA5039}" type="presOf" srcId="{AF04A29B-6652-447B-800B-377639C20C0E}" destId="{6BEBFF6A-993B-4328-B470-383B1EA3017E}" srcOrd="0" destOrd="0" presId="urn:microsoft.com/office/officeart/2005/8/layout/hierarchy1"/>
    <dgm:cxn modelId="{0018ED78-7015-4A54-B648-187A0A4EF36D}" type="presOf" srcId="{DB9870D5-62B4-4FC6-ACAF-A0BD186417D1}" destId="{EA29CD64-BCBF-47E4-B021-6CC4587F8DA0}" srcOrd="0" destOrd="0" presId="urn:microsoft.com/office/officeart/2005/8/layout/hierarchy1"/>
    <dgm:cxn modelId="{EF5986B9-13EC-4865-8F84-42B220962D54}" srcId="{58F0F049-5ED4-490F-9411-2C47878E03EC}" destId="{6934B1E4-3E6D-41C3-8C6D-6B821EC28107}" srcOrd="1" destOrd="0" parTransId="{C09081AF-76ED-4C68-B651-4339DB925CDE}" sibTransId="{2588FD83-9041-4581-BA05-790E9A2E0A9F}"/>
    <dgm:cxn modelId="{B14ED45E-32E5-4438-9F44-3C6D9E1E93C2}" type="presOf" srcId="{35E49BDB-74BB-4780-8260-B454C388177B}" destId="{82382837-AE3C-4899-A433-98F31AF8DDDC}" srcOrd="0" destOrd="0" presId="urn:microsoft.com/office/officeart/2005/8/layout/hierarchy1"/>
    <dgm:cxn modelId="{2C7AAD6C-B0E8-4DA3-AD82-A0A8D7A40944}" srcId="{54128464-B6C7-462B-8925-AA60E918E141}" destId="{94AFF9E1-E650-489E-B1C3-78B0E9208F9B}" srcOrd="0" destOrd="0" parTransId="{BD9FD505-15E5-457A-B750-610D0059B52D}" sibTransId="{3889EB39-E90E-4935-878A-BED212EA936E}"/>
    <dgm:cxn modelId="{1ADAF322-1E4D-4908-8AA4-54A8802C41CC}" srcId="{4AEE0464-51FD-47D7-A504-810CC7D36B21}" destId="{941F543D-8ED3-43DA-875F-E27C82D50E47}" srcOrd="0" destOrd="0" parTransId="{BA000DB2-EACD-4429-A958-3F7795571557}" sibTransId="{5F02225F-82D2-48B0-9E00-69C7EA68B88E}"/>
    <dgm:cxn modelId="{1DB586E7-4FE4-40F5-A373-5BF35433B68A}" srcId="{DE9E35DF-6084-4273-882F-34D336A18E99}" destId="{344A4D2F-3E05-43DE-B9D7-BBBA1A2EEB8E}" srcOrd="0" destOrd="0" parTransId="{14C25A08-AA9F-4AAE-9E00-7E163EE76A23}" sibTransId="{31C2A6B2-56DD-4A41-A340-C8FF403FDB1B}"/>
    <dgm:cxn modelId="{FDBA2D69-E888-4BF4-8572-D5B575AC9052}" type="presOf" srcId="{14C25A08-AA9F-4AAE-9E00-7E163EE76A23}" destId="{5DEFA187-168A-48E3-9484-6648B079CCDB}" srcOrd="0" destOrd="0" presId="urn:microsoft.com/office/officeart/2005/8/layout/hierarchy1"/>
    <dgm:cxn modelId="{AD8A3C90-65C2-4C12-BE65-F7550AE2135E}" srcId="{767832DB-DA38-4FF9-831A-B929B4EEE9C4}" destId="{4AEE0464-51FD-47D7-A504-810CC7D36B21}" srcOrd="0" destOrd="0" parTransId="{B9669B5E-4764-4C85-8F4C-B69732C4C796}" sibTransId="{4FB43797-611B-4D17-98FF-514ADC264D79}"/>
    <dgm:cxn modelId="{EBC88126-7876-43FC-BBE6-F3410EA93C1F}" srcId="{DB9870D5-62B4-4FC6-ACAF-A0BD186417D1}" destId="{F9AE8C4B-D3A4-422C-95BD-D40F9604812D}" srcOrd="1" destOrd="0" parTransId="{BCDF3590-FFED-4388-BDE0-3A2943719E15}" sibTransId="{F2C69959-50DA-46FD-89D4-DBBF4D7DC607}"/>
    <dgm:cxn modelId="{CF809504-EAA8-4024-9DFA-99DB8E08249B}" type="presOf" srcId="{CEEAC7D4-9208-4B93-AB2C-EF9818865109}" destId="{48CEFA79-AB45-4A10-BA1B-85A5BD08CFBB}" srcOrd="0" destOrd="0" presId="urn:microsoft.com/office/officeart/2005/8/layout/hierarchy1"/>
    <dgm:cxn modelId="{03FF9188-B90E-426C-9512-9AF8FEAB7B13}" type="presOf" srcId="{B9669B5E-4764-4C85-8F4C-B69732C4C796}" destId="{E6437453-B177-4A5D-ABEA-4BFEF0F23D4A}" srcOrd="0" destOrd="0" presId="urn:microsoft.com/office/officeart/2005/8/layout/hierarchy1"/>
    <dgm:cxn modelId="{D06067BB-3248-414E-94C6-463272163A1F}" srcId="{5FE97078-98C9-4469-B974-B86ACFA06F80}" destId="{83ED8A88-D7EE-4B65-AB9D-FBA393EF0DF6}" srcOrd="1" destOrd="0" parTransId="{7455AC29-92E6-4A89-84CC-23BF39A02983}" sibTransId="{6EA8FA8A-D765-4490-B36B-545C0701AAA9}"/>
    <dgm:cxn modelId="{BDAB3C78-A7DA-4659-872F-5671AAEE4409}" type="presOf" srcId="{2FC9D7DF-E8D2-4E27-A3DA-318B42E18F47}" destId="{BA3FC875-AD7D-4C37-A9FD-F7FD60E5FBB8}" srcOrd="0" destOrd="0" presId="urn:microsoft.com/office/officeart/2005/8/layout/hierarchy1"/>
    <dgm:cxn modelId="{FF013A32-AFDA-4D39-88A0-CB5017F39038}" type="presOf" srcId="{006D7EC9-D060-4166-A427-AE439CE13009}" destId="{B89892BA-DB38-4C49-B714-874C02EF35A8}" srcOrd="0" destOrd="0" presId="urn:microsoft.com/office/officeart/2005/8/layout/hierarchy1"/>
    <dgm:cxn modelId="{A1E4579A-5A28-49EA-AF7C-46593DE86633}" type="presOf" srcId="{BCDF3590-FFED-4388-BDE0-3A2943719E15}" destId="{7D53821C-118E-49A9-A851-250E4A222641}" srcOrd="0" destOrd="0" presId="urn:microsoft.com/office/officeart/2005/8/layout/hierarchy1"/>
    <dgm:cxn modelId="{E44879EF-3781-4CBA-8AF6-B13493C33951}" srcId="{D7C99A29-F6EA-492B-AEC9-50FE7ECDCDC1}" destId="{58F0F049-5ED4-490F-9411-2C47878E03EC}" srcOrd="1" destOrd="0" parTransId="{420D787E-1367-43F7-A14E-4F4EE0D51CB4}" sibTransId="{B44B6CAC-5871-4314-BB2D-830124D30BEB}"/>
    <dgm:cxn modelId="{5F315897-2C17-4974-BDD4-7EC85FE4629E}" srcId="{DB9870D5-62B4-4FC6-ACAF-A0BD186417D1}" destId="{35D29922-A2FF-448D-8A06-A2B7697E6EB4}" srcOrd="0" destOrd="0" parTransId="{4DC13243-C20D-4BE5-926F-34D0E94F0B78}" sibTransId="{A296F496-BB75-461A-95DC-845B4CB375F0}"/>
    <dgm:cxn modelId="{BC3636CC-503A-449D-8881-02E2BABF56AA}" type="presOf" srcId="{58F0F049-5ED4-490F-9411-2C47878E03EC}" destId="{2E7A642C-CB97-424F-9085-2604DB4EEE95}" srcOrd="0" destOrd="0" presId="urn:microsoft.com/office/officeart/2005/8/layout/hierarchy1"/>
    <dgm:cxn modelId="{CCB07AE6-7476-4D19-B022-64DBD3BCD38A}" type="presOf" srcId="{767832DB-DA38-4FF9-831A-B929B4EEE9C4}" destId="{54E87F28-8354-4538-B502-D82C9548C59B}" srcOrd="0" destOrd="0" presId="urn:microsoft.com/office/officeart/2005/8/layout/hierarchy1"/>
    <dgm:cxn modelId="{8B0C6B02-B444-416D-A948-E5DE2B933A47}" type="presOf" srcId="{5460A978-A229-481D-BA05-85AD7A5767A8}" destId="{46D9E1D9-DF23-4C5C-AE6F-C0BBFD951E65}" srcOrd="0" destOrd="0" presId="urn:microsoft.com/office/officeart/2005/8/layout/hierarchy1"/>
    <dgm:cxn modelId="{4ED2E31A-C638-4808-AD3D-5581687BAF34}" srcId="{5FE97078-98C9-4469-B974-B86ACFA06F80}" destId="{1FCA5951-96D6-47E2-B91E-C3A9CAEBA382}" srcOrd="0" destOrd="0" parTransId="{DB1D6454-B89A-486F-9DF2-342DF79ACDAC}" sibTransId="{4DED06ED-D920-4BD8-8D5F-93100A0FB5F2}"/>
    <dgm:cxn modelId="{0C8BE798-3013-451F-828D-04740D7BCC93}" srcId="{084546BF-31A0-4E2E-A4C9-6E41BF4B7C6E}" destId="{D7C99A29-F6EA-492B-AEC9-50FE7ECDCDC1}" srcOrd="0" destOrd="0" parTransId="{CBC4FB00-CF2A-481D-9B26-B99E7EA91936}" sibTransId="{09715CF6-224E-42C6-AF7A-BEDA1F1F5096}"/>
    <dgm:cxn modelId="{0BBA54F6-8799-4899-9F0F-16B0AE85CA3C}" type="presOf" srcId="{16010651-43FF-49BC-BCFB-4D6A9C107E64}" destId="{3E8A5A93-494B-434F-8CF7-ADEFF40EA6D4}" srcOrd="0" destOrd="0" presId="urn:microsoft.com/office/officeart/2005/8/layout/hierarchy1"/>
    <dgm:cxn modelId="{34F18CE8-8833-44E3-8563-72C514D42A9B}" type="presOf" srcId="{4B0E6EA2-6037-4176-A013-E751A143D89D}" destId="{013D3A93-5646-477D-B598-A9203DC23FFB}" srcOrd="0" destOrd="0" presId="urn:microsoft.com/office/officeart/2005/8/layout/hierarchy1"/>
    <dgm:cxn modelId="{49646713-4D84-4FC2-A3CB-09219CECD6DD}" srcId="{58F0F049-5ED4-490F-9411-2C47878E03EC}" destId="{35E49BDB-74BB-4780-8260-B454C388177B}" srcOrd="0" destOrd="0" parTransId="{16010651-43FF-49BC-BCFB-4D6A9C107E64}" sibTransId="{689BD01B-5E05-478E-8682-8479974B5634}"/>
    <dgm:cxn modelId="{2264E34D-C107-4D73-B730-CF1B68D03985}" srcId="{4AEE0464-51FD-47D7-A504-810CC7D36B21}" destId="{DE11C211-31E1-4851-921B-F885219FDA6B}" srcOrd="1" destOrd="0" parTransId="{BE80F4D4-7D9C-459A-A409-A1B46BD67844}" sibTransId="{6FD0F8F4-E478-4D75-82C0-D8D85FDD9BC2}"/>
    <dgm:cxn modelId="{C036C878-3584-497F-AB91-5BEE9FEBE59C}" type="presOf" srcId="{5FE97078-98C9-4469-B974-B86ACFA06F80}" destId="{3D22F84D-AC32-4352-B503-AB3940EAD290}" srcOrd="0" destOrd="0" presId="urn:microsoft.com/office/officeart/2005/8/layout/hierarchy1"/>
    <dgm:cxn modelId="{B0C4B722-52AF-43DA-B825-E60B5631E548}" type="presOf" srcId="{94AFF9E1-E650-489E-B1C3-78B0E9208F9B}" destId="{9633C06D-F579-4B7B-A0A1-49DEB122AA99}" srcOrd="0" destOrd="0" presId="urn:microsoft.com/office/officeart/2005/8/layout/hierarchy1"/>
    <dgm:cxn modelId="{F9DFA98B-255A-4DC3-89B8-CDB9E6BE5D49}" type="presOf" srcId="{35D29922-A2FF-448D-8A06-A2B7697E6EB4}" destId="{12D9412F-D299-480A-AFDA-B4417282A17C}" srcOrd="0" destOrd="0" presId="urn:microsoft.com/office/officeart/2005/8/layout/hierarchy1"/>
    <dgm:cxn modelId="{E1481C54-C7A2-4AAE-86E6-18E21CAE3276}" srcId="{94AFF9E1-E650-489E-B1C3-78B0E9208F9B}" destId="{767832DB-DA38-4FF9-831A-B929B4EEE9C4}" srcOrd="0" destOrd="0" parTransId="{5A39F5A1-67EC-4012-96AC-3834C0E65BB2}" sibTransId="{8F41CE7D-4F1D-42F5-AE49-0BB4DC8BB907}"/>
    <dgm:cxn modelId="{25243D46-EEC5-4FA7-8368-290CD48CC3F9}" type="presOf" srcId="{420D787E-1367-43F7-A14E-4F4EE0D51CB4}" destId="{AF923DC7-E98E-4B9C-B8D9-D485117FC9DD}" srcOrd="0" destOrd="0" presId="urn:microsoft.com/office/officeart/2005/8/layout/hierarchy1"/>
    <dgm:cxn modelId="{A78CDF8D-225D-45A2-85BE-0FFD1F1C7871}" srcId="{D7C99A29-F6EA-492B-AEC9-50FE7ECDCDC1}" destId="{DB9870D5-62B4-4FC6-ACAF-A0BD186417D1}" srcOrd="2" destOrd="0" parTransId="{4B0E6EA2-6037-4176-A013-E751A143D89D}" sibTransId="{299FFA91-3AAB-45B0-8E31-CABE3F3D1F1C}"/>
    <dgm:cxn modelId="{C170C832-4B84-43DB-9236-EC1593A6EB97}" type="presOf" srcId="{F9AE8C4B-D3A4-422C-95BD-D40F9604812D}" destId="{177B3294-249C-4A98-B6A2-0314F29E2707}" srcOrd="0" destOrd="0" presId="urn:microsoft.com/office/officeart/2005/8/layout/hierarchy1"/>
    <dgm:cxn modelId="{2806F555-AB71-42ED-840B-44E8DCA60382}" type="presOf" srcId="{5A39F5A1-67EC-4012-96AC-3834C0E65BB2}" destId="{886F2739-40D8-4230-94D4-1E5DB403CD9A}" srcOrd="0" destOrd="0" presId="urn:microsoft.com/office/officeart/2005/8/layout/hierarchy1"/>
    <dgm:cxn modelId="{E85A8746-B0C2-4AD2-963B-1F228723EE22}" type="presOf" srcId="{83ED8A88-D7EE-4B65-AB9D-FBA393EF0DF6}" destId="{0B8F6605-D12B-41A7-A6B7-8E24BDCAC4BE}" srcOrd="0" destOrd="0" presId="urn:microsoft.com/office/officeart/2005/8/layout/hierarchy1"/>
    <dgm:cxn modelId="{D2333FF8-EC51-440D-9981-788B81B64B0F}" srcId="{6934B1E4-3E6D-41C3-8C6D-6B821EC28107}" destId="{2FC9D7DF-E8D2-4E27-A3DA-318B42E18F47}" srcOrd="0" destOrd="0" parTransId="{8B61F1EE-301F-4A99-8F8E-79369C3BC650}" sibTransId="{8001E20A-601D-4439-9E36-9AA764496B02}"/>
    <dgm:cxn modelId="{BBA01432-317F-4C61-8A58-F7DED17C124D}" type="presOf" srcId="{4AEE0464-51FD-47D7-A504-810CC7D36B21}" destId="{83C949CE-C35A-4EC6-9BAB-82171E716BCC}" srcOrd="0" destOrd="0" presId="urn:microsoft.com/office/officeart/2005/8/layout/hierarchy1"/>
    <dgm:cxn modelId="{86D118FB-C119-470C-8757-0047E924B464}" type="presParOf" srcId="{14B2A251-858F-4EF4-B908-FDECFC0A4B16}" destId="{57A6EE02-5041-4F81-BA83-07F5D916B16C}" srcOrd="0" destOrd="0" presId="urn:microsoft.com/office/officeart/2005/8/layout/hierarchy1"/>
    <dgm:cxn modelId="{674D7F88-F82C-4C54-BD27-15E823F07B6D}" type="presParOf" srcId="{57A6EE02-5041-4F81-BA83-07F5D916B16C}" destId="{C9F47852-185E-452C-973B-B88A8017F729}" srcOrd="0" destOrd="0" presId="urn:microsoft.com/office/officeart/2005/8/layout/hierarchy1"/>
    <dgm:cxn modelId="{25254A60-7B86-4470-AE57-1A186DF6A880}" type="presParOf" srcId="{C9F47852-185E-452C-973B-B88A8017F729}" destId="{BA7E3277-CF5B-4B8D-8191-4F3C706DEE45}" srcOrd="0" destOrd="0" presId="urn:microsoft.com/office/officeart/2005/8/layout/hierarchy1"/>
    <dgm:cxn modelId="{54CE4FBD-061A-4B01-8F57-1423F355F326}" type="presParOf" srcId="{C9F47852-185E-452C-973B-B88A8017F729}" destId="{9633C06D-F579-4B7B-A0A1-49DEB122AA99}" srcOrd="1" destOrd="0" presId="urn:microsoft.com/office/officeart/2005/8/layout/hierarchy1"/>
    <dgm:cxn modelId="{780F3EE8-7579-4E37-8146-0545B481567B}" type="presParOf" srcId="{57A6EE02-5041-4F81-BA83-07F5D916B16C}" destId="{4DA85563-1CC4-425B-AC1E-A45C87D8C68A}" srcOrd="1" destOrd="0" presId="urn:microsoft.com/office/officeart/2005/8/layout/hierarchy1"/>
    <dgm:cxn modelId="{1DB7BD8A-D32B-4FB8-B2EE-D93267CEBEE1}" type="presParOf" srcId="{4DA85563-1CC4-425B-AC1E-A45C87D8C68A}" destId="{886F2739-40D8-4230-94D4-1E5DB403CD9A}" srcOrd="0" destOrd="0" presId="urn:microsoft.com/office/officeart/2005/8/layout/hierarchy1"/>
    <dgm:cxn modelId="{ED5AAAFD-30D6-4F3D-8276-CCFC455ECF95}" type="presParOf" srcId="{4DA85563-1CC4-425B-AC1E-A45C87D8C68A}" destId="{682B1DCB-5F1A-4B55-9E77-FE9559651AD8}" srcOrd="1" destOrd="0" presId="urn:microsoft.com/office/officeart/2005/8/layout/hierarchy1"/>
    <dgm:cxn modelId="{DC90B87E-D3B4-4329-8EF1-9CF2B96529EA}" type="presParOf" srcId="{682B1DCB-5F1A-4B55-9E77-FE9559651AD8}" destId="{CE681BE1-6D62-437C-BBF6-3DE3209182A7}" srcOrd="0" destOrd="0" presId="urn:microsoft.com/office/officeart/2005/8/layout/hierarchy1"/>
    <dgm:cxn modelId="{4DF0B1E9-1848-48EC-8EE7-519A3CC945B6}" type="presParOf" srcId="{CE681BE1-6D62-437C-BBF6-3DE3209182A7}" destId="{E067A786-25AE-4A7E-8429-D484109AA792}" srcOrd="0" destOrd="0" presId="urn:microsoft.com/office/officeart/2005/8/layout/hierarchy1"/>
    <dgm:cxn modelId="{4BE6318A-02BD-422D-9B96-C4E8EB3793F5}" type="presParOf" srcId="{CE681BE1-6D62-437C-BBF6-3DE3209182A7}" destId="{54E87F28-8354-4538-B502-D82C9548C59B}" srcOrd="1" destOrd="0" presId="urn:microsoft.com/office/officeart/2005/8/layout/hierarchy1"/>
    <dgm:cxn modelId="{79FD1576-166B-4867-9E8C-4AC6E9129C55}" type="presParOf" srcId="{682B1DCB-5F1A-4B55-9E77-FE9559651AD8}" destId="{CC90CE71-3D33-4B33-86DA-8DFFE00678C1}" srcOrd="1" destOrd="0" presId="urn:microsoft.com/office/officeart/2005/8/layout/hierarchy1"/>
    <dgm:cxn modelId="{91D8FBF6-B33A-42AA-8362-1CE2B7E5DA83}" type="presParOf" srcId="{CC90CE71-3D33-4B33-86DA-8DFFE00678C1}" destId="{E6437453-B177-4A5D-ABEA-4BFEF0F23D4A}" srcOrd="0" destOrd="0" presId="urn:microsoft.com/office/officeart/2005/8/layout/hierarchy1"/>
    <dgm:cxn modelId="{92F2476F-F77A-4E69-88ED-191F4C38839E}" type="presParOf" srcId="{CC90CE71-3D33-4B33-86DA-8DFFE00678C1}" destId="{055D24E4-2F02-48A2-8616-0949DDACD31E}" srcOrd="1" destOrd="0" presId="urn:microsoft.com/office/officeart/2005/8/layout/hierarchy1"/>
    <dgm:cxn modelId="{C126CF71-3229-4890-8E49-9F97C0185749}" type="presParOf" srcId="{055D24E4-2F02-48A2-8616-0949DDACD31E}" destId="{7D668CC2-810C-4E9D-AEA7-7AB09764C382}" srcOrd="0" destOrd="0" presId="urn:microsoft.com/office/officeart/2005/8/layout/hierarchy1"/>
    <dgm:cxn modelId="{0EC7A7FE-86B4-4D1F-A236-42B03F5162B2}" type="presParOf" srcId="{7D668CC2-810C-4E9D-AEA7-7AB09764C382}" destId="{FE070DE2-DCAF-4289-96FC-EE7AACB1FC8D}" srcOrd="0" destOrd="0" presId="urn:microsoft.com/office/officeart/2005/8/layout/hierarchy1"/>
    <dgm:cxn modelId="{5339CF84-ACF2-42C2-8AA6-73E6B6808282}" type="presParOf" srcId="{7D668CC2-810C-4E9D-AEA7-7AB09764C382}" destId="{83C949CE-C35A-4EC6-9BAB-82171E716BCC}" srcOrd="1" destOrd="0" presId="urn:microsoft.com/office/officeart/2005/8/layout/hierarchy1"/>
    <dgm:cxn modelId="{21A12C40-0BD8-463B-83C0-6376524E2A89}" type="presParOf" srcId="{055D24E4-2F02-48A2-8616-0949DDACD31E}" destId="{33E5FC62-8564-4A3E-B090-9E38EE6A328D}" srcOrd="1" destOrd="0" presId="urn:microsoft.com/office/officeart/2005/8/layout/hierarchy1"/>
    <dgm:cxn modelId="{554475E6-B9BB-497F-BB39-A31C564B00AB}" type="presParOf" srcId="{33E5FC62-8564-4A3E-B090-9E38EE6A328D}" destId="{EEA82495-A91D-4FAD-8D9F-0AB8BCB3E3F1}" srcOrd="0" destOrd="0" presId="urn:microsoft.com/office/officeart/2005/8/layout/hierarchy1"/>
    <dgm:cxn modelId="{C9C8D86C-EA3C-45CB-9967-233EE122499A}" type="presParOf" srcId="{33E5FC62-8564-4A3E-B090-9E38EE6A328D}" destId="{B482CDFE-0FB6-45D0-8886-13188D90472C}" srcOrd="1" destOrd="0" presId="urn:microsoft.com/office/officeart/2005/8/layout/hierarchy1"/>
    <dgm:cxn modelId="{02870E58-EF9A-484A-9740-D88BA7970FEE}" type="presParOf" srcId="{B482CDFE-0FB6-45D0-8886-13188D90472C}" destId="{9AFE7A18-D66C-4412-8F03-1D9F1883E1F6}" srcOrd="0" destOrd="0" presId="urn:microsoft.com/office/officeart/2005/8/layout/hierarchy1"/>
    <dgm:cxn modelId="{D347AD7D-8819-450A-AC15-DF22DDA4147C}" type="presParOf" srcId="{9AFE7A18-D66C-4412-8F03-1D9F1883E1F6}" destId="{E3DDEDD3-3522-473A-A37D-13F9C20B3F21}" srcOrd="0" destOrd="0" presId="urn:microsoft.com/office/officeart/2005/8/layout/hierarchy1"/>
    <dgm:cxn modelId="{5DF16C6A-1C98-4214-923B-8452AF248271}" type="presParOf" srcId="{9AFE7A18-D66C-4412-8F03-1D9F1883E1F6}" destId="{269BA94B-E9BF-4E2A-B24B-F40D91D16DE9}" srcOrd="1" destOrd="0" presId="urn:microsoft.com/office/officeart/2005/8/layout/hierarchy1"/>
    <dgm:cxn modelId="{FC0AA6EF-67AF-4005-BE99-CE1A493042F5}" type="presParOf" srcId="{B482CDFE-0FB6-45D0-8886-13188D90472C}" destId="{7CAD2E0F-7749-4563-BD63-3363AA7C4DEA}" srcOrd="1" destOrd="0" presId="urn:microsoft.com/office/officeart/2005/8/layout/hierarchy1"/>
    <dgm:cxn modelId="{29E1F77F-AA3B-4864-AA95-E11B7339DE2D}" type="presParOf" srcId="{33E5FC62-8564-4A3E-B090-9E38EE6A328D}" destId="{2EFFB590-1692-4CE9-BA60-35AEF67B512A}" srcOrd="2" destOrd="0" presId="urn:microsoft.com/office/officeart/2005/8/layout/hierarchy1"/>
    <dgm:cxn modelId="{ADDA4089-2A40-4FE7-8FF8-375863D272CF}" type="presParOf" srcId="{33E5FC62-8564-4A3E-B090-9E38EE6A328D}" destId="{4AC4C228-069B-479C-80E6-87083FE4FD57}" srcOrd="3" destOrd="0" presId="urn:microsoft.com/office/officeart/2005/8/layout/hierarchy1"/>
    <dgm:cxn modelId="{6C1AB49D-33B4-4B1E-BD64-0C52E560F985}" type="presParOf" srcId="{4AC4C228-069B-479C-80E6-87083FE4FD57}" destId="{7F4BCDE3-DEB8-4048-8041-60B32D6AF92E}" srcOrd="0" destOrd="0" presId="urn:microsoft.com/office/officeart/2005/8/layout/hierarchy1"/>
    <dgm:cxn modelId="{A6A0DACE-12CC-4DE3-B3C8-83D614EF40F1}" type="presParOf" srcId="{7F4BCDE3-DEB8-4048-8041-60B32D6AF92E}" destId="{82EF1B86-8F0A-4748-9A75-24A74416A26C}" srcOrd="0" destOrd="0" presId="urn:microsoft.com/office/officeart/2005/8/layout/hierarchy1"/>
    <dgm:cxn modelId="{16C312AB-59AD-4358-A4F0-4BB6D6E8CB41}" type="presParOf" srcId="{7F4BCDE3-DEB8-4048-8041-60B32D6AF92E}" destId="{BBB328C7-156E-496A-8168-E5F5D8422CE9}" srcOrd="1" destOrd="0" presId="urn:microsoft.com/office/officeart/2005/8/layout/hierarchy1"/>
    <dgm:cxn modelId="{F7CBA679-154E-4910-85DE-46035F3F5114}" type="presParOf" srcId="{4AC4C228-069B-479C-80E6-87083FE4FD57}" destId="{EA09F219-5255-46DA-8264-29B589ED2164}" srcOrd="1" destOrd="0" presId="urn:microsoft.com/office/officeart/2005/8/layout/hierarchy1"/>
    <dgm:cxn modelId="{ABBA2902-3719-4CC1-B9CD-4F324BCC6DC3}" type="presParOf" srcId="{EA09F219-5255-46DA-8264-29B589ED2164}" destId="{B89892BA-DB38-4C49-B714-874C02EF35A8}" srcOrd="0" destOrd="0" presId="urn:microsoft.com/office/officeart/2005/8/layout/hierarchy1"/>
    <dgm:cxn modelId="{C4C0CDDC-60C7-4D49-8A3F-DE4148CBD640}" type="presParOf" srcId="{EA09F219-5255-46DA-8264-29B589ED2164}" destId="{DA15F7CD-7FEC-49A5-943A-170539888148}" srcOrd="1" destOrd="0" presId="urn:microsoft.com/office/officeart/2005/8/layout/hierarchy1"/>
    <dgm:cxn modelId="{8BC75EDA-63ED-49A8-B1C7-B284D340330C}" type="presParOf" srcId="{DA15F7CD-7FEC-49A5-943A-170539888148}" destId="{0C50D3D9-EB02-468B-AECC-EC9857675C59}" srcOrd="0" destOrd="0" presId="urn:microsoft.com/office/officeart/2005/8/layout/hierarchy1"/>
    <dgm:cxn modelId="{48ABE8E8-6F84-4226-9387-5D1BBC0AB328}" type="presParOf" srcId="{0C50D3D9-EB02-468B-AECC-EC9857675C59}" destId="{9AE2690D-5CD6-4DA0-808F-C566AB83A60B}" srcOrd="0" destOrd="0" presId="urn:microsoft.com/office/officeart/2005/8/layout/hierarchy1"/>
    <dgm:cxn modelId="{3B188E93-13A0-4F19-8A01-02204A1DFA0A}" type="presParOf" srcId="{0C50D3D9-EB02-468B-AECC-EC9857675C59}" destId="{46D9E1D9-DF23-4C5C-AE6F-C0BBFD951E65}" srcOrd="1" destOrd="0" presId="urn:microsoft.com/office/officeart/2005/8/layout/hierarchy1"/>
    <dgm:cxn modelId="{71F0096E-E0F2-402F-957E-54C9047D9C04}" type="presParOf" srcId="{DA15F7CD-7FEC-49A5-943A-170539888148}" destId="{FDCC0BD0-36D3-4D0D-B736-2994F5F7181D}" srcOrd="1" destOrd="0" presId="urn:microsoft.com/office/officeart/2005/8/layout/hierarchy1"/>
    <dgm:cxn modelId="{56E1D9F5-1B88-4FA8-9AA5-D3AC7A856854}" type="presParOf" srcId="{EA09F219-5255-46DA-8264-29B589ED2164}" destId="{48CEFA79-AB45-4A10-BA1B-85A5BD08CFBB}" srcOrd="2" destOrd="0" presId="urn:microsoft.com/office/officeart/2005/8/layout/hierarchy1"/>
    <dgm:cxn modelId="{418AB344-FAA0-4E33-B98F-87559D5C9332}" type="presParOf" srcId="{EA09F219-5255-46DA-8264-29B589ED2164}" destId="{92D4B43A-BBA1-43F4-BB07-20426CAF4856}" srcOrd="3" destOrd="0" presId="urn:microsoft.com/office/officeart/2005/8/layout/hierarchy1"/>
    <dgm:cxn modelId="{C023B3C9-9AFA-4133-B702-03E5E12197C7}" type="presParOf" srcId="{92D4B43A-BBA1-43F4-BB07-20426CAF4856}" destId="{E959C672-651B-4F01-879C-A25DE1CA10DD}" srcOrd="0" destOrd="0" presId="urn:microsoft.com/office/officeart/2005/8/layout/hierarchy1"/>
    <dgm:cxn modelId="{134ED6A6-C3BB-4AEA-A5A2-91F5BBE4B3DF}" type="presParOf" srcId="{E959C672-651B-4F01-879C-A25DE1CA10DD}" destId="{034A0FA7-2E67-4F08-B008-647F172B4AA9}" srcOrd="0" destOrd="0" presId="urn:microsoft.com/office/officeart/2005/8/layout/hierarchy1"/>
    <dgm:cxn modelId="{D007C940-83BA-46DA-A7C6-5602E52CFB9E}" type="presParOf" srcId="{E959C672-651B-4F01-879C-A25DE1CA10DD}" destId="{BEA7FD13-BB42-4FC5-9DA2-15D96A3A667D}" srcOrd="1" destOrd="0" presId="urn:microsoft.com/office/officeart/2005/8/layout/hierarchy1"/>
    <dgm:cxn modelId="{BC352B4F-E66F-4812-B603-5E45E4E153E3}" type="presParOf" srcId="{92D4B43A-BBA1-43F4-BB07-20426CAF4856}" destId="{369D6AC2-2697-4747-8FAC-7EA5B2D3B625}" srcOrd="1" destOrd="0" presId="urn:microsoft.com/office/officeart/2005/8/layout/hierarchy1"/>
    <dgm:cxn modelId="{43C9C099-324F-4AB9-9E86-E58FE00D5A37}" type="presParOf" srcId="{369D6AC2-2697-4747-8FAC-7EA5B2D3B625}" destId="{5DEFA187-168A-48E3-9484-6648B079CCDB}" srcOrd="0" destOrd="0" presId="urn:microsoft.com/office/officeart/2005/8/layout/hierarchy1"/>
    <dgm:cxn modelId="{3B20715C-8C97-4A0B-AF37-1000378FE433}" type="presParOf" srcId="{369D6AC2-2697-4747-8FAC-7EA5B2D3B625}" destId="{82D622B7-8B94-4A14-9AEB-BD8016F2D48D}" srcOrd="1" destOrd="0" presId="urn:microsoft.com/office/officeart/2005/8/layout/hierarchy1"/>
    <dgm:cxn modelId="{3DB91B6E-9317-44D8-BE28-A8BBE230C409}" type="presParOf" srcId="{82D622B7-8B94-4A14-9AEB-BD8016F2D48D}" destId="{EBB52AFA-524D-4B92-9AD6-4B7FDC01BF9D}" srcOrd="0" destOrd="0" presId="urn:microsoft.com/office/officeart/2005/8/layout/hierarchy1"/>
    <dgm:cxn modelId="{FFA4CCD3-8161-4B6C-B5AA-1311933E3A4F}" type="presParOf" srcId="{EBB52AFA-524D-4B92-9AD6-4B7FDC01BF9D}" destId="{7464F271-A186-4D74-B3E9-4208A65BCFEE}" srcOrd="0" destOrd="0" presId="urn:microsoft.com/office/officeart/2005/8/layout/hierarchy1"/>
    <dgm:cxn modelId="{9125F4A4-CA83-47EA-98AE-D101C1810802}" type="presParOf" srcId="{EBB52AFA-524D-4B92-9AD6-4B7FDC01BF9D}" destId="{A9681C76-1C19-4903-87C1-05741F696B44}" srcOrd="1" destOrd="0" presId="urn:microsoft.com/office/officeart/2005/8/layout/hierarchy1"/>
    <dgm:cxn modelId="{E9B0A11B-C329-427E-B8D0-064236CCC35E}" type="presParOf" srcId="{82D622B7-8B94-4A14-9AEB-BD8016F2D48D}" destId="{252C7855-BC18-4099-89B3-93372D7129D2}" srcOrd="1" destOrd="0" presId="urn:microsoft.com/office/officeart/2005/8/layout/hierarchy1"/>
    <dgm:cxn modelId="{67DE41B0-D7DA-4E67-8B91-8C45B1704D06}" type="presParOf" srcId="{4DA85563-1CC4-425B-AC1E-A45C87D8C68A}" destId="{1D4902A1-E430-45BA-82FC-E6B7985AD284}" srcOrd="2" destOrd="0" presId="urn:microsoft.com/office/officeart/2005/8/layout/hierarchy1"/>
    <dgm:cxn modelId="{CE879C6D-1BFD-4D7C-9882-6949D77EC156}" type="presParOf" srcId="{4DA85563-1CC4-425B-AC1E-A45C87D8C68A}" destId="{E279365D-E534-4F9D-BC98-2CB812E02F58}" srcOrd="3" destOrd="0" presId="urn:microsoft.com/office/officeart/2005/8/layout/hierarchy1"/>
    <dgm:cxn modelId="{8AC51A13-ED73-40B4-BB25-E292B773478F}" type="presParOf" srcId="{E279365D-E534-4F9D-BC98-2CB812E02F58}" destId="{93613E1B-BBDE-4BDB-8B09-9F1DBC3EB47D}" srcOrd="0" destOrd="0" presId="urn:microsoft.com/office/officeart/2005/8/layout/hierarchy1"/>
    <dgm:cxn modelId="{DC13B650-6D9A-4AEA-BD2D-0C5BFD9F51E5}" type="presParOf" srcId="{93613E1B-BBDE-4BDB-8B09-9F1DBC3EB47D}" destId="{9E24C99A-CF74-486A-A4BC-A18BBCC5EFE6}" srcOrd="0" destOrd="0" presId="urn:microsoft.com/office/officeart/2005/8/layout/hierarchy1"/>
    <dgm:cxn modelId="{9269EC22-A169-476E-AB20-8E4DB15BFA51}" type="presParOf" srcId="{93613E1B-BBDE-4BDB-8B09-9F1DBC3EB47D}" destId="{17FD444F-BA8C-40FA-A3A1-65BCF3AD1038}" srcOrd="1" destOrd="0" presId="urn:microsoft.com/office/officeart/2005/8/layout/hierarchy1"/>
    <dgm:cxn modelId="{FED9D02D-607E-483F-AABA-26EF5AB8EA16}" type="presParOf" srcId="{E279365D-E534-4F9D-BC98-2CB812E02F58}" destId="{B4515892-D1ED-4286-ADE6-812327D1502B}" srcOrd="1" destOrd="0" presId="urn:microsoft.com/office/officeart/2005/8/layout/hierarchy1"/>
    <dgm:cxn modelId="{817B55DF-8A7B-4688-A25C-08E15AB019BE}" type="presParOf" srcId="{B4515892-D1ED-4286-ADE6-812327D1502B}" destId="{23F94032-35A3-438F-AC70-7F1CC12B2AD4}" srcOrd="0" destOrd="0" presId="urn:microsoft.com/office/officeart/2005/8/layout/hierarchy1"/>
    <dgm:cxn modelId="{B2736097-3BD2-46E2-9E58-E43708556A9A}" type="presParOf" srcId="{B4515892-D1ED-4286-ADE6-812327D1502B}" destId="{8B82F140-5A33-4E82-8C0F-EEEDC4558375}" srcOrd="1" destOrd="0" presId="urn:microsoft.com/office/officeart/2005/8/layout/hierarchy1"/>
    <dgm:cxn modelId="{CBDC5EB6-74A0-48AD-BA01-63531A8A4E7F}" type="presParOf" srcId="{8B82F140-5A33-4E82-8C0F-EEEDC4558375}" destId="{7A011EB8-38E9-4293-A6DF-F016C3707523}" srcOrd="0" destOrd="0" presId="urn:microsoft.com/office/officeart/2005/8/layout/hierarchy1"/>
    <dgm:cxn modelId="{181C0AC7-C206-4443-887A-CEFFCEE7E595}" type="presParOf" srcId="{7A011EB8-38E9-4293-A6DF-F016C3707523}" destId="{956B1C79-A3D6-4BE0-9AB8-1B15CDE4446D}" srcOrd="0" destOrd="0" presId="urn:microsoft.com/office/officeart/2005/8/layout/hierarchy1"/>
    <dgm:cxn modelId="{A49BFC61-2AAE-43C8-BC29-2D7DAD11C17F}" type="presParOf" srcId="{7A011EB8-38E9-4293-A6DF-F016C3707523}" destId="{656CDBD6-AA7A-4801-83C7-69B038207CF3}" srcOrd="1" destOrd="0" presId="urn:microsoft.com/office/officeart/2005/8/layout/hierarchy1"/>
    <dgm:cxn modelId="{3AAC817E-1A65-4D80-840F-AD1EF6B99251}" type="presParOf" srcId="{8B82F140-5A33-4E82-8C0F-EEEDC4558375}" destId="{D5E50475-9F7E-476F-9FE6-5F342008E6CC}" srcOrd="1" destOrd="0" presId="urn:microsoft.com/office/officeart/2005/8/layout/hierarchy1"/>
    <dgm:cxn modelId="{AF40B2CB-870E-4748-9653-517DE7C5E3F7}" type="presParOf" srcId="{D5E50475-9F7E-476F-9FE6-5F342008E6CC}" destId="{E4958044-548C-41C8-84B3-8E127631A84F}" srcOrd="0" destOrd="0" presId="urn:microsoft.com/office/officeart/2005/8/layout/hierarchy1"/>
    <dgm:cxn modelId="{18795DE3-B9F7-4CB2-9FC6-DA9A53642B2E}" type="presParOf" srcId="{D5E50475-9F7E-476F-9FE6-5F342008E6CC}" destId="{38818AE9-3F31-4F29-A7E9-1D7B7E76527D}" srcOrd="1" destOrd="0" presId="urn:microsoft.com/office/officeart/2005/8/layout/hierarchy1"/>
    <dgm:cxn modelId="{98AF81B2-6966-4D32-8DCB-36AC9EAF3529}" type="presParOf" srcId="{38818AE9-3F31-4F29-A7E9-1D7B7E76527D}" destId="{44685F05-DF4E-47D3-9A6F-99F7BE17095E}" srcOrd="0" destOrd="0" presId="urn:microsoft.com/office/officeart/2005/8/layout/hierarchy1"/>
    <dgm:cxn modelId="{95B30AE7-5142-4BD8-BCC2-5820AC2E37BC}" type="presParOf" srcId="{44685F05-DF4E-47D3-9A6F-99F7BE17095E}" destId="{6DB5D85D-97E9-40AD-97C5-8A1DA77FFB67}" srcOrd="0" destOrd="0" presId="urn:microsoft.com/office/officeart/2005/8/layout/hierarchy1"/>
    <dgm:cxn modelId="{E4B42E65-5A0C-4242-B1BF-DF54F4D65788}" type="presParOf" srcId="{44685F05-DF4E-47D3-9A6F-99F7BE17095E}" destId="{C97E5E05-ECC9-4303-B3BF-1FE4073C4CC9}" srcOrd="1" destOrd="0" presId="urn:microsoft.com/office/officeart/2005/8/layout/hierarchy1"/>
    <dgm:cxn modelId="{022BAF45-B38A-49E4-8CB2-94864779B2DE}" type="presParOf" srcId="{38818AE9-3F31-4F29-A7E9-1D7B7E76527D}" destId="{000D730F-9804-4369-B5FA-730D54C29397}" srcOrd="1" destOrd="0" presId="urn:microsoft.com/office/officeart/2005/8/layout/hierarchy1"/>
    <dgm:cxn modelId="{6187E873-4861-4870-8A7E-1550440F83E9}" type="presParOf" srcId="{D5E50475-9F7E-476F-9FE6-5F342008E6CC}" destId="{AF923DC7-E98E-4B9C-B8D9-D485117FC9DD}" srcOrd="2" destOrd="0" presId="urn:microsoft.com/office/officeart/2005/8/layout/hierarchy1"/>
    <dgm:cxn modelId="{ECE812EE-CA4E-41C4-A8B7-528F89658C99}" type="presParOf" srcId="{D5E50475-9F7E-476F-9FE6-5F342008E6CC}" destId="{013109FD-3A6E-406E-951B-9BE445A5131D}" srcOrd="3" destOrd="0" presId="urn:microsoft.com/office/officeart/2005/8/layout/hierarchy1"/>
    <dgm:cxn modelId="{F40AA865-6B3B-4873-9B8C-FC5EAD1A224B}" type="presParOf" srcId="{013109FD-3A6E-406E-951B-9BE445A5131D}" destId="{15F47349-A47B-4318-BD47-2833B1639F2C}" srcOrd="0" destOrd="0" presId="urn:microsoft.com/office/officeart/2005/8/layout/hierarchy1"/>
    <dgm:cxn modelId="{9A9A6A62-E84B-4128-B1D4-4B2198F1557C}" type="presParOf" srcId="{15F47349-A47B-4318-BD47-2833B1639F2C}" destId="{D77A1C54-FE21-4B50-B8D8-C9827715015C}" srcOrd="0" destOrd="0" presId="urn:microsoft.com/office/officeart/2005/8/layout/hierarchy1"/>
    <dgm:cxn modelId="{6AB3B19C-0EE9-40E4-B342-19D202820FD6}" type="presParOf" srcId="{15F47349-A47B-4318-BD47-2833B1639F2C}" destId="{2E7A642C-CB97-424F-9085-2604DB4EEE95}" srcOrd="1" destOrd="0" presId="urn:microsoft.com/office/officeart/2005/8/layout/hierarchy1"/>
    <dgm:cxn modelId="{92CF1AE8-31B9-4D75-AB56-A88FDC4B0250}" type="presParOf" srcId="{013109FD-3A6E-406E-951B-9BE445A5131D}" destId="{E81243A1-CAE1-4C14-B2F3-8C6F6AC4D241}" srcOrd="1" destOrd="0" presId="urn:microsoft.com/office/officeart/2005/8/layout/hierarchy1"/>
    <dgm:cxn modelId="{734F651E-ED84-40CC-A55B-A2DA9FE90912}" type="presParOf" srcId="{E81243A1-CAE1-4C14-B2F3-8C6F6AC4D241}" destId="{3E8A5A93-494B-434F-8CF7-ADEFF40EA6D4}" srcOrd="0" destOrd="0" presId="urn:microsoft.com/office/officeart/2005/8/layout/hierarchy1"/>
    <dgm:cxn modelId="{B422D7C2-AFA5-4C3D-8F45-7C5EBAC59538}" type="presParOf" srcId="{E81243A1-CAE1-4C14-B2F3-8C6F6AC4D241}" destId="{4952D692-B3A7-4958-83F7-252B4B918C80}" srcOrd="1" destOrd="0" presId="urn:microsoft.com/office/officeart/2005/8/layout/hierarchy1"/>
    <dgm:cxn modelId="{79E30A28-3A0C-4935-90E0-E294FE8F75DA}" type="presParOf" srcId="{4952D692-B3A7-4958-83F7-252B4B918C80}" destId="{CA06015E-D444-4E09-9148-E6EA05EFAAB0}" srcOrd="0" destOrd="0" presId="urn:microsoft.com/office/officeart/2005/8/layout/hierarchy1"/>
    <dgm:cxn modelId="{7BEDB1A8-41AD-48C4-B1DD-F6C8BA6FDAD5}" type="presParOf" srcId="{CA06015E-D444-4E09-9148-E6EA05EFAAB0}" destId="{FF004077-3743-435F-8A3C-02A39019AEC4}" srcOrd="0" destOrd="0" presId="urn:microsoft.com/office/officeart/2005/8/layout/hierarchy1"/>
    <dgm:cxn modelId="{893453E7-32A5-4378-8651-156BE036C6E4}" type="presParOf" srcId="{CA06015E-D444-4E09-9148-E6EA05EFAAB0}" destId="{82382837-AE3C-4899-A433-98F31AF8DDDC}" srcOrd="1" destOrd="0" presId="urn:microsoft.com/office/officeart/2005/8/layout/hierarchy1"/>
    <dgm:cxn modelId="{DBA323A5-2500-4BD2-9FD9-7DE6EFE72F21}" type="presParOf" srcId="{4952D692-B3A7-4958-83F7-252B4B918C80}" destId="{F7508919-E586-4CD5-86AB-8ABBD2026DA0}" srcOrd="1" destOrd="0" presId="urn:microsoft.com/office/officeart/2005/8/layout/hierarchy1"/>
    <dgm:cxn modelId="{D1AC7FB9-12D7-4FB8-9CE7-BD06014C3EAF}" type="presParOf" srcId="{E81243A1-CAE1-4C14-B2F3-8C6F6AC4D241}" destId="{B779766C-2999-4981-AB80-23B578F12C00}" srcOrd="2" destOrd="0" presId="urn:microsoft.com/office/officeart/2005/8/layout/hierarchy1"/>
    <dgm:cxn modelId="{378D4A82-6560-41B8-8E07-CC005D72A41F}" type="presParOf" srcId="{E81243A1-CAE1-4C14-B2F3-8C6F6AC4D241}" destId="{7CC89D6F-0FDC-4434-809B-00D8EA5A6D1B}" srcOrd="3" destOrd="0" presId="urn:microsoft.com/office/officeart/2005/8/layout/hierarchy1"/>
    <dgm:cxn modelId="{F48F676B-6610-4C25-9F7B-017F86255D5B}" type="presParOf" srcId="{7CC89D6F-0FDC-4434-809B-00D8EA5A6D1B}" destId="{6E931822-DDB3-4331-879C-9E74FA632630}" srcOrd="0" destOrd="0" presId="urn:microsoft.com/office/officeart/2005/8/layout/hierarchy1"/>
    <dgm:cxn modelId="{DF633AF3-00AB-4E7A-80A0-C549559E999E}" type="presParOf" srcId="{6E931822-DDB3-4331-879C-9E74FA632630}" destId="{3D57525D-24B9-415A-A5BD-64A0257D8244}" srcOrd="0" destOrd="0" presId="urn:microsoft.com/office/officeart/2005/8/layout/hierarchy1"/>
    <dgm:cxn modelId="{A5CDB060-7864-40C9-A53D-124785DA326D}" type="presParOf" srcId="{6E931822-DDB3-4331-879C-9E74FA632630}" destId="{8B767A6A-4F5C-43AD-8DC8-DF256CB568EB}" srcOrd="1" destOrd="0" presId="urn:microsoft.com/office/officeart/2005/8/layout/hierarchy1"/>
    <dgm:cxn modelId="{53E07C8F-D11B-44A0-9F28-4D308C1C30D1}" type="presParOf" srcId="{7CC89D6F-0FDC-4434-809B-00D8EA5A6D1B}" destId="{F4F78384-20CC-4283-99ED-6D0860AEFA52}" srcOrd="1" destOrd="0" presId="urn:microsoft.com/office/officeart/2005/8/layout/hierarchy1"/>
    <dgm:cxn modelId="{01FB68A2-9440-46F3-BCDC-612C2EFF2549}" type="presParOf" srcId="{F4F78384-20CC-4283-99ED-6D0860AEFA52}" destId="{3499B673-40FC-4026-BFE2-6F82AE5F847E}" srcOrd="0" destOrd="0" presId="urn:microsoft.com/office/officeart/2005/8/layout/hierarchy1"/>
    <dgm:cxn modelId="{2BC4F99C-57F1-40C8-84EF-B4B73D3FE2F8}" type="presParOf" srcId="{F4F78384-20CC-4283-99ED-6D0860AEFA52}" destId="{63DB515E-6378-47F1-8525-8880B426305A}" srcOrd="1" destOrd="0" presId="urn:microsoft.com/office/officeart/2005/8/layout/hierarchy1"/>
    <dgm:cxn modelId="{88D20882-B8E4-4BD9-B3CA-D58269EA487D}" type="presParOf" srcId="{63DB515E-6378-47F1-8525-8880B426305A}" destId="{AAF97069-13B5-407D-B823-880A7010C81E}" srcOrd="0" destOrd="0" presId="urn:microsoft.com/office/officeart/2005/8/layout/hierarchy1"/>
    <dgm:cxn modelId="{43F063C3-F47B-4B99-BC24-17AB5D97D68B}" type="presParOf" srcId="{AAF97069-13B5-407D-B823-880A7010C81E}" destId="{B0C6B70A-EE65-41F4-B1F8-EB1FFFC6BA22}" srcOrd="0" destOrd="0" presId="urn:microsoft.com/office/officeart/2005/8/layout/hierarchy1"/>
    <dgm:cxn modelId="{4A833ECC-9AA4-426B-8CC0-11DA8516A662}" type="presParOf" srcId="{AAF97069-13B5-407D-B823-880A7010C81E}" destId="{BA3FC875-AD7D-4C37-A9FD-F7FD60E5FBB8}" srcOrd="1" destOrd="0" presId="urn:microsoft.com/office/officeart/2005/8/layout/hierarchy1"/>
    <dgm:cxn modelId="{95847FEB-C76E-4E86-BBE0-8D8E49CFDD85}" type="presParOf" srcId="{63DB515E-6378-47F1-8525-8880B426305A}" destId="{351FB449-0743-4FE8-8B8C-7BE1C059461A}" srcOrd="1" destOrd="0" presId="urn:microsoft.com/office/officeart/2005/8/layout/hierarchy1"/>
    <dgm:cxn modelId="{662BC572-C5BC-448B-B3B9-BD2C6D40B72D}" type="presParOf" srcId="{D5E50475-9F7E-476F-9FE6-5F342008E6CC}" destId="{013D3A93-5646-477D-B598-A9203DC23FFB}" srcOrd="4" destOrd="0" presId="urn:microsoft.com/office/officeart/2005/8/layout/hierarchy1"/>
    <dgm:cxn modelId="{5ADF718E-3DF9-4D6A-98BA-E241CE01E131}" type="presParOf" srcId="{D5E50475-9F7E-476F-9FE6-5F342008E6CC}" destId="{DD78639A-911C-4B18-BF1A-F1FBC4B5D77E}" srcOrd="5" destOrd="0" presId="urn:microsoft.com/office/officeart/2005/8/layout/hierarchy1"/>
    <dgm:cxn modelId="{5984931F-793C-41B1-9473-843FEB6CDCE7}" type="presParOf" srcId="{DD78639A-911C-4B18-BF1A-F1FBC4B5D77E}" destId="{26C18EF6-11F6-4229-97F4-42A6CE4B8DAF}" srcOrd="0" destOrd="0" presId="urn:microsoft.com/office/officeart/2005/8/layout/hierarchy1"/>
    <dgm:cxn modelId="{20E35B90-231D-449E-8CFA-39986504E385}" type="presParOf" srcId="{26C18EF6-11F6-4229-97F4-42A6CE4B8DAF}" destId="{2145CFD0-F13C-4E89-A71C-DF8DE99725B1}" srcOrd="0" destOrd="0" presId="urn:microsoft.com/office/officeart/2005/8/layout/hierarchy1"/>
    <dgm:cxn modelId="{D2946D86-C6D5-472B-91FD-BA2AF71588D2}" type="presParOf" srcId="{26C18EF6-11F6-4229-97F4-42A6CE4B8DAF}" destId="{EA29CD64-BCBF-47E4-B021-6CC4587F8DA0}" srcOrd="1" destOrd="0" presId="urn:microsoft.com/office/officeart/2005/8/layout/hierarchy1"/>
    <dgm:cxn modelId="{6E447CE4-D8FE-45F9-8B14-515432B14FF4}" type="presParOf" srcId="{DD78639A-911C-4B18-BF1A-F1FBC4B5D77E}" destId="{9157C9DD-2652-4236-8C4B-6E9722070E2A}" srcOrd="1" destOrd="0" presId="urn:microsoft.com/office/officeart/2005/8/layout/hierarchy1"/>
    <dgm:cxn modelId="{B5120596-E2EB-482F-BBBA-7C525A2CDD84}" type="presParOf" srcId="{9157C9DD-2652-4236-8C4B-6E9722070E2A}" destId="{B614AB66-DF32-4D6A-8A77-1886CC2F72B7}" srcOrd="0" destOrd="0" presId="urn:microsoft.com/office/officeart/2005/8/layout/hierarchy1"/>
    <dgm:cxn modelId="{D5BE1CA9-8DAB-412C-ADAA-336A39DE5FBB}" type="presParOf" srcId="{9157C9DD-2652-4236-8C4B-6E9722070E2A}" destId="{64920C6E-9029-4AF7-A383-B10A0156000E}" srcOrd="1" destOrd="0" presId="urn:microsoft.com/office/officeart/2005/8/layout/hierarchy1"/>
    <dgm:cxn modelId="{E194FA51-BEF4-4213-A326-ED0B9402423E}" type="presParOf" srcId="{64920C6E-9029-4AF7-A383-B10A0156000E}" destId="{4BCE92E7-C8D8-4B59-A443-9404A3B42355}" srcOrd="0" destOrd="0" presId="urn:microsoft.com/office/officeart/2005/8/layout/hierarchy1"/>
    <dgm:cxn modelId="{6A5FF74A-498C-411A-86F6-C9B54B4995DF}" type="presParOf" srcId="{4BCE92E7-C8D8-4B59-A443-9404A3B42355}" destId="{E71594AE-483F-4F6A-AD9A-A19BE506E739}" srcOrd="0" destOrd="0" presId="urn:microsoft.com/office/officeart/2005/8/layout/hierarchy1"/>
    <dgm:cxn modelId="{685E579B-6D8D-495B-B284-69EAA3BD3F0B}" type="presParOf" srcId="{4BCE92E7-C8D8-4B59-A443-9404A3B42355}" destId="{12D9412F-D299-480A-AFDA-B4417282A17C}" srcOrd="1" destOrd="0" presId="urn:microsoft.com/office/officeart/2005/8/layout/hierarchy1"/>
    <dgm:cxn modelId="{77BCA01D-BA74-4762-BE58-E0C3753A7630}" type="presParOf" srcId="{64920C6E-9029-4AF7-A383-B10A0156000E}" destId="{3FF28502-9409-4C3D-99F2-DA2B1DD4A34C}" srcOrd="1" destOrd="0" presId="urn:microsoft.com/office/officeart/2005/8/layout/hierarchy1"/>
    <dgm:cxn modelId="{81653872-3549-4114-85B7-D11476731C84}" type="presParOf" srcId="{9157C9DD-2652-4236-8C4B-6E9722070E2A}" destId="{7D53821C-118E-49A9-A851-250E4A222641}" srcOrd="2" destOrd="0" presId="urn:microsoft.com/office/officeart/2005/8/layout/hierarchy1"/>
    <dgm:cxn modelId="{EC35DFB0-51B6-4D4E-8708-8D350B0F9E43}" type="presParOf" srcId="{9157C9DD-2652-4236-8C4B-6E9722070E2A}" destId="{8DD87BBF-A087-4729-944F-75B5477280D1}" srcOrd="3" destOrd="0" presId="urn:microsoft.com/office/officeart/2005/8/layout/hierarchy1"/>
    <dgm:cxn modelId="{5C4228BF-098D-4888-806C-CCF2E634FFD6}" type="presParOf" srcId="{8DD87BBF-A087-4729-944F-75B5477280D1}" destId="{8B947A3B-BB00-4B6F-8C91-A9D2587E73DA}" srcOrd="0" destOrd="0" presId="urn:microsoft.com/office/officeart/2005/8/layout/hierarchy1"/>
    <dgm:cxn modelId="{013B76D6-FD1A-4B00-9F0E-BFAEB72BFB2E}" type="presParOf" srcId="{8B947A3B-BB00-4B6F-8C91-A9D2587E73DA}" destId="{D0FFF4D8-9025-4EC9-A6F8-AB7A052F06E2}" srcOrd="0" destOrd="0" presId="urn:microsoft.com/office/officeart/2005/8/layout/hierarchy1"/>
    <dgm:cxn modelId="{A0D450F1-427B-4D7A-80D7-6115D1921CAC}" type="presParOf" srcId="{8B947A3B-BB00-4B6F-8C91-A9D2587E73DA}" destId="{177B3294-249C-4A98-B6A2-0314F29E2707}" srcOrd="1" destOrd="0" presId="urn:microsoft.com/office/officeart/2005/8/layout/hierarchy1"/>
    <dgm:cxn modelId="{7B3CD097-B9DA-4509-BE56-F16FC562883C}" type="presParOf" srcId="{8DD87BBF-A087-4729-944F-75B5477280D1}" destId="{9C343356-E364-4CDC-8176-C6F7A75E4116}" srcOrd="1" destOrd="0" presId="urn:microsoft.com/office/officeart/2005/8/layout/hierarchy1"/>
    <dgm:cxn modelId="{BC94DBB4-B676-4FF1-B118-1684B8006334}" type="presParOf" srcId="{9C343356-E364-4CDC-8176-C6F7A75E4116}" destId="{46261F5E-B8EA-40F8-94E1-C145DEBD9FC7}" srcOrd="0" destOrd="0" presId="urn:microsoft.com/office/officeart/2005/8/layout/hierarchy1"/>
    <dgm:cxn modelId="{A8EF88DC-9DEA-431A-A388-B2BA41F5D52C}" type="presParOf" srcId="{9C343356-E364-4CDC-8176-C6F7A75E4116}" destId="{2F140271-F688-445E-975C-33ECA2A44EC5}" srcOrd="1" destOrd="0" presId="urn:microsoft.com/office/officeart/2005/8/layout/hierarchy1"/>
    <dgm:cxn modelId="{CC871924-432B-40C6-99F7-9D4D90D1C668}" type="presParOf" srcId="{2F140271-F688-445E-975C-33ECA2A44EC5}" destId="{69CEE9F7-DDBA-4074-AFB9-4ED945B38865}" srcOrd="0" destOrd="0" presId="urn:microsoft.com/office/officeart/2005/8/layout/hierarchy1"/>
    <dgm:cxn modelId="{64DA5F3E-FB5E-4D66-A7F1-8521591C72BB}" type="presParOf" srcId="{69CEE9F7-DDBA-4074-AFB9-4ED945B38865}" destId="{98F5E378-8E89-4B15-81A4-A076CA8ADA9E}" srcOrd="0" destOrd="0" presId="urn:microsoft.com/office/officeart/2005/8/layout/hierarchy1"/>
    <dgm:cxn modelId="{9089214E-75AC-4207-A740-CFA76105ABC4}" type="presParOf" srcId="{69CEE9F7-DDBA-4074-AFB9-4ED945B38865}" destId="{6BEBFF6A-993B-4328-B470-383B1EA3017E}" srcOrd="1" destOrd="0" presId="urn:microsoft.com/office/officeart/2005/8/layout/hierarchy1"/>
    <dgm:cxn modelId="{2E7D48F9-FF12-40C4-928D-5C18BE010223}" type="presParOf" srcId="{2F140271-F688-445E-975C-33ECA2A44EC5}" destId="{38E95993-2C68-4633-BB4A-45DD10815F0A}" srcOrd="1" destOrd="0" presId="urn:microsoft.com/office/officeart/2005/8/layout/hierarchy1"/>
    <dgm:cxn modelId="{1D10C9C2-B4FB-4604-B296-227B86DA5A48}" type="presParOf" srcId="{9157C9DD-2652-4236-8C4B-6E9722070E2A}" destId="{6321F2CA-36D1-4211-B9B3-C079F05E1715}" srcOrd="4" destOrd="0" presId="urn:microsoft.com/office/officeart/2005/8/layout/hierarchy1"/>
    <dgm:cxn modelId="{EFD4FE2A-B9FD-40FF-AFB2-67847D5B7ADA}" type="presParOf" srcId="{9157C9DD-2652-4236-8C4B-6E9722070E2A}" destId="{F0F201AD-8AC7-4EAB-B0B6-D4A4743D672D}" srcOrd="5" destOrd="0" presId="urn:microsoft.com/office/officeart/2005/8/layout/hierarchy1"/>
    <dgm:cxn modelId="{E6D8DD09-316D-4692-9277-CCB6E5B92C08}" type="presParOf" srcId="{F0F201AD-8AC7-4EAB-B0B6-D4A4743D672D}" destId="{3C75AA3D-E894-4881-B5A1-41E8DD69678A}" srcOrd="0" destOrd="0" presId="urn:microsoft.com/office/officeart/2005/8/layout/hierarchy1"/>
    <dgm:cxn modelId="{48C7ED38-7AF5-41EB-A5D2-E8E141F373D6}" type="presParOf" srcId="{3C75AA3D-E894-4881-B5A1-41E8DD69678A}" destId="{52F1EA61-7C7E-4038-B092-8C9DE6130223}" srcOrd="0" destOrd="0" presId="urn:microsoft.com/office/officeart/2005/8/layout/hierarchy1"/>
    <dgm:cxn modelId="{66B98910-655E-498E-A971-DA3A13893237}" type="presParOf" srcId="{3C75AA3D-E894-4881-B5A1-41E8DD69678A}" destId="{5CFE3D52-2915-4FFB-ACFB-F1EFD075BBCB}" srcOrd="1" destOrd="0" presId="urn:microsoft.com/office/officeart/2005/8/layout/hierarchy1"/>
    <dgm:cxn modelId="{E1854953-BB5F-4BE7-BCAF-6620F8105A23}" type="presParOf" srcId="{F0F201AD-8AC7-4EAB-B0B6-D4A4743D672D}" destId="{0C3BF27D-A34F-4C69-91DB-EB28021FF22E}" srcOrd="1" destOrd="0" presId="urn:microsoft.com/office/officeart/2005/8/layout/hierarchy1"/>
    <dgm:cxn modelId="{221B290D-A37B-4E90-B0D7-F9198BA5C0E8}" type="presParOf" srcId="{0C3BF27D-A34F-4C69-91DB-EB28021FF22E}" destId="{FADD8924-AA78-4B51-8B3E-7B867A41B877}" srcOrd="0" destOrd="0" presId="urn:microsoft.com/office/officeart/2005/8/layout/hierarchy1"/>
    <dgm:cxn modelId="{8351E760-E7D3-41B5-98CE-970D7DB95F06}" type="presParOf" srcId="{0C3BF27D-A34F-4C69-91DB-EB28021FF22E}" destId="{EFD3E4D8-72BD-4DC8-8C38-D3FF2869D59E}" srcOrd="1" destOrd="0" presId="urn:microsoft.com/office/officeart/2005/8/layout/hierarchy1"/>
    <dgm:cxn modelId="{62A40810-8BEA-4A26-ABBE-3EFEEBE171DE}" type="presParOf" srcId="{EFD3E4D8-72BD-4DC8-8C38-D3FF2869D59E}" destId="{9EDA1EDA-B158-45AF-8914-8AC6585B0E89}" srcOrd="0" destOrd="0" presId="urn:microsoft.com/office/officeart/2005/8/layout/hierarchy1"/>
    <dgm:cxn modelId="{58328AA9-713E-43DC-9BE1-E44FE7D9AB8D}" type="presParOf" srcId="{9EDA1EDA-B158-45AF-8914-8AC6585B0E89}" destId="{AFA1412D-59B1-4BB6-A5A6-345501E0502E}" srcOrd="0" destOrd="0" presId="urn:microsoft.com/office/officeart/2005/8/layout/hierarchy1"/>
    <dgm:cxn modelId="{846FDF8D-9640-4AEA-BE01-A91AD608C426}" type="presParOf" srcId="{9EDA1EDA-B158-45AF-8914-8AC6585B0E89}" destId="{3D22F84D-AC32-4352-B503-AB3940EAD290}" srcOrd="1" destOrd="0" presId="urn:microsoft.com/office/officeart/2005/8/layout/hierarchy1"/>
    <dgm:cxn modelId="{2DB4A960-506A-4392-94E9-2CA041D7E2AC}" type="presParOf" srcId="{EFD3E4D8-72BD-4DC8-8C38-D3FF2869D59E}" destId="{18F152AF-658C-494D-9364-9C346FFE55C1}" srcOrd="1" destOrd="0" presId="urn:microsoft.com/office/officeart/2005/8/layout/hierarchy1"/>
    <dgm:cxn modelId="{728FD6D9-E9F8-45CF-9D65-0B8552E871A7}" type="presParOf" srcId="{18F152AF-658C-494D-9364-9C346FFE55C1}" destId="{EEC5775F-F325-4C13-B3BB-A1A6CC88D933}" srcOrd="0" destOrd="0" presId="urn:microsoft.com/office/officeart/2005/8/layout/hierarchy1"/>
    <dgm:cxn modelId="{272ED658-96C6-4343-B199-DA9FBECC27CC}" type="presParOf" srcId="{18F152AF-658C-494D-9364-9C346FFE55C1}" destId="{FD63191B-B4C0-4D52-8E75-F8FF7EF0ACF7}" srcOrd="1" destOrd="0" presId="urn:microsoft.com/office/officeart/2005/8/layout/hierarchy1"/>
    <dgm:cxn modelId="{65B4F363-D359-461A-85A7-32CC9CCAEA61}" type="presParOf" srcId="{FD63191B-B4C0-4D52-8E75-F8FF7EF0ACF7}" destId="{B3711158-FDA0-4A20-B899-4139E4B211E3}" srcOrd="0" destOrd="0" presId="urn:microsoft.com/office/officeart/2005/8/layout/hierarchy1"/>
    <dgm:cxn modelId="{4130800A-1613-4F47-A15E-0007F3CC3EF1}" type="presParOf" srcId="{B3711158-FDA0-4A20-B899-4139E4B211E3}" destId="{3D0383EA-6184-4226-9456-9CC3CD444DB8}" srcOrd="0" destOrd="0" presId="urn:microsoft.com/office/officeart/2005/8/layout/hierarchy1"/>
    <dgm:cxn modelId="{4F1EDE47-BDF9-44E5-B32E-F6A065A52DC3}" type="presParOf" srcId="{B3711158-FDA0-4A20-B899-4139E4B211E3}" destId="{A7D3044E-9EB0-470C-9544-5DDF523E8E7C}" srcOrd="1" destOrd="0" presId="urn:microsoft.com/office/officeart/2005/8/layout/hierarchy1"/>
    <dgm:cxn modelId="{214CC5FD-A3EA-46E9-8AE7-2EDF4AF08EEF}" type="presParOf" srcId="{FD63191B-B4C0-4D52-8E75-F8FF7EF0ACF7}" destId="{23468B97-656E-47FA-9BC5-F82680CBF81B}" srcOrd="1" destOrd="0" presId="urn:microsoft.com/office/officeart/2005/8/layout/hierarchy1"/>
    <dgm:cxn modelId="{513F306E-90C7-4337-8703-4CA555A36D08}" type="presParOf" srcId="{18F152AF-658C-494D-9364-9C346FFE55C1}" destId="{E92EEEE7-9A77-48BC-9E60-AB942E641191}" srcOrd="2" destOrd="0" presId="urn:microsoft.com/office/officeart/2005/8/layout/hierarchy1"/>
    <dgm:cxn modelId="{8FB8D811-A272-4292-9AAA-49E79520F4DD}" type="presParOf" srcId="{18F152AF-658C-494D-9364-9C346FFE55C1}" destId="{7D2B1681-1D2E-43E8-8C9E-04287833DFDE}" srcOrd="3" destOrd="0" presId="urn:microsoft.com/office/officeart/2005/8/layout/hierarchy1"/>
    <dgm:cxn modelId="{044402E1-038B-4A4F-9B7D-765274EDE55A}" type="presParOf" srcId="{7D2B1681-1D2E-43E8-8C9E-04287833DFDE}" destId="{DA8F3BB2-7D60-41B9-9B12-143C715FCC41}" srcOrd="0" destOrd="0" presId="urn:microsoft.com/office/officeart/2005/8/layout/hierarchy1"/>
    <dgm:cxn modelId="{F0835627-F434-40A6-884C-80B8EF64D831}" type="presParOf" srcId="{DA8F3BB2-7D60-41B9-9B12-143C715FCC41}" destId="{69C422F6-28D4-4024-A73C-7E54F801237E}" srcOrd="0" destOrd="0" presId="urn:microsoft.com/office/officeart/2005/8/layout/hierarchy1"/>
    <dgm:cxn modelId="{9B2C88D0-E836-4CCB-81A2-7D6EA4ACAD68}" type="presParOf" srcId="{DA8F3BB2-7D60-41B9-9B12-143C715FCC41}" destId="{0B8F6605-D12B-41A7-A6B7-8E24BDCAC4BE}" srcOrd="1" destOrd="0" presId="urn:microsoft.com/office/officeart/2005/8/layout/hierarchy1"/>
    <dgm:cxn modelId="{0EAB934B-B7FE-4DB2-A078-52862F505AC1}" type="presParOf" srcId="{7D2B1681-1D2E-43E8-8C9E-04287833DFDE}" destId="{C8877671-171F-4A45-B211-6CF495DDA8D3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B67B573-7E34-4E0B-B607-2397FB9B61B3}">
      <dsp:nvSpPr>
        <dsp:cNvPr id="0" name=""/>
        <dsp:cNvSpPr/>
      </dsp:nvSpPr>
      <dsp:spPr>
        <a:xfrm>
          <a:off x="6662501" y="1392012"/>
          <a:ext cx="683785" cy="1627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0882"/>
              </a:lnTo>
              <a:lnTo>
                <a:pt x="683785" y="110882"/>
              </a:lnTo>
              <a:lnTo>
                <a:pt x="683785" y="162709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86E8A5-2932-41A1-A4F8-9D193B03F8C2}">
      <dsp:nvSpPr>
        <dsp:cNvPr id="0" name=""/>
        <dsp:cNvSpPr/>
      </dsp:nvSpPr>
      <dsp:spPr>
        <a:xfrm>
          <a:off x="6616781" y="1392012"/>
          <a:ext cx="91440" cy="16270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2709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023A15-71EB-4A20-86B9-A2B5F580D945}">
      <dsp:nvSpPr>
        <dsp:cNvPr id="0" name=""/>
        <dsp:cNvSpPr/>
      </dsp:nvSpPr>
      <dsp:spPr>
        <a:xfrm>
          <a:off x="5978716" y="1392012"/>
          <a:ext cx="683785" cy="162709"/>
        </a:xfrm>
        <a:custGeom>
          <a:avLst/>
          <a:gdLst/>
          <a:ahLst/>
          <a:cxnLst/>
          <a:rect l="0" t="0" r="0" b="0"/>
          <a:pathLst>
            <a:path>
              <a:moveTo>
                <a:pt x="683785" y="0"/>
              </a:moveTo>
              <a:lnTo>
                <a:pt x="683785" y="110882"/>
              </a:lnTo>
              <a:lnTo>
                <a:pt x="0" y="110882"/>
              </a:lnTo>
              <a:lnTo>
                <a:pt x="0" y="162709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35621F-1447-4918-8C5A-17A1022308A0}">
      <dsp:nvSpPr>
        <dsp:cNvPr id="0" name=""/>
        <dsp:cNvSpPr/>
      </dsp:nvSpPr>
      <dsp:spPr>
        <a:xfrm>
          <a:off x="6616781" y="874044"/>
          <a:ext cx="91440" cy="16270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2709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CACDE8A-9E3A-46BF-B1AD-424F67E317E7}">
      <dsp:nvSpPr>
        <dsp:cNvPr id="0" name=""/>
        <dsp:cNvSpPr/>
      </dsp:nvSpPr>
      <dsp:spPr>
        <a:xfrm>
          <a:off x="4611145" y="356077"/>
          <a:ext cx="2051356" cy="1627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0882"/>
              </a:lnTo>
              <a:lnTo>
                <a:pt x="2051356" y="110882"/>
              </a:lnTo>
              <a:lnTo>
                <a:pt x="2051356" y="162709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900BE2-B857-42F8-BFF1-1F44F62444AD}">
      <dsp:nvSpPr>
        <dsp:cNvPr id="0" name=""/>
        <dsp:cNvSpPr/>
      </dsp:nvSpPr>
      <dsp:spPr>
        <a:xfrm>
          <a:off x="5591103" y="3463882"/>
          <a:ext cx="91440" cy="16270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2709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615F5E-04BC-42E4-85E0-484F15CBFDFA}">
      <dsp:nvSpPr>
        <dsp:cNvPr id="0" name=""/>
        <dsp:cNvSpPr/>
      </dsp:nvSpPr>
      <dsp:spPr>
        <a:xfrm>
          <a:off x="5294930" y="2945914"/>
          <a:ext cx="341892" cy="1627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0882"/>
              </a:lnTo>
              <a:lnTo>
                <a:pt x="341892" y="110882"/>
              </a:lnTo>
              <a:lnTo>
                <a:pt x="341892" y="162709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4D6EF3-3A98-4BDE-811A-0D5B20C87856}">
      <dsp:nvSpPr>
        <dsp:cNvPr id="0" name=""/>
        <dsp:cNvSpPr/>
      </dsp:nvSpPr>
      <dsp:spPr>
        <a:xfrm>
          <a:off x="4953038" y="2945914"/>
          <a:ext cx="341892" cy="162709"/>
        </a:xfrm>
        <a:custGeom>
          <a:avLst/>
          <a:gdLst/>
          <a:ahLst/>
          <a:cxnLst/>
          <a:rect l="0" t="0" r="0" b="0"/>
          <a:pathLst>
            <a:path>
              <a:moveTo>
                <a:pt x="341892" y="0"/>
              </a:moveTo>
              <a:lnTo>
                <a:pt x="341892" y="110882"/>
              </a:lnTo>
              <a:lnTo>
                <a:pt x="0" y="110882"/>
              </a:lnTo>
              <a:lnTo>
                <a:pt x="0" y="162709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422D73-4AEB-4356-AFFE-8D89887A55C1}">
      <dsp:nvSpPr>
        <dsp:cNvPr id="0" name=""/>
        <dsp:cNvSpPr/>
      </dsp:nvSpPr>
      <dsp:spPr>
        <a:xfrm>
          <a:off x="5249210" y="2427947"/>
          <a:ext cx="91440" cy="16270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2709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9BF487-1D7B-403E-9F12-DC04A88E6BD5}">
      <dsp:nvSpPr>
        <dsp:cNvPr id="0" name=""/>
        <dsp:cNvSpPr/>
      </dsp:nvSpPr>
      <dsp:spPr>
        <a:xfrm>
          <a:off x="5249210" y="1909979"/>
          <a:ext cx="91440" cy="16270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2709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610C91-BB93-4F94-BE56-A4B5B0A714DA}">
      <dsp:nvSpPr>
        <dsp:cNvPr id="0" name=""/>
        <dsp:cNvSpPr/>
      </dsp:nvSpPr>
      <dsp:spPr>
        <a:xfrm>
          <a:off x="4440199" y="1392012"/>
          <a:ext cx="854731" cy="1627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0882"/>
              </a:lnTo>
              <a:lnTo>
                <a:pt x="854731" y="110882"/>
              </a:lnTo>
              <a:lnTo>
                <a:pt x="854731" y="162709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407287-6055-4DDE-9319-CFBED47879C3}">
      <dsp:nvSpPr>
        <dsp:cNvPr id="0" name=""/>
        <dsp:cNvSpPr/>
      </dsp:nvSpPr>
      <dsp:spPr>
        <a:xfrm>
          <a:off x="4565425" y="2427947"/>
          <a:ext cx="91440" cy="16270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2709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DA83BC-0E3D-4219-9A5A-F6E62564AB74}">
      <dsp:nvSpPr>
        <dsp:cNvPr id="0" name=""/>
        <dsp:cNvSpPr/>
      </dsp:nvSpPr>
      <dsp:spPr>
        <a:xfrm>
          <a:off x="4269252" y="1909979"/>
          <a:ext cx="341892" cy="1627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0882"/>
              </a:lnTo>
              <a:lnTo>
                <a:pt x="341892" y="110882"/>
              </a:lnTo>
              <a:lnTo>
                <a:pt x="341892" y="162709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501F28-492F-4BA5-AA54-B886622BF7FA}">
      <dsp:nvSpPr>
        <dsp:cNvPr id="0" name=""/>
        <dsp:cNvSpPr/>
      </dsp:nvSpPr>
      <dsp:spPr>
        <a:xfrm>
          <a:off x="3927359" y="1909979"/>
          <a:ext cx="341892" cy="162709"/>
        </a:xfrm>
        <a:custGeom>
          <a:avLst/>
          <a:gdLst/>
          <a:ahLst/>
          <a:cxnLst/>
          <a:rect l="0" t="0" r="0" b="0"/>
          <a:pathLst>
            <a:path>
              <a:moveTo>
                <a:pt x="341892" y="0"/>
              </a:moveTo>
              <a:lnTo>
                <a:pt x="341892" y="110882"/>
              </a:lnTo>
              <a:lnTo>
                <a:pt x="0" y="110882"/>
              </a:lnTo>
              <a:lnTo>
                <a:pt x="0" y="162709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05A3C1-E707-43A9-B717-258765F949CD}">
      <dsp:nvSpPr>
        <dsp:cNvPr id="0" name=""/>
        <dsp:cNvSpPr/>
      </dsp:nvSpPr>
      <dsp:spPr>
        <a:xfrm>
          <a:off x="4269252" y="1392012"/>
          <a:ext cx="170946" cy="162709"/>
        </a:xfrm>
        <a:custGeom>
          <a:avLst/>
          <a:gdLst/>
          <a:ahLst/>
          <a:cxnLst/>
          <a:rect l="0" t="0" r="0" b="0"/>
          <a:pathLst>
            <a:path>
              <a:moveTo>
                <a:pt x="170946" y="0"/>
              </a:moveTo>
              <a:lnTo>
                <a:pt x="170946" y="110882"/>
              </a:lnTo>
              <a:lnTo>
                <a:pt x="0" y="110882"/>
              </a:lnTo>
              <a:lnTo>
                <a:pt x="0" y="162709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7FA5D4-84AF-42EC-A241-881A7C2A4EFB}">
      <dsp:nvSpPr>
        <dsp:cNvPr id="0" name=""/>
        <dsp:cNvSpPr/>
      </dsp:nvSpPr>
      <dsp:spPr>
        <a:xfrm>
          <a:off x="3585467" y="1392012"/>
          <a:ext cx="854731" cy="162709"/>
        </a:xfrm>
        <a:custGeom>
          <a:avLst/>
          <a:gdLst/>
          <a:ahLst/>
          <a:cxnLst/>
          <a:rect l="0" t="0" r="0" b="0"/>
          <a:pathLst>
            <a:path>
              <a:moveTo>
                <a:pt x="854731" y="0"/>
              </a:moveTo>
              <a:lnTo>
                <a:pt x="854731" y="110882"/>
              </a:lnTo>
              <a:lnTo>
                <a:pt x="0" y="110882"/>
              </a:lnTo>
              <a:lnTo>
                <a:pt x="0" y="162709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0F9F1F-A2F0-469B-98AA-77B43B47FD46}">
      <dsp:nvSpPr>
        <dsp:cNvPr id="0" name=""/>
        <dsp:cNvSpPr/>
      </dsp:nvSpPr>
      <dsp:spPr>
        <a:xfrm>
          <a:off x="4394479" y="874044"/>
          <a:ext cx="91440" cy="16270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2709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5ACFFF-FF61-4B2E-994E-8FC8C64DA35D}">
      <dsp:nvSpPr>
        <dsp:cNvPr id="0" name=""/>
        <dsp:cNvSpPr/>
      </dsp:nvSpPr>
      <dsp:spPr>
        <a:xfrm>
          <a:off x="4440199" y="356077"/>
          <a:ext cx="170946" cy="162709"/>
        </a:xfrm>
        <a:custGeom>
          <a:avLst/>
          <a:gdLst/>
          <a:ahLst/>
          <a:cxnLst/>
          <a:rect l="0" t="0" r="0" b="0"/>
          <a:pathLst>
            <a:path>
              <a:moveTo>
                <a:pt x="170946" y="0"/>
              </a:moveTo>
              <a:lnTo>
                <a:pt x="170946" y="110882"/>
              </a:lnTo>
              <a:lnTo>
                <a:pt x="0" y="110882"/>
              </a:lnTo>
              <a:lnTo>
                <a:pt x="0" y="162709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4430D9-5544-476D-98B3-48CACCA54710}">
      <dsp:nvSpPr>
        <dsp:cNvPr id="0" name=""/>
        <dsp:cNvSpPr/>
      </dsp:nvSpPr>
      <dsp:spPr>
        <a:xfrm>
          <a:off x="3197854" y="2427947"/>
          <a:ext cx="91440" cy="16270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2709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3F85AD-5F06-4CD8-9744-CA1D2495DCBF}">
      <dsp:nvSpPr>
        <dsp:cNvPr id="0" name=""/>
        <dsp:cNvSpPr/>
      </dsp:nvSpPr>
      <dsp:spPr>
        <a:xfrm>
          <a:off x="2901681" y="1909979"/>
          <a:ext cx="341892" cy="1627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0882"/>
              </a:lnTo>
              <a:lnTo>
                <a:pt x="341892" y="110882"/>
              </a:lnTo>
              <a:lnTo>
                <a:pt x="341892" y="162709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BF36B6-CDC6-44BD-B1AC-B124BF562AE5}">
      <dsp:nvSpPr>
        <dsp:cNvPr id="0" name=""/>
        <dsp:cNvSpPr/>
      </dsp:nvSpPr>
      <dsp:spPr>
        <a:xfrm>
          <a:off x="2559788" y="1909979"/>
          <a:ext cx="341892" cy="162709"/>
        </a:xfrm>
        <a:custGeom>
          <a:avLst/>
          <a:gdLst/>
          <a:ahLst/>
          <a:cxnLst/>
          <a:rect l="0" t="0" r="0" b="0"/>
          <a:pathLst>
            <a:path>
              <a:moveTo>
                <a:pt x="341892" y="0"/>
              </a:moveTo>
              <a:lnTo>
                <a:pt x="341892" y="110882"/>
              </a:lnTo>
              <a:lnTo>
                <a:pt x="0" y="110882"/>
              </a:lnTo>
              <a:lnTo>
                <a:pt x="0" y="162709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B6DF8E-21B9-43AA-A40A-FCC2534DAA9A}">
      <dsp:nvSpPr>
        <dsp:cNvPr id="0" name=""/>
        <dsp:cNvSpPr/>
      </dsp:nvSpPr>
      <dsp:spPr>
        <a:xfrm>
          <a:off x="2559788" y="1392012"/>
          <a:ext cx="341892" cy="1627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0882"/>
              </a:lnTo>
              <a:lnTo>
                <a:pt x="341892" y="110882"/>
              </a:lnTo>
              <a:lnTo>
                <a:pt x="341892" y="162709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7CBC22-7603-4631-A456-AAD64239BDBF}">
      <dsp:nvSpPr>
        <dsp:cNvPr id="0" name=""/>
        <dsp:cNvSpPr/>
      </dsp:nvSpPr>
      <dsp:spPr>
        <a:xfrm>
          <a:off x="2217896" y="1392012"/>
          <a:ext cx="341892" cy="162709"/>
        </a:xfrm>
        <a:custGeom>
          <a:avLst/>
          <a:gdLst/>
          <a:ahLst/>
          <a:cxnLst/>
          <a:rect l="0" t="0" r="0" b="0"/>
          <a:pathLst>
            <a:path>
              <a:moveTo>
                <a:pt x="341892" y="0"/>
              </a:moveTo>
              <a:lnTo>
                <a:pt x="341892" y="110882"/>
              </a:lnTo>
              <a:lnTo>
                <a:pt x="0" y="110882"/>
              </a:lnTo>
              <a:lnTo>
                <a:pt x="0" y="162709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389CF0-B0CE-42BF-8B76-CBB1B2D7F504}">
      <dsp:nvSpPr>
        <dsp:cNvPr id="0" name=""/>
        <dsp:cNvSpPr/>
      </dsp:nvSpPr>
      <dsp:spPr>
        <a:xfrm>
          <a:off x="2514068" y="874044"/>
          <a:ext cx="91440" cy="16270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2709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3BA98D-6DDE-4472-9073-F24BB5D7FFEF}">
      <dsp:nvSpPr>
        <dsp:cNvPr id="0" name=""/>
        <dsp:cNvSpPr/>
      </dsp:nvSpPr>
      <dsp:spPr>
        <a:xfrm>
          <a:off x="2559788" y="356077"/>
          <a:ext cx="2051356" cy="162709"/>
        </a:xfrm>
        <a:custGeom>
          <a:avLst/>
          <a:gdLst/>
          <a:ahLst/>
          <a:cxnLst/>
          <a:rect l="0" t="0" r="0" b="0"/>
          <a:pathLst>
            <a:path>
              <a:moveTo>
                <a:pt x="2051356" y="0"/>
              </a:moveTo>
              <a:lnTo>
                <a:pt x="2051356" y="110882"/>
              </a:lnTo>
              <a:lnTo>
                <a:pt x="0" y="110882"/>
              </a:lnTo>
              <a:lnTo>
                <a:pt x="0" y="162709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A52F2F-B636-4570-BB7A-66A75C3181D3}">
      <dsp:nvSpPr>
        <dsp:cNvPr id="0" name=""/>
        <dsp:cNvSpPr/>
      </dsp:nvSpPr>
      <dsp:spPr>
        <a:xfrm>
          <a:off x="4331415" y="819"/>
          <a:ext cx="559460" cy="35525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C98637D-2324-47A9-AFF4-C47DA82BEF58}">
      <dsp:nvSpPr>
        <dsp:cNvPr id="0" name=""/>
        <dsp:cNvSpPr/>
      </dsp:nvSpPr>
      <dsp:spPr>
        <a:xfrm>
          <a:off x="4393577" y="59873"/>
          <a:ext cx="559460" cy="35525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600" kern="1200">
              <a:latin typeface="Consolas" panose="020B0609020204030204" pitchFamily="49" charset="0"/>
              <a:cs typeface="Consolas" panose="020B0609020204030204" pitchFamily="49" charset="0"/>
            </a:rPr>
            <a:t>0x00000001</a:t>
          </a:r>
          <a:endParaRPr lang="zh-CN" altLang="en-US" sz="600" kern="1200">
            <a:latin typeface="Consolas" panose="020B0609020204030204" pitchFamily="49" charset="0"/>
            <a:cs typeface="Consolas" panose="020B0609020204030204" pitchFamily="49" charset="0"/>
          </a:endParaRPr>
        </a:p>
      </dsp:txBody>
      <dsp:txXfrm>
        <a:off x="4403982" y="70278"/>
        <a:ext cx="538650" cy="334447"/>
      </dsp:txXfrm>
    </dsp:sp>
    <dsp:sp modelId="{A409CA65-7259-4ECE-87A8-2A73B23E2ABF}">
      <dsp:nvSpPr>
        <dsp:cNvPr id="0" name=""/>
        <dsp:cNvSpPr/>
      </dsp:nvSpPr>
      <dsp:spPr>
        <a:xfrm>
          <a:off x="2280058" y="518787"/>
          <a:ext cx="559460" cy="355257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C3160FF-4644-4C4A-86E9-E101B8821FAB}">
      <dsp:nvSpPr>
        <dsp:cNvPr id="0" name=""/>
        <dsp:cNvSpPr/>
      </dsp:nvSpPr>
      <dsp:spPr>
        <a:xfrm>
          <a:off x="2342220" y="577841"/>
          <a:ext cx="559460" cy="35525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600" kern="1200">
              <a:latin typeface="Consolas" panose="020B0609020204030204" pitchFamily="49" charset="0"/>
              <a:cs typeface="Consolas" panose="020B0609020204030204" pitchFamily="49" charset="0"/>
            </a:rPr>
            <a:t>VIRTUALS</a:t>
          </a:r>
          <a:endParaRPr lang="zh-CN" altLang="en-US" sz="600" kern="1200">
            <a:latin typeface="Consolas" panose="020B0609020204030204" pitchFamily="49" charset="0"/>
            <a:cs typeface="Consolas" panose="020B0609020204030204" pitchFamily="49" charset="0"/>
          </a:endParaRPr>
        </a:p>
      </dsp:txBody>
      <dsp:txXfrm>
        <a:off x="2352625" y="588246"/>
        <a:ext cx="538650" cy="334447"/>
      </dsp:txXfrm>
    </dsp:sp>
    <dsp:sp modelId="{C65C2233-B479-4E9A-A0EB-ABADFF4D7E30}">
      <dsp:nvSpPr>
        <dsp:cNvPr id="0" name=""/>
        <dsp:cNvSpPr/>
      </dsp:nvSpPr>
      <dsp:spPr>
        <a:xfrm>
          <a:off x="2280058" y="1036754"/>
          <a:ext cx="559460" cy="355257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E15C3F9-59B8-408D-A217-509195ECC509}">
      <dsp:nvSpPr>
        <dsp:cNvPr id="0" name=""/>
        <dsp:cNvSpPr/>
      </dsp:nvSpPr>
      <dsp:spPr>
        <a:xfrm>
          <a:off x="2342220" y="1095809"/>
          <a:ext cx="559460" cy="35525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600" kern="1200">
              <a:latin typeface="Consolas" panose="020B0609020204030204" pitchFamily="49" charset="0"/>
              <a:cs typeface="Consolas" panose="020B0609020204030204" pitchFamily="49" charset="0"/>
            </a:rPr>
            <a:t>$LUID$</a:t>
          </a:r>
          <a:endParaRPr lang="zh-CN" altLang="en-US" sz="600" kern="1200">
            <a:latin typeface="Consolas" panose="020B0609020204030204" pitchFamily="49" charset="0"/>
            <a:cs typeface="Consolas" panose="020B0609020204030204" pitchFamily="49" charset="0"/>
          </a:endParaRPr>
        </a:p>
      </dsp:txBody>
      <dsp:txXfrm>
        <a:off x="2352625" y="1106214"/>
        <a:ext cx="538650" cy="334447"/>
      </dsp:txXfrm>
    </dsp:sp>
    <dsp:sp modelId="{FE0E90C2-758B-4A52-AD48-65CDB38BA139}">
      <dsp:nvSpPr>
        <dsp:cNvPr id="0" name=""/>
        <dsp:cNvSpPr/>
      </dsp:nvSpPr>
      <dsp:spPr>
        <a:xfrm>
          <a:off x="1938165" y="1554722"/>
          <a:ext cx="559460" cy="355257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4CDE809-3C85-4873-B6CF-4D8CD0052BD6}">
      <dsp:nvSpPr>
        <dsp:cNvPr id="0" name=""/>
        <dsp:cNvSpPr/>
      </dsp:nvSpPr>
      <dsp:spPr>
        <a:xfrm>
          <a:off x="2000328" y="1613776"/>
          <a:ext cx="559460" cy="35525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600" kern="1200">
              <a:latin typeface="Consolas" panose="020B0609020204030204" pitchFamily="49" charset="0"/>
              <a:cs typeface="Consolas" panose="020B0609020204030204" pitchFamily="49" charset="0"/>
            </a:rPr>
            <a:t>IN</a:t>
          </a:r>
          <a:endParaRPr lang="zh-CN" altLang="en-US" sz="600" kern="1200">
            <a:latin typeface="Consolas" panose="020B0609020204030204" pitchFamily="49" charset="0"/>
            <a:cs typeface="Consolas" panose="020B0609020204030204" pitchFamily="49" charset="0"/>
          </a:endParaRPr>
        </a:p>
      </dsp:txBody>
      <dsp:txXfrm>
        <a:off x="2010733" y="1624181"/>
        <a:ext cx="538650" cy="334447"/>
      </dsp:txXfrm>
    </dsp:sp>
    <dsp:sp modelId="{A1585611-9138-4576-A080-8B11DCD069FD}">
      <dsp:nvSpPr>
        <dsp:cNvPr id="0" name=""/>
        <dsp:cNvSpPr/>
      </dsp:nvSpPr>
      <dsp:spPr>
        <a:xfrm>
          <a:off x="2621951" y="1554722"/>
          <a:ext cx="559460" cy="355257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84C89B5-C0C6-435E-8C3C-CE5DB64EF75A}">
      <dsp:nvSpPr>
        <dsp:cNvPr id="0" name=""/>
        <dsp:cNvSpPr/>
      </dsp:nvSpPr>
      <dsp:spPr>
        <a:xfrm>
          <a:off x="2684113" y="1613776"/>
          <a:ext cx="559460" cy="35525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600" kern="1200">
              <a:latin typeface="Consolas" panose="020B0609020204030204" pitchFamily="49" charset="0"/>
              <a:cs typeface="Consolas" panose="020B0609020204030204" pitchFamily="49" charset="0"/>
            </a:rPr>
            <a:t>OUT</a:t>
          </a:r>
          <a:endParaRPr lang="zh-CN" altLang="en-US" sz="600" kern="1200">
            <a:latin typeface="Consolas" panose="020B0609020204030204" pitchFamily="49" charset="0"/>
            <a:cs typeface="Consolas" panose="020B0609020204030204" pitchFamily="49" charset="0"/>
          </a:endParaRPr>
        </a:p>
      </dsp:txBody>
      <dsp:txXfrm>
        <a:off x="2694518" y="1624181"/>
        <a:ext cx="538650" cy="334447"/>
      </dsp:txXfrm>
    </dsp:sp>
    <dsp:sp modelId="{A137FD40-FCE3-4796-8045-02F405EB3003}">
      <dsp:nvSpPr>
        <dsp:cNvPr id="0" name=""/>
        <dsp:cNvSpPr/>
      </dsp:nvSpPr>
      <dsp:spPr>
        <a:xfrm>
          <a:off x="2280058" y="2072689"/>
          <a:ext cx="559460" cy="355257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E769711-9036-45F3-8767-D79E2C1A80C2}">
      <dsp:nvSpPr>
        <dsp:cNvPr id="0" name=""/>
        <dsp:cNvSpPr/>
      </dsp:nvSpPr>
      <dsp:spPr>
        <a:xfrm>
          <a:off x="2342220" y="2131744"/>
          <a:ext cx="559460" cy="35525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600" kern="1200">
              <a:latin typeface="Consolas" panose="020B0609020204030204" pitchFamily="49" charset="0"/>
              <a:cs typeface="Consolas" panose="020B0609020204030204" pitchFamily="49" charset="0"/>
            </a:rPr>
            <a:t>DEV</a:t>
          </a:r>
          <a:endParaRPr lang="zh-CN" altLang="en-US" sz="600" kern="1200">
            <a:latin typeface="Consolas" panose="020B0609020204030204" pitchFamily="49" charset="0"/>
            <a:cs typeface="Consolas" panose="020B0609020204030204" pitchFamily="49" charset="0"/>
          </a:endParaRPr>
        </a:p>
      </dsp:txBody>
      <dsp:txXfrm>
        <a:off x="2352625" y="2142149"/>
        <a:ext cx="538650" cy="334447"/>
      </dsp:txXfrm>
    </dsp:sp>
    <dsp:sp modelId="{C63AE0FD-EABD-4A6A-8688-8C5D2AFDB279}">
      <dsp:nvSpPr>
        <dsp:cNvPr id="0" name=""/>
        <dsp:cNvSpPr/>
      </dsp:nvSpPr>
      <dsp:spPr>
        <a:xfrm>
          <a:off x="2963844" y="2072689"/>
          <a:ext cx="559460" cy="355257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98D60BB-0C81-4EC9-8BF8-A9F4F6EF66C5}">
      <dsp:nvSpPr>
        <dsp:cNvPr id="0" name=""/>
        <dsp:cNvSpPr/>
      </dsp:nvSpPr>
      <dsp:spPr>
        <a:xfrm>
          <a:off x="3026006" y="2131744"/>
          <a:ext cx="559460" cy="35525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600" kern="1200">
              <a:latin typeface="Consolas" panose="020B0609020204030204" pitchFamily="49" charset="0"/>
              <a:cs typeface="Consolas" panose="020B0609020204030204" pitchFamily="49" charset="0"/>
            </a:rPr>
            <a:t>STATUS</a:t>
          </a:r>
          <a:endParaRPr lang="zh-CN" altLang="en-US" sz="600" kern="1200">
            <a:latin typeface="Consolas" panose="020B0609020204030204" pitchFamily="49" charset="0"/>
            <a:cs typeface="Consolas" panose="020B0609020204030204" pitchFamily="49" charset="0"/>
          </a:endParaRPr>
        </a:p>
      </dsp:txBody>
      <dsp:txXfrm>
        <a:off x="3036411" y="2142149"/>
        <a:ext cx="538650" cy="334447"/>
      </dsp:txXfrm>
    </dsp:sp>
    <dsp:sp modelId="{46DE6754-500D-429B-9EC4-F99C30192A84}">
      <dsp:nvSpPr>
        <dsp:cNvPr id="0" name=""/>
        <dsp:cNvSpPr/>
      </dsp:nvSpPr>
      <dsp:spPr>
        <a:xfrm>
          <a:off x="2963844" y="2590657"/>
          <a:ext cx="559460" cy="355257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EA75F6E-BEEA-49C6-A0DF-A5E9751C798E}">
      <dsp:nvSpPr>
        <dsp:cNvPr id="0" name=""/>
        <dsp:cNvSpPr/>
      </dsp:nvSpPr>
      <dsp:spPr>
        <a:xfrm>
          <a:off x="3026006" y="2649711"/>
          <a:ext cx="559460" cy="35525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600" kern="1200">
              <a:latin typeface="Consolas" panose="020B0609020204030204" pitchFamily="49" charset="0"/>
              <a:cs typeface="Consolas" panose="020B0609020204030204" pitchFamily="49" charset="0"/>
            </a:rPr>
            <a:t>$ID$</a:t>
          </a:r>
          <a:endParaRPr lang="zh-CN" altLang="en-US" sz="600" kern="1200">
            <a:latin typeface="Consolas" panose="020B0609020204030204" pitchFamily="49" charset="0"/>
            <a:cs typeface="Consolas" panose="020B0609020204030204" pitchFamily="49" charset="0"/>
          </a:endParaRPr>
        </a:p>
      </dsp:txBody>
      <dsp:txXfrm>
        <a:off x="3036411" y="2660116"/>
        <a:ext cx="538650" cy="334447"/>
      </dsp:txXfrm>
    </dsp:sp>
    <dsp:sp modelId="{6D22F9CE-49BB-4892-8C4E-27B4741C7E92}">
      <dsp:nvSpPr>
        <dsp:cNvPr id="0" name=""/>
        <dsp:cNvSpPr/>
      </dsp:nvSpPr>
      <dsp:spPr>
        <a:xfrm>
          <a:off x="4160468" y="518787"/>
          <a:ext cx="559460" cy="355257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708BC96-2FED-4104-8C4B-6D16CC7936B1}">
      <dsp:nvSpPr>
        <dsp:cNvPr id="0" name=""/>
        <dsp:cNvSpPr/>
      </dsp:nvSpPr>
      <dsp:spPr>
        <a:xfrm>
          <a:off x="4222630" y="577841"/>
          <a:ext cx="559460" cy="35525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600" kern="1200">
              <a:latin typeface="Consolas" panose="020B0609020204030204" pitchFamily="49" charset="0"/>
              <a:cs typeface="Consolas" panose="020B0609020204030204" pitchFamily="49" charset="0"/>
            </a:rPr>
            <a:t>MOBILES</a:t>
          </a:r>
          <a:endParaRPr lang="zh-CN" altLang="en-US" sz="600" kern="1200">
            <a:latin typeface="Consolas" panose="020B0609020204030204" pitchFamily="49" charset="0"/>
            <a:cs typeface="Consolas" panose="020B0609020204030204" pitchFamily="49" charset="0"/>
          </a:endParaRPr>
        </a:p>
      </dsp:txBody>
      <dsp:txXfrm>
        <a:off x="4233035" y="588246"/>
        <a:ext cx="538650" cy="334447"/>
      </dsp:txXfrm>
    </dsp:sp>
    <dsp:sp modelId="{556AFD39-8024-471B-BC43-0C75B0740A70}">
      <dsp:nvSpPr>
        <dsp:cNvPr id="0" name=""/>
        <dsp:cNvSpPr/>
      </dsp:nvSpPr>
      <dsp:spPr>
        <a:xfrm>
          <a:off x="4160468" y="1036754"/>
          <a:ext cx="559460" cy="355257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58D6E0F-ADA3-4875-81DD-F551FF71D55B}">
      <dsp:nvSpPr>
        <dsp:cNvPr id="0" name=""/>
        <dsp:cNvSpPr/>
      </dsp:nvSpPr>
      <dsp:spPr>
        <a:xfrm>
          <a:off x="4222630" y="1095809"/>
          <a:ext cx="559460" cy="35525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600" kern="1200">
              <a:latin typeface="Consolas" panose="020B0609020204030204" pitchFamily="49" charset="0"/>
              <a:cs typeface="Consolas" panose="020B0609020204030204" pitchFamily="49" charset="0"/>
            </a:rPr>
            <a:t>$LUID$</a:t>
          </a:r>
          <a:endParaRPr lang="zh-CN" altLang="en-US" sz="600" kern="1200">
            <a:latin typeface="Consolas" panose="020B0609020204030204" pitchFamily="49" charset="0"/>
            <a:cs typeface="Consolas" panose="020B0609020204030204" pitchFamily="49" charset="0"/>
          </a:endParaRPr>
        </a:p>
      </dsp:txBody>
      <dsp:txXfrm>
        <a:off x="4233035" y="1106214"/>
        <a:ext cx="538650" cy="334447"/>
      </dsp:txXfrm>
    </dsp:sp>
    <dsp:sp modelId="{ED4B14BB-DC8C-4D49-A4FE-E264185CC2EC}">
      <dsp:nvSpPr>
        <dsp:cNvPr id="0" name=""/>
        <dsp:cNvSpPr/>
      </dsp:nvSpPr>
      <dsp:spPr>
        <a:xfrm>
          <a:off x="3305736" y="1554722"/>
          <a:ext cx="559460" cy="355257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234107C-8A6A-47B3-976E-00CDF72F8C09}">
      <dsp:nvSpPr>
        <dsp:cNvPr id="0" name=""/>
        <dsp:cNvSpPr/>
      </dsp:nvSpPr>
      <dsp:spPr>
        <a:xfrm>
          <a:off x="3367899" y="1613776"/>
          <a:ext cx="559460" cy="35525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600" kern="1200">
              <a:latin typeface="Consolas" panose="020B0609020204030204" pitchFamily="49" charset="0"/>
              <a:cs typeface="Consolas" panose="020B0609020204030204" pitchFamily="49" charset="0"/>
            </a:rPr>
            <a:t>IN</a:t>
          </a:r>
          <a:endParaRPr lang="zh-CN" altLang="en-US" sz="600" kern="1200">
            <a:latin typeface="Consolas" panose="020B0609020204030204" pitchFamily="49" charset="0"/>
            <a:cs typeface="Consolas" panose="020B0609020204030204" pitchFamily="49" charset="0"/>
          </a:endParaRPr>
        </a:p>
      </dsp:txBody>
      <dsp:txXfrm>
        <a:off x="3378304" y="1624181"/>
        <a:ext cx="538650" cy="334447"/>
      </dsp:txXfrm>
    </dsp:sp>
    <dsp:sp modelId="{A0ECCD7E-694D-496E-8C9E-E0ADED2E23E9}">
      <dsp:nvSpPr>
        <dsp:cNvPr id="0" name=""/>
        <dsp:cNvSpPr/>
      </dsp:nvSpPr>
      <dsp:spPr>
        <a:xfrm>
          <a:off x="3989522" y="1554722"/>
          <a:ext cx="559460" cy="355257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D213C27-6F6A-423B-9E83-3DE5095FBDFE}">
      <dsp:nvSpPr>
        <dsp:cNvPr id="0" name=""/>
        <dsp:cNvSpPr/>
      </dsp:nvSpPr>
      <dsp:spPr>
        <a:xfrm>
          <a:off x="4051684" y="1613776"/>
          <a:ext cx="559460" cy="35525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600" kern="1200">
              <a:latin typeface="Consolas" panose="020B0609020204030204" pitchFamily="49" charset="0"/>
              <a:cs typeface="Consolas" panose="020B0609020204030204" pitchFamily="49" charset="0"/>
            </a:rPr>
            <a:t>OUT</a:t>
          </a:r>
          <a:endParaRPr lang="zh-CN" altLang="en-US" sz="600" kern="1200">
            <a:latin typeface="Consolas" panose="020B0609020204030204" pitchFamily="49" charset="0"/>
            <a:cs typeface="Consolas" panose="020B0609020204030204" pitchFamily="49" charset="0"/>
          </a:endParaRPr>
        </a:p>
      </dsp:txBody>
      <dsp:txXfrm>
        <a:off x="4062089" y="1624181"/>
        <a:ext cx="538650" cy="334447"/>
      </dsp:txXfrm>
    </dsp:sp>
    <dsp:sp modelId="{947FE17D-EC02-4BCD-AC8C-EE70A373CA0A}">
      <dsp:nvSpPr>
        <dsp:cNvPr id="0" name=""/>
        <dsp:cNvSpPr/>
      </dsp:nvSpPr>
      <dsp:spPr>
        <a:xfrm>
          <a:off x="3647629" y="2072689"/>
          <a:ext cx="559460" cy="355257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17A2F31-8274-4413-8C34-C81BCA4E2F2B}">
      <dsp:nvSpPr>
        <dsp:cNvPr id="0" name=""/>
        <dsp:cNvSpPr/>
      </dsp:nvSpPr>
      <dsp:spPr>
        <a:xfrm>
          <a:off x="3709791" y="2131744"/>
          <a:ext cx="559460" cy="35525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600" kern="1200">
              <a:latin typeface="Consolas" panose="020B0609020204030204" pitchFamily="49" charset="0"/>
              <a:cs typeface="Consolas" panose="020B0609020204030204" pitchFamily="49" charset="0"/>
            </a:rPr>
            <a:t>DEV</a:t>
          </a:r>
          <a:endParaRPr lang="zh-CN" altLang="en-US" sz="600" kern="1200">
            <a:latin typeface="Consolas" panose="020B0609020204030204" pitchFamily="49" charset="0"/>
            <a:cs typeface="Consolas" panose="020B0609020204030204" pitchFamily="49" charset="0"/>
          </a:endParaRPr>
        </a:p>
      </dsp:txBody>
      <dsp:txXfrm>
        <a:off x="3720196" y="2142149"/>
        <a:ext cx="538650" cy="334447"/>
      </dsp:txXfrm>
    </dsp:sp>
    <dsp:sp modelId="{843948BA-DB44-4885-B1BC-8D2CC0611F56}">
      <dsp:nvSpPr>
        <dsp:cNvPr id="0" name=""/>
        <dsp:cNvSpPr/>
      </dsp:nvSpPr>
      <dsp:spPr>
        <a:xfrm>
          <a:off x="4331415" y="2072689"/>
          <a:ext cx="559460" cy="355257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36B7F60-0FA7-42C8-821F-4955026DB9E9}">
      <dsp:nvSpPr>
        <dsp:cNvPr id="0" name=""/>
        <dsp:cNvSpPr/>
      </dsp:nvSpPr>
      <dsp:spPr>
        <a:xfrm>
          <a:off x="4393577" y="2131744"/>
          <a:ext cx="559460" cy="35525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600" kern="1200">
              <a:latin typeface="Consolas" panose="020B0609020204030204" pitchFamily="49" charset="0"/>
              <a:cs typeface="Consolas" panose="020B0609020204030204" pitchFamily="49" charset="0"/>
            </a:rPr>
            <a:t>STATUS</a:t>
          </a:r>
          <a:endParaRPr lang="zh-CN" altLang="en-US" sz="600" kern="1200">
            <a:latin typeface="Consolas" panose="020B0609020204030204" pitchFamily="49" charset="0"/>
            <a:cs typeface="Consolas" panose="020B0609020204030204" pitchFamily="49" charset="0"/>
          </a:endParaRPr>
        </a:p>
      </dsp:txBody>
      <dsp:txXfrm>
        <a:off x="4403982" y="2142149"/>
        <a:ext cx="538650" cy="334447"/>
      </dsp:txXfrm>
    </dsp:sp>
    <dsp:sp modelId="{080CAE32-1EB2-4592-897B-66902F48B1C6}">
      <dsp:nvSpPr>
        <dsp:cNvPr id="0" name=""/>
        <dsp:cNvSpPr/>
      </dsp:nvSpPr>
      <dsp:spPr>
        <a:xfrm>
          <a:off x="4331415" y="2590657"/>
          <a:ext cx="559460" cy="355257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5F00F52-3866-42FE-B614-3C679536B327}">
      <dsp:nvSpPr>
        <dsp:cNvPr id="0" name=""/>
        <dsp:cNvSpPr/>
      </dsp:nvSpPr>
      <dsp:spPr>
        <a:xfrm>
          <a:off x="4393577" y="2649711"/>
          <a:ext cx="559460" cy="35525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600" kern="1200">
              <a:latin typeface="Consolas" panose="020B0609020204030204" pitchFamily="49" charset="0"/>
              <a:cs typeface="Consolas" panose="020B0609020204030204" pitchFamily="49" charset="0"/>
            </a:rPr>
            <a:t>$ID$</a:t>
          </a:r>
          <a:endParaRPr lang="zh-CN" altLang="en-US" sz="600" kern="1200"/>
        </a:p>
      </dsp:txBody>
      <dsp:txXfrm>
        <a:off x="4403982" y="2660116"/>
        <a:ext cx="538650" cy="334447"/>
      </dsp:txXfrm>
    </dsp:sp>
    <dsp:sp modelId="{3D2FFE7D-EA70-40C4-8958-8F2A2A3062DA}">
      <dsp:nvSpPr>
        <dsp:cNvPr id="0" name=""/>
        <dsp:cNvSpPr/>
      </dsp:nvSpPr>
      <dsp:spPr>
        <a:xfrm>
          <a:off x="5015200" y="1554722"/>
          <a:ext cx="559460" cy="355257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E2BDBE9-9872-4E1E-BE2E-1280126531E3}">
      <dsp:nvSpPr>
        <dsp:cNvPr id="0" name=""/>
        <dsp:cNvSpPr/>
      </dsp:nvSpPr>
      <dsp:spPr>
        <a:xfrm>
          <a:off x="5077362" y="1613776"/>
          <a:ext cx="559460" cy="35525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600" kern="1200">
              <a:latin typeface="Consolas" panose="020B0609020204030204" pitchFamily="49" charset="0"/>
              <a:cs typeface="Consolas" panose="020B0609020204030204" pitchFamily="49" charset="0"/>
            </a:rPr>
            <a:t>CONFIG</a:t>
          </a:r>
          <a:endParaRPr lang="zh-CN" altLang="en-US" sz="600" kern="1200"/>
        </a:p>
      </dsp:txBody>
      <dsp:txXfrm>
        <a:off x="5087767" y="1624181"/>
        <a:ext cx="538650" cy="334447"/>
      </dsp:txXfrm>
    </dsp:sp>
    <dsp:sp modelId="{70F8E9FF-36CD-4CBF-A784-44BDE6C66551}">
      <dsp:nvSpPr>
        <dsp:cNvPr id="0" name=""/>
        <dsp:cNvSpPr/>
      </dsp:nvSpPr>
      <dsp:spPr>
        <a:xfrm>
          <a:off x="5015200" y="2072689"/>
          <a:ext cx="559460" cy="355257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278B386-8AC5-4DFE-8667-B3EDC3390DE3}">
      <dsp:nvSpPr>
        <dsp:cNvPr id="0" name=""/>
        <dsp:cNvSpPr/>
      </dsp:nvSpPr>
      <dsp:spPr>
        <a:xfrm>
          <a:off x="5077362" y="2131744"/>
          <a:ext cx="559460" cy="35525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600" kern="1200">
              <a:latin typeface="Consolas" panose="020B0609020204030204" pitchFamily="49" charset="0"/>
              <a:cs typeface="Consolas" panose="020B0609020204030204" pitchFamily="49" charset="0"/>
            </a:rPr>
            <a:t>USER</a:t>
          </a:r>
          <a:endParaRPr lang="zh-CN" altLang="en-US" sz="600" kern="1200">
            <a:latin typeface="Consolas" panose="020B0609020204030204" pitchFamily="49" charset="0"/>
            <a:cs typeface="Consolas" panose="020B0609020204030204" pitchFamily="49" charset="0"/>
          </a:endParaRPr>
        </a:p>
      </dsp:txBody>
      <dsp:txXfrm>
        <a:off x="5087767" y="2142149"/>
        <a:ext cx="538650" cy="334447"/>
      </dsp:txXfrm>
    </dsp:sp>
    <dsp:sp modelId="{DB638249-C618-4A5F-BEA4-57B12E20C2B6}">
      <dsp:nvSpPr>
        <dsp:cNvPr id="0" name=""/>
        <dsp:cNvSpPr/>
      </dsp:nvSpPr>
      <dsp:spPr>
        <a:xfrm>
          <a:off x="5015200" y="2590657"/>
          <a:ext cx="559460" cy="355257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5742316-C0B3-4CAC-A50F-0E3CBB00703C}">
      <dsp:nvSpPr>
        <dsp:cNvPr id="0" name=""/>
        <dsp:cNvSpPr/>
      </dsp:nvSpPr>
      <dsp:spPr>
        <a:xfrm>
          <a:off x="5077362" y="2649711"/>
          <a:ext cx="559460" cy="35525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600" kern="1200">
              <a:latin typeface="Consolas" panose="020B0609020204030204" pitchFamily="49" charset="0"/>
              <a:cs typeface="Consolas" panose="020B0609020204030204" pitchFamily="49" charset="0"/>
            </a:rPr>
            <a:t>$ID$</a:t>
          </a:r>
          <a:endParaRPr lang="zh-CN" altLang="en-US" sz="600" kern="1200">
            <a:latin typeface="Consolas" panose="020B0609020204030204" pitchFamily="49" charset="0"/>
            <a:cs typeface="Consolas" panose="020B0609020204030204" pitchFamily="49" charset="0"/>
          </a:endParaRPr>
        </a:p>
      </dsp:txBody>
      <dsp:txXfrm>
        <a:off x="5087767" y="2660116"/>
        <a:ext cx="538650" cy="334447"/>
      </dsp:txXfrm>
    </dsp:sp>
    <dsp:sp modelId="{5DE3DBB7-20B7-47D7-A2F6-717CCCB05849}">
      <dsp:nvSpPr>
        <dsp:cNvPr id="0" name=""/>
        <dsp:cNvSpPr/>
      </dsp:nvSpPr>
      <dsp:spPr>
        <a:xfrm>
          <a:off x="4673307" y="3108624"/>
          <a:ext cx="559460" cy="355257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06CAC68-0341-4918-89B0-2ABED3A2D249}">
      <dsp:nvSpPr>
        <dsp:cNvPr id="0" name=""/>
        <dsp:cNvSpPr/>
      </dsp:nvSpPr>
      <dsp:spPr>
        <a:xfrm>
          <a:off x="4735470" y="3167679"/>
          <a:ext cx="559460" cy="35525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600" kern="1200">
              <a:latin typeface="Consolas" panose="020B0609020204030204" pitchFamily="49" charset="0"/>
              <a:cs typeface="Consolas" panose="020B0609020204030204" pitchFamily="49" charset="0"/>
            </a:rPr>
            <a:t>ACTIVE</a:t>
          </a:r>
          <a:endParaRPr lang="zh-CN" altLang="en-US" sz="600" kern="1200">
            <a:latin typeface="Consolas" panose="020B0609020204030204" pitchFamily="49" charset="0"/>
            <a:cs typeface="Consolas" panose="020B0609020204030204" pitchFamily="49" charset="0"/>
          </a:endParaRPr>
        </a:p>
      </dsp:txBody>
      <dsp:txXfrm>
        <a:off x="4745875" y="3178084"/>
        <a:ext cx="538650" cy="334447"/>
      </dsp:txXfrm>
    </dsp:sp>
    <dsp:sp modelId="{159B6E02-00A6-4BDB-AF8B-3C65E8A67D66}">
      <dsp:nvSpPr>
        <dsp:cNvPr id="0" name=""/>
        <dsp:cNvSpPr/>
      </dsp:nvSpPr>
      <dsp:spPr>
        <a:xfrm>
          <a:off x="5357093" y="3108624"/>
          <a:ext cx="559460" cy="355257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53AF40A-B0E4-43DD-8565-B8FC9CEFF2E3}">
      <dsp:nvSpPr>
        <dsp:cNvPr id="0" name=""/>
        <dsp:cNvSpPr/>
      </dsp:nvSpPr>
      <dsp:spPr>
        <a:xfrm>
          <a:off x="5419255" y="3167679"/>
          <a:ext cx="559460" cy="35525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600" kern="1200">
              <a:latin typeface="Consolas" panose="020B0609020204030204" pitchFamily="49" charset="0"/>
              <a:cs typeface="Consolas" panose="020B0609020204030204" pitchFamily="49" charset="0"/>
            </a:rPr>
            <a:t>MESSAGE</a:t>
          </a:r>
          <a:endParaRPr lang="zh-CN" altLang="en-US" sz="600" kern="1200">
            <a:latin typeface="Consolas" panose="020B0609020204030204" pitchFamily="49" charset="0"/>
            <a:cs typeface="Consolas" panose="020B0609020204030204" pitchFamily="49" charset="0"/>
          </a:endParaRPr>
        </a:p>
      </dsp:txBody>
      <dsp:txXfrm>
        <a:off x="5429660" y="3178084"/>
        <a:ext cx="538650" cy="334447"/>
      </dsp:txXfrm>
    </dsp:sp>
    <dsp:sp modelId="{421A2374-1CF3-40A7-B3A2-0C2B4AB31F21}">
      <dsp:nvSpPr>
        <dsp:cNvPr id="0" name=""/>
        <dsp:cNvSpPr/>
      </dsp:nvSpPr>
      <dsp:spPr>
        <a:xfrm>
          <a:off x="5357093" y="3626592"/>
          <a:ext cx="559460" cy="355257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2590D1C-DB71-4FC6-8AB0-578D2A0426C0}">
      <dsp:nvSpPr>
        <dsp:cNvPr id="0" name=""/>
        <dsp:cNvSpPr/>
      </dsp:nvSpPr>
      <dsp:spPr>
        <a:xfrm>
          <a:off x="5419255" y="3685646"/>
          <a:ext cx="559460" cy="35525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600" kern="1200">
              <a:latin typeface="Consolas" panose="020B0609020204030204" pitchFamily="49" charset="0"/>
              <a:cs typeface="Consolas" panose="020B0609020204030204" pitchFamily="49" charset="0"/>
            </a:rPr>
            <a:t>$ID$</a:t>
          </a:r>
          <a:endParaRPr lang="zh-CN" altLang="en-US" sz="600" kern="1200">
            <a:latin typeface="Consolas" panose="020B0609020204030204" pitchFamily="49" charset="0"/>
            <a:cs typeface="Consolas" panose="020B0609020204030204" pitchFamily="49" charset="0"/>
          </a:endParaRPr>
        </a:p>
      </dsp:txBody>
      <dsp:txXfrm>
        <a:off x="5429660" y="3696051"/>
        <a:ext cx="538650" cy="334447"/>
      </dsp:txXfrm>
    </dsp:sp>
    <dsp:sp modelId="{40DCB8F5-DA59-446F-A0C1-2ED4B579FD0B}">
      <dsp:nvSpPr>
        <dsp:cNvPr id="0" name=""/>
        <dsp:cNvSpPr/>
      </dsp:nvSpPr>
      <dsp:spPr>
        <a:xfrm>
          <a:off x="6382771" y="518787"/>
          <a:ext cx="559460" cy="355257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B6FA7C7-28B4-4B32-89D1-ED5839989456}">
      <dsp:nvSpPr>
        <dsp:cNvPr id="0" name=""/>
        <dsp:cNvSpPr/>
      </dsp:nvSpPr>
      <dsp:spPr>
        <a:xfrm>
          <a:off x="6444933" y="577841"/>
          <a:ext cx="559460" cy="35525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600" kern="1200">
              <a:latin typeface="Consolas" panose="020B0609020204030204" pitchFamily="49" charset="0"/>
              <a:cs typeface="Consolas" panose="020B0609020204030204" pitchFamily="49" charset="0"/>
            </a:rPr>
            <a:t>GATEWAY</a:t>
          </a:r>
          <a:endParaRPr lang="zh-CN" altLang="en-US" sz="600" kern="1200">
            <a:latin typeface="Consolas" panose="020B0609020204030204" pitchFamily="49" charset="0"/>
            <a:cs typeface="Consolas" panose="020B0609020204030204" pitchFamily="49" charset="0"/>
          </a:endParaRPr>
        </a:p>
      </dsp:txBody>
      <dsp:txXfrm>
        <a:off x="6455338" y="588246"/>
        <a:ext cx="538650" cy="334447"/>
      </dsp:txXfrm>
    </dsp:sp>
    <dsp:sp modelId="{0C2A2A37-B0BB-4C3D-9BA3-8DC60298AA59}">
      <dsp:nvSpPr>
        <dsp:cNvPr id="0" name=""/>
        <dsp:cNvSpPr/>
      </dsp:nvSpPr>
      <dsp:spPr>
        <a:xfrm>
          <a:off x="6382771" y="1036754"/>
          <a:ext cx="559460" cy="355257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8303EA9-D1DF-4839-ABA3-C672D797D142}">
      <dsp:nvSpPr>
        <dsp:cNvPr id="0" name=""/>
        <dsp:cNvSpPr/>
      </dsp:nvSpPr>
      <dsp:spPr>
        <a:xfrm>
          <a:off x="6444933" y="1095809"/>
          <a:ext cx="559460" cy="35525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600" kern="1200">
              <a:latin typeface="Consolas" panose="020B0609020204030204" pitchFamily="49" charset="0"/>
              <a:cs typeface="Consolas" panose="020B0609020204030204" pitchFamily="49" charset="0"/>
            </a:rPr>
            <a:t>LUID_GW</a:t>
          </a:r>
          <a:endParaRPr lang="zh-CN" altLang="en-US" sz="600" kern="1200">
            <a:latin typeface="Consolas" panose="020B0609020204030204" pitchFamily="49" charset="0"/>
            <a:cs typeface="Consolas" panose="020B0609020204030204" pitchFamily="49" charset="0"/>
          </a:endParaRPr>
        </a:p>
      </dsp:txBody>
      <dsp:txXfrm>
        <a:off x="6455338" y="1106214"/>
        <a:ext cx="538650" cy="334447"/>
      </dsp:txXfrm>
    </dsp:sp>
    <dsp:sp modelId="{0364200E-1661-4D2C-8C34-D243455BC40E}">
      <dsp:nvSpPr>
        <dsp:cNvPr id="0" name=""/>
        <dsp:cNvSpPr/>
      </dsp:nvSpPr>
      <dsp:spPr>
        <a:xfrm>
          <a:off x="5698986" y="1554722"/>
          <a:ext cx="559460" cy="355257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5AA1867-8692-4EC7-8E38-27BBAD0DBA67}">
      <dsp:nvSpPr>
        <dsp:cNvPr id="0" name=""/>
        <dsp:cNvSpPr/>
      </dsp:nvSpPr>
      <dsp:spPr>
        <a:xfrm>
          <a:off x="5761148" y="1613776"/>
          <a:ext cx="559460" cy="35525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600" kern="1200">
              <a:latin typeface="Consolas" panose="020B0609020204030204" pitchFamily="49" charset="0"/>
              <a:cs typeface="Consolas" panose="020B0609020204030204" pitchFamily="49" charset="0"/>
            </a:rPr>
            <a:t>IN</a:t>
          </a:r>
          <a:endParaRPr lang="zh-CN" altLang="en-US" sz="600" kern="1200">
            <a:latin typeface="Consolas" panose="020B0609020204030204" pitchFamily="49" charset="0"/>
            <a:cs typeface="Consolas" panose="020B0609020204030204" pitchFamily="49" charset="0"/>
          </a:endParaRPr>
        </a:p>
      </dsp:txBody>
      <dsp:txXfrm>
        <a:off x="5771553" y="1624181"/>
        <a:ext cx="538650" cy="334447"/>
      </dsp:txXfrm>
    </dsp:sp>
    <dsp:sp modelId="{B87BB934-F225-43D6-BAC4-719AD3867C2E}">
      <dsp:nvSpPr>
        <dsp:cNvPr id="0" name=""/>
        <dsp:cNvSpPr/>
      </dsp:nvSpPr>
      <dsp:spPr>
        <a:xfrm>
          <a:off x="6382771" y="1554722"/>
          <a:ext cx="559460" cy="355257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B3C2C21-8F85-4717-97EE-0A43FDEA3FF1}">
      <dsp:nvSpPr>
        <dsp:cNvPr id="0" name=""/>
        <dsp:cNvSpPr/>
      </dsp:nvSpPr>
      <dsp:spPr>
        <a:xfrm>
          <a:off x="6444933" y="1613776"/>
          <a:ext cx="559460" cy="35525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600" kern="1200">
              <a:latin typeface="Consolas" panose="020B0609020204030204" pitchFamily="49" charset="0"/>
              <a:cs typeface="Consolas" panose="020B0609020204030204" pitchFamily="49" charset="0"/>
            </a:rPr>
            <a:t>OUT</a:t>
          </a:r>
          <a:endParaRPr lang="zh-CN" altLang="en-US" sz="600" kern="1200">
            <a:latin typeface="Consolas" panose="020B0609020204030204" pitchFamily="49" charset="0"/>
            <a:cs typeface="Consolas" panose="020B0609020204030204" pitchFamily="49" charset="0"/>
          </a:endParaRPr>
        </a:p>
      </dsp:txBody>
      <dsp:txXfrm>
        <a:off x="6455338" y="1624181"/>
        <a:ext cx="538650" cy="334447"/>
      </dsp:txXfrm>
    </dsp:sp>
    <dsp:sp modelId="{DDD9DA4A-3CB1-4B74-B605-23C01A8B71AE}">
      <dsp:nvSpPr>
        <dsp:cNvPr id="0" name=""/>
        <dsp:cNvSpPr/>
      </dsp:nvSpPr>
      <dsp:spPr>
        <a:xfrm>
          <a:off x="7066557" y="1554722"/>
          <a:ext cx="559460" cy="355257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FC87C3F-A81B-43FE-99C9-808DBB90CACB}">
      <dsp:nvSpPr>
        <dsp:cNvPr id="0" name=""/>
        <dsp:cNvSpPr/>
      </dsp:nvSpPr>
      <dsp:spPr>
        <a:xfrm>
          <a:off x="7128719" y="1613776"/>
          <a:ext cx="559460" cy="35525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600" kern="1200">
              <a:latin typeface="Consolas" panose="020B0609020204030204" pitchFamily="49" charset="0"/>
              <a:cs typeface="Consolas" panose="020B0609020204030204" pitchFamily="49" charset="0"/>
            </a:rPr>
            <a:t>CONFIG</a:t>
          </a:r>
          <a:endParaRPr lang="zh-CN" altLang="en-US" sz="600" kern="1200">
            <a:latin typeface="Consolas" panose="020B0609020204030204" pitchFamily="49" charset="0"/>
            <a:cs typeface="Consolas" panose="020B0609020204030204" pitchFamily="49" charset="0"/>
          </a:endParaRPr>
        </a:p>
      </dsp:txBody>
      <dsp:txXfrm>
        <a:off x="7139124" y="1624181"/>
        <a:ext cx="538650" cy="334447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92EEEE7-9A77-48BC-9E60-AB942E641191}">
      <dsp:nvSpPr>
        <dsp:cNvPr id="0" name=""/>
        <dsp:cNvSpPr/>
      </dsp:nvSpPr>
      <dsp:spPr>
        <a:xfrm>
          <a:off x="6562564" y="3109357"/>
          <a:ext cx="360613" cy="1716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6953"/>
              </a:lnTo>
              <a:lnTo>
                <a:pt x="360613" y="116953"/>
              </a:lnTo>
              <a:lnTo>
                <a:pt x="360613" y="171619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C5775F-F325-4C13-B3BB-A1A6CC88D933}">
      <dsp:nvSpPr>
        <dsp:cNvPr id="0" name=""/>
        <dsp:cNvSpPr/>
      </dsp:nvSpPr>
      <dsp:spPr>
        <a:xfrm>
          <a:off x="6201950" y="3109357"/>
          <a:ext cx="360613" cy="171619"/>
        </a:xfrm>
        <a:custGeom>
          <a:avLst/>
          <a:gdLst/>
          <a:ahLst/>
          <a:cxnLst/>
          <a:rect l="0" t="0" r="0" b="0"/>
          <a:pathLst>
            <a:path>
              <a:moveTo>
                <a:pt x="360613" y="0"/>
              </a:moveTo>
              <a:lnTo>
                <a:pt x="360613" y="116953"/>
              </a:lnTo>
              <a:lnTo>
                <a:pt x="0" y="116953"/>
              </a:lnTo>
              <a:lnTo>
                <a:pt x="0" y="171619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DD8924-AA78-4B51-8B3E-7B867A41B877}">
      <dsp:nvSpPr>
        <dsp:cNvPr id="0" name=""/>
        <dsp:cNvSpPr/>
      </dsp:nvSpPr>
      <dsp:spPr>
        <a:xfrm>
          <a:off x="6516844" y="2563027"/>
          <a:ext cx="91440" cy="17161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1619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21F2CA-36D1-4211-B9B3-C079F05E1715}">
      <dsp:nvSpPr>
        <dsp:cNvPr id="0" name=""/>
        <dsp:cNvSpPr/>
      </dsp:nvSpPr>
      <dsp:spPr>
        <a:xfrm>
          <a:off x="5841336" y="2016697"/>
          <a:ext cx="721227" cy="1716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6953"/>
              </a:lnTo>
              <a:lnTo>
                <a:pt x="721227" y="116953"/>
              </a:lnTo>
              <a:lnTo>
                <a:pt x="721227" y="171619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261F5E-B8EA-40F8-94E1-C145DEBD9FC7}">
      <dsp:nvSpPr>
        <dsp:cNvPr id="0" name=""/>
        <dsp:cNvSpPr/>
      </dsp:nvSpPr>
      <dsp:spPr>
        <a:xfrm>
          <a:off x="5795616" y="2563027"/>
          <a:ext cx="91440" cy="17161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1619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53821C-118E-49A9-A851-250E4A222641}">
      <dsp:nvSpPr>
        <dsp:cNvPr id="0" name=""/>
        <dsp:cNvSpPr/>
      </dsp:nvSpPr>
      <dsp:spPr>
        <a:xfrm>
          <a:off x="5795616" y="2016697"/>
          <a:ext cx="91440" cy="17161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1619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14AB66-DF32-4D6A-8A77-1886CC2F72B7}">
      <dsp:nvSpPr>
        <dsp:cNvPr id="0" name=""/>
        <dsp:cNvSpPr/>
      </dsp:nvSpPr>
      <dsp:spPr>
        <a:xfrm>
          <a:off x="5120109" y="2016697"/>
          <a:ext cx="721227" cy="171619"/>
        </a:xfrm>
        <a:custGeom>
          <a:avLst/>
          <a:gdLst/>
          <a:ahLst/>
          <a:cxnLst/>
          <a:rect l="0" t="0" r="0" b="0"/>
          <a:pathLst>
            <a:path>
              <a:moveTo>
                <a:pt x="721227" y="0"/>
              </a:moveTo>
              <a:lnTo>
                <a:pt x="721227" y="116953"/>
              </a:lnTo>
              <a:lnTo>
                <a:pt x="0" y="116953"/>
              </a:lnTo>
              <a:lnTo>
                <a:pt x="0" y="171619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3D3A93-5646-477D-B598-A9203DC23FFB}">
      <dsp:nvSpPr>
        <dsp:cNvPr id="0" name=""/>
        <dsp:cNvSpPr/>
      </dsp:nvSpPr>
      <dsp:spPr>
        <a:xfrm>
          <a:off x="4579188" y="1470367"/>
          <a:ext cx="1262148" cy="1716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6953"/>
              </a:lnTo>
              <a:lnTo>
                <a:pt x="1262148" y="116953"/>
              </a:lnTo>
              <a:lnTo>
                <a:pt x="1262148" y="171619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99B673-40FC-4026-BFE2-6F82AE5F847E}">
      <dsp:nvSpPr>
        <dsp:cNvPr id="0" name=""/>
        <dsp:cNvSpPr/>
      </dsp:nvSpPr>
      <dsp:spPr>
        <a:xfrm>
          <a:off x="4353161" y="2563027"/>
          <a:ext cx="91440" cy="17161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1619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79766C-2999-4981-AB80-23B578F12C00}">
      <dsp:nvSpPr>
        <dsp:cNvPr id="0" name=""/>
        <dsp:cNvSpPr/>
      </dsp:nvSpPr>
      <dsp:spPr>
        <a:xfrm>
          <a:off x="4038268" y="2016697"/>
          <a:ext cx="360613" cy="1716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6953"/>
              </a:lnTo>
              <a:lnTo>
                <a:pt x="360613" y="116953"/>
              </a:lnTo>
              <a:lnTo>
                <a:pt x="360613" y="171619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8A5A93-494B-434F-8CF7-ADEFF40EA6D4}">
      <dsp:nvSpPr>
        <dsp:cNvPr id="0" name=""/>
        <dsp:cNvSpPr/>
      </dsp:nvSpPr>
      <dsp:spPr>
        <a:xfrm>
          <a:off x="3677654" y="2016697"/>
          <a:ext cx="360613" cy="171619"/>
        </a:xfrm>
        <a:custGeom>
          <a:avLst/>
          <a:gdLst/>
          <a:ahLst/>
          <a:cxnLst/>
          <a:rect l="0" t="0" r="0" b="0"/>
          <a:pathLst>
            <a:path>
              <a:moveTo>
                <a:pt x="360613" y="0"/>
              </a:moveTo>
              <a:lnTo>
                <a:pt x="360613" y="116953"/>
              </a:lnTo>
              <a:lnTo>
                <a:pt x="0" y="116953"/>
              </a:lnTo>
              <a:lnTo>
                <a:pt x="0" y="171619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923DC7-E98E-4B9C-B8D9-D485117FC9DD}">
      <dsp:nvSpPr>
        <dsp:cNvPr id="0" name=""/>
        <dsp:cNvSpPr/>
      </dsp:nvSpPr>
      <dsp:spPr>
        <a:xfrm>
          <a:off x="4038268" y="1470367"/>
          <a:ext cx="540920" cy="171619"/>
        </a:xfrm>
        <a:custGeom>
          <a:avLst/>
          <a:gdLst/>
          <a:ahLst/>
          <a:cxnLst/>
          <a:rect l="0" t="0" r="0" b="0"/>
          <a:pathLst>
            <a:path>
              <a:moveTo>
                <a:pt x="540920" y="0"/>
              </a:moveTo>
              <a:lnTo>
                <a:pt x="540920" y="116953"/>
              </a:lnTo>
              <a:lnTo>
                <a:pt x="0" y="116953"/>
              </a:lnTo>
              <a:lnTo>
                <a:pt x="0" y="171619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958044-548C-41C8-84B3-8E127631A84F}">
      <dsp:nvSpPr>
        <dsp:cNvPr id="0" name=""/>
        <dsp:cNvSpPr/>
      </dsp:nvSpPr>
      <dsp:spPr>
        <a:xfrm>
          <a:off x="3317040" y="1470367"/>
          <a:ext cx="1262148" cy="171619"/>
        </a:xfrm>
        <a:custGeom>
          <a:avLst/>
          <a:gdLst/>
          <a:ahLst/>
          <a:cxnLst/>
          <a:rect l="0" t="0" r="0" b="0"/>
          <a:pathLst>
            <a:path>
              <a:moveTo>
                <a:pt x="1262148" y="0"/>
              </a:moveTo>
              <a:lnTo>
                <a:pt x="1262148" y="116953"/>
              </a:lnTo>
              <a:lnTo>
                <a:pt x="0" y="116953"/>
              </a:lnTo>
              <a:lnTo>
                <a:pt x="0" y="171619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F94032-35A3-438F-AC70-7F1CC12B2AD4}">
      <dsp:nvSpPr>
        <dsp:cNvPr id="0" name=""/>
        <dsp:cNvSpPr/>
      </dsp:nvSpPr>
      <dsp:spPr>
        <a:xfrm>
          <a:off x="4533468" y="924038"/>
          <a:ext cx="91440" cy="17161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1619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4902A1-E430-45BA-82FC-E6B7985AD284}">
      <dsp:nvSpPr>
        <dsp:cNvPr id="0" name=""/>
        <dsp:cNvSpPr/>
      </dsp:nvSpPr>
      <dsp:spPr>
        <a:xfrm>
          <a:off x="3407194" y="377708"/>
          <a:ext cx="1171994" cy="1716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6953"/>
              </a:lnTo>
              <a:lnTo>
                <a:pt x="1171994" y="116953"/>
              </a:lnTo>
              <a:lnTo>
                <a:pt x="1171994" y="171619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EFA187-168A-48E3-9484-6648B079CCDB}">
      <dsp:nvSpPr>
        <dsp:cNvPr id="0" name=""/>
        <dsp:cNvSpPr/>
      </dsp:nvSpPr>
      <dsp:spPr>
        <a:xfrm>
          <a:off x="2910706" y="2563027"/>
          <a:ext cx="91440" cy="17161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1619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CEFA79-AB45-4A10-BA1B-85A5BD08CFBB}">
      <dsp:nvSpPr>
        <dsp:cNvPr id="0" name=""/>
        <dsp:cNvSpPr/>
      </dsp:nvSpPr>
      <dsp:spPr>
        <a:xfrm>
          <a:off x="2595813" y="2016697"/>
          <a:ext cx="360613" cy="1716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6953"/>
              </a:lnTo>
              <a:lnTo>
                <a:pt x="360613" y="116953"/>
              </a:lnTo>
              <a:lnTo>
                <a:pt x="360613" y="171619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9892BA-DB38-4C49-B714-874C02EF35A8}">
      <dsp:nvSpPr>
        <dsp:cNvPr id="0" name=""/>
        <dsp:cNvSpPr/>
      </dsp:nvSpPr>
      <dsp:spPr>
        <a:xfrm>
          <a:off x="2235199" y="2016697"/>
          <a:ext cx="360613" cy="171619"/>
        </a:xfrm>
        <a:custGeom>
          <a:avLst/>
          <a:gdLst/>
          <a:ahLst/>
          <a:cxnLst/>
          <a:rect l="0" t="0" r="0" b="0"/>
          <a:pathLst>
            <a:path>
              <a:moveTo>
                <a:pt x="360613" y="0"/>
              </a:moveTo>
              <a:lnTo>
                <a:pt x="360613" y="116953"/>
              </a:lnTo>
              <a:lnTo>
                <a:pt x="0" y="116953"/>
              </a:lnTo>
              <a:lnTo>
                <a:pt x="0" y="171619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FFB590-1692-4CE9-BA60-35AEF67B512A}">
      <dsp:nvSpPr>
        <dsp:cNvPr id="0" name=""/>
        <dsp:cNvSpPr/>
      </dsp:nvSpPr>
      <dsp:spPr>
        <a:xfrm>
          <a:off x="2235199" y="1470367"/>
          <a:ext cx="360613" cy="1716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6953"/>
              </a:lnTo>
              <a:lnTo>
                <a:pt x="360613" y="116953"/>
              </a:lnTo>
              <a:lnTo>
                <a:pt x="360613" y="171619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A82495-A91D-4FAD-8D9F-0AB8BCB3E3F1}">
      <dsp:nvSpPr>
        <dsp:cNvPr id="0" name=""/>
        <dsp:cNvSpPr/>
      </dsp:nvSpPr>
      <dsp:spPr>
        <a:xfrm>
          <a:off x="1874585" y="1470367"/>
          <a:ext cx="360613" cy="171619"/>
        </a:xfrm>
        <a:custGeom>
          <a:avLst/>
          <a:gdLst/>
          <a:ahLst/>
          <a:cxnLst/>
          <a:rect l="0" t="0" r="0" b="0"/>
          <a:pathLst>
            <a:path>
              <a:moveTo>
                <a:pt x="360613" y="0"/>
              </a:moveTo>
              <a:lnTo>
                <a:pt x="360613" y="116953"/>
              </a:lnTo>
              <a:lnTo>
                <a:pt x="0" y="116953"/>
              </a:lnTo>
              <a:lnTo>
                <a:pt x="0" y="171619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437453-B177-4A5D-ABEA-4BFEF0F23D4A}">
      <dsp:nvSpPr>
        <dsp:cNvPr id="0" name=""/>
        <dsp:cNvSpPr/>
      </dsp:nvSpPr>
      <dsp:spPr>
        <a:xfrm>
          <a:off x="2189479" y="924038"/>
          <a:ext cx="91440" cy="17161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1619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6F2739-40D8-4230-94D4-1E5DB403CD9A}">
      <dsp:nvSpPr>
        <dsp:cNvPr id="0" name=""/>
        <dsp:cNvSpPr/>
      </dsp:nvSpPr>
      <dsp:spPr>
        <a:xfrm>
          <a:off x="2235199" y="377708"/>
          <a:ext cx="1171994" cy="171619"/>
        </a:xfrm>
        <a:custGeom>
          <a:avLst/>
          <a:gdLst/>
          <a:ahLst/>
          <a:cxnLst/>
          <a:rect l="0" t="0" r="0" b="0"/>
          <a:pathLst>
            <a:path>
              <a:moveTo>
                <a:pt x="1171994" y="0"/>
              </a:moveTo>
              <a:lnTo>
                <a:pt x="1171994" y="116953"/>
              </a:lnTo>
              <a:lnTo>
                <a:pt x="0" y="116953"/>
              </a:lnTo>
              <a:lnTo>
                <a:pt x="0" y="171619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7E3277-CF5B-4B8D-8191-4F3C706DEE45}">
      <dsp:nvSpPr>
        <dsp:cNvPr id="0" name=""/>
        <dsp:cNvSpPr/>
      </dsp:nvSpPr>
      <dsp:spPr>
        <a:xfrm>
          <a:off x="3112146" y="2997"/>
          <a:ext cx="590095" cy="3747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633C06D-F579-4B7B-A0A1-49DEB122AA99}">
      <dsp:nvSpPr>
        <dsp:cNvPr id="0" name=""/>
        <dsp:cNvSpPr/>
      </dsp:nvSpPr>
      <dsp:spPr>
        <a:xfrm>
          <a:off x="3177712" y="65285"/>
          <a:ext cx="590095" cy="37471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700" kern="1200">
              <a:latin typeface="Consolas" panose="020B0609020204030204" pitchFamily="49" charset="0"/>
              <a:cs typeface="Consolas" panose="020B0609020204030204" pitchFamily="49" charset="0"/>
            </a:rPr>
            <a:t>$APSN$</a:t>
          </a:r>
          <a:endParaRPr lang="zh-CN" altLang="en-US" sz="700" kern="1200">
            <a:latin typeface="Consolas" panose="020B0609020204030204" pitchFamily="49" charset="0"/>
            <a:cs typeface="Consolas" panose="020B0609020204030204" pitchFamily="49" charset="0"/>
          </a:endParaRPr>
        </a:p>
      </dsp:txBody>
      <dsp:txXfrm>
        <a:off x="3188687" y="76260"/>
        <a:ext cx="568145" cy="352760"/>
      </dsp:txXfrm>
    </dsp:sp>
    <dsp:sp modelId="{E067A786-25AE-4A7E-8429-D484109AA792}">
      <dsp:nvSpPr>
        <dsp:cNvPr id="0" name=""/>
        <dsp:cNvSpPr/>
      </dsp:nvSpPr>
      <dsp:spPr>
        <a:xfrm>
          <a:off x="1940151" y="549327"/>
          <a:ext cx="590095" cy="374710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4E87F28-8354-4538-B502-D82C9548C59B}">
      <dsp:nvSpPr>
        <dsp:cNvPr id="0" name=""/>
        <dsp:cNvSpPr/>
      </dsp:nvSpPr>
      <dsp:spPr>
        <a:xfrm>
          <a:off x="2005717" y="611615"/>
          <a:ext cx="590095" cy="37471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700" kern="1200">
              <a:latin typeface="Consolas" panose="020B0609020204030204" pitchFamily="49" charset="0"/>
              <a:cs typeface="Consolas" panose="020B0609020204030204" pitchFamily="49" charset="0"/>
            </a:rPr>
            <a:t>NODES</a:t>
          </a:r>
          <a:endParaRPr lang="zh-CN" altLang="en-US" sz="700" kern="1200">
            <a:latin typeface="Consolas" panose="020B0609020204030204" pitchFamily="49" charset="0"/>
            <a:cs typeface="Consolas" panose="020B0609020204030204" pitchFamily="49" charset="0"/>
          </a:endParaRPr>
        </a:p>
      </dsp:txBody>
      <dsp:txXfrm>
        <a:off x="2016692" y="622590"/>
        <a:ext cx="568145" cy="352760"/>
      </dsp:txXfrm>
    </dsp:sp>
    <dsp:sp modelId="{FE070DE2-DCAF-4289-96FC-EE7AACB1FC8D}">
      <dsp:nvSpPr>
        <dsp:cNvPr id="0" name=""/>
        <dsp:cNvSpPr/>
      </dsp:nvSpPr>
      <dsp:spPr>
        <a:xfrm>
          <a:off x="1940151" y="1095657"/>
          <a:ext cx="590095" cy="374710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3C949CE-C35A-4EC6-9BAB-82171E716BCC}">
      <dsp:nvSpPr>
        <dsp:cNvPr id="0" name=""/>
        <dsp:cNvSpPr/>
      </dsp:nvSpPr>
      <dsp:spPr>
        <a:xfrm>
          <a:off x="2005717" y="1157945"/>
          <a:ext cx="590095" cy="37471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700" kern="1200">
              <a:latin typeface="Consolas" panose="020B0609020204030204" pitchFamily="49" charset="0"/>
              <a:cs typeface="Consolas" panose="020B0609020204030204" pitchFamily="49" charset="0"/>
            </a:rPr>
            <a:t>$LUID$</a:t>
          </a:r>
          <a:endParaRPr lang="zh-CN" altLang="en-US" sz="700" kern="1200">
            <a:latin typeface="Consolas" panose="020B0609020204030204" pitchFamily="49" charset="0"/>
            <a:cs typeface="Consolas" panose="020B0609020204030204" pitchFamily="49" charset="0"/>
          </a:endParaRPr>
        </a:p>
      </dsp:txBody>
      <dsp:txXfrm>
        <a:off x="2016692" y="1168920"/>
        <a:ext cx="568145" cy="352760"/>
      </dsp:txXfrm>
    </dsp:sp>
    <dsp:sp modelId="{E3DDEDD3-3522-473A-A37D-13F9C20B3F21}">
      <dsp:nvSpPr>
        <dsp:cNvPr id="0" name=""/>
        <dsp:cNvSpPr/>
      </dsp:nvSpPr>
      <dsp:spPr>
        <a:xfrm>
          <a:off x="1579538" y="1641987"/>
          <a:ext cx="590095" cy="374710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69BA94B-E9BF-4E2A-B24B-F40D91D16DE9}">
      <dsp:nvSpPr>
        <dsp:cNvPr id="0" name=""/>
        <dsp:cNvSpPr/>
      </dsp:nvSpPr>
      <dsp:spPr>
        <a:xfrm>
          <a:off x="1645104" y="1704275"/>
          <a:ext cx="590095" cy="37471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700" kern="1200">
              <a:latin typeface="Consolas" panose="020B0609020204030204" pitchFamily="49" charset="0"/>
              <a:cs typeface="Consolas" panose="020B0609020204030204" pitchFamily="49" charset="0"/>
            </a:rPr>
            <a:t>IN</a:t>
          </a:r>
          <a:endParaRPr lang="zh-CN" altLang="en-US" sz="700" kern="1200">
            <a:latin typeface="Consolas" panose="020B0609020204030204" pitchFamily="49" charset="0"/>
            <a:cs typeface="Consolas" panose="020B0609020204030204" pitchFamily="49" charset="0"/>
          </a:endParaRPr>
        </a:p>
      </dsp:txBody>
      <dsp:txXfrm>
        <a:off x="1656079" y="1715250"/>
        <a:ext cx="568145" cy="352760"/>
      </dsp:txXfrm>
    </dsp:sp>
    <dsp:sp modelId="{82EF1B86-8F0A-4748-9A75-24A74416A26C}">
      <dsp:nvSpPr>
        <dsp:cNvPr id="0" name=""/>
        <dsp:cNvSpPr/>
      </dsp:nvSpPr>
      <dsp:spPr>
        <a:xfrm>
          <a:off x="2300765" y="1641987"/>
          <a:ext cx="590095" cy="374710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BB328C7-156E-496A-8168-E5F5D8422CE9}">
      <dsp:nvSpPr>
        <dsp:cNvPr id="0" name=""/>
        <dsp:cNvSpPr/>
      </dsp:nvSpPr>
      <dsp:spPr>
        <a:xfrm>
          <a:off x="2366331" y="1704275"/>
          <a:ext cx="590095" cy="37471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700" kern="1200">
              <a:latin typeface="Consolas" panose="020B0609020204030204" pitchFamily="49" charset="0"/>
              <a:cs typeface="Consolas" panose="020B0609020204030204" pitchFamily="49" charset="0"/>
            </a:rPr>
            <a:t>OUT</a:t>
          </a:r>
          <a:endParaRPr lang="zh-CN" altLang="en-US" sz="700" kern="1200">
            <a:latin typeface="Consolas" panose="020B0609020204030204" pitchFamily="49" charset="0"/>
            <a:cs typeface="Consolas" panose="020B0609020204030204" pitchFamily="49" charset="0"/>
          </a:endParaRPr>
        </a:p>
      </dsp:txBody>
      <dsp:txXfrm>
        <a:off x="2377306" y="1715250"/>
        <a:ext cx="568145" cy="352760"/>
      </dsp:txXfrm>
    </dsp:sp>
    <dsp:sp modelId="{9AE2690D-5CD6-4DA0-808F-C566AB83A60B}">
      <dsp:nvSpPr>
        <dsp:cNvPr id="0" name=""/>
        <dsp:cNvSpPr/>
      </dsp:nvSpPr>
      <dsp:spPr>
        <a:xfrm>
          <a:off x="1940151" y="2188317"/>
          <a:ext cx="590095" cy="374710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6D9E1D9-DF23-4C5C-AE6F-C0BBFD951E65}">
      <dsp:nvSpPr>
        <dsp:cNvPr id="0" name=""/>
        <dsp:cNvSpPr/>
      </dsp:nvSpPr>
      <dsp:spPr>
        <a:xfrm>
          <a:off x="2005717" y="2250605"/>
          <a:ext cx="590095" cy="37471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700" kern="1200">
              <a:latin typeface="Consolas" panose="020B0609020204030204" pitchFamily="49" charset="0"/>
              <a:cs typeface="Consolas" panose="020B0609020204030204" pitchFamily="49" charset="0"/>
            </a:rPr>
            <a:t>DEV</a:t>
          </a:r>
          <a:endParaRPr lang="zh-CN" altLang="en-US" sz="700" kern="1200">
            <a:latin typeface="Consolas" panose="020B0609020204030204" pitchFamily="49" charset="0"/>
            <a:cs typeface="Consolas" panose="020B0609020204030204" pitchFamily="49" charset="0"/>
          </a:endParaRPr>
        </a:p>
      </dsp:txBody>
      <dsp:txXfrm>
        <a:off x="2016692" y="2261580"/>
        <a:ext cx="568145" cy="352760"/>
      </dsp:txXfrm>
    </dsp:sp>
    <dsp:sp modelId="{034A0FA7-2E67-4F08-B008-647F172B4AA9}">
      <dsp:nvSpPr>
        <dsp:cNvPr id="0" name=""/>
        <dsp:cNvSpPr/>
      </dsp:nvSpPr>
      <dsp:spPr>
        <a:xfrm>
          <a:off x="2661379" y="2188317"/>
          <a:ext cx="590095" cy="374710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EA7FD13-BB42-4FC5-9DA2-15D96A3A667D}">
      <dsp:nvSpPr>
        <dsp:cNvPr id="0" name=""/>
        <dsp:cNvSpPr/>
      </dsp:nvSpPr>
      <dsp:spPr>
        <a:xfrm>
          <a:off x="2726945" y="2250605"/>
          <a:ext cx="590095" cy="37471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700" kern="1200">
              <a:latin typeface="Consolas" panose="020B0609020204030204" pitchFamily="49" charset="0"/>
              <a:cs typeface="Consolas" panose="020B0609020204030204" pitchFamily="49" charset="0"/>
            </a:rPr>
            <a:t>STATUS</a:t>
          </a:r>
          <a:endParaRPr lang="zh-CN" altLang="en-US" sz="700" kern="1200">
            <a:latin typeface="Consolas" panose="020B0609020204030204" pitchFamily="49" charset="0"/>
            <a:cs typeface="Consolas" panose="020B0609020204030204" pitchFamily="49" charset="0"/>
          </a:endParaRPr>
        </a:p>
      </dsp:txBody>
      <dsp:txXfrm>
        <a:off x="2737920" y="2261580"/>
        <a:ext cx="568145" cy="352760"/>
      </dsp:txXfrm>
    </dsp:sp>
    <dsp:sp modelId="{7464F271-A186-4D74-B3E9-4208A65BCFEE}">
      <dsp:nvSpPr>
        <dsp:cNvPr id="0" name=""/>
        <dsp:cNvSpPr/>
      </dsp:nvSpPr>
      <dsp:spPr>
        <a:xfrm>
          <a:off x="2661379" y="2734647"/>
          <a:ext cx="590095" cy="374710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9681C76-1C19-4903-87C1-05741F696B44}">
      <dsp:nvSpPr>
        <dsp:cNvPr id="0" name=""/>
        <dsp:cNvSpPr/>
      </dsp:nvSpPr>
      <dsp:spPr>
        <a:xfrm>
          <a:off x="2726945" y="2796934"/>
          <a:ext cx="590095" cy="37471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700" kern="1200">
              <a:latin typeface="Consolas" panose="020B0609020204030204" pitchFamily="49" charset="0"/>
              <a:cs typeface="Consolas" panose="020B0609020204030204" pitchFamily="49" charset="0"/>
            </a:rPr>
            <a:t>$ID$</a:t>
          </a:r>
          <a:endParaRPr lang="zh-CN" altLang="en-US" sz="700" kern="1200">
            <a:latin typeface="Consolas" panose="020B0609020204030204" pitchFamily="49" charset="0"/>
            <a:cs typeface="Consolas" panose="020B0609020204030204" pitchFamily="49" charset="0"/>
          </a:endParaRPr>
        </a:p>
      </dsp:txBody>
      <dsp:txXfrm>
        <a:off x="2737920" y="2807909"/>
        <a:ext cx="568145" cy="352760"/>
      </dsp:txXfrm>
    </dsp:sp>
    <dsp:sp modelId="{9E24C99A-CF74-486A-A4BC-A18BBCC5EFE6}">
      <dsp:nvSpPr>
        <dsp:cNvPr id="0" name=""/>
        <dsp:cNvSpPr/>
      </dsp:nvSpPr>
      <dsp:spPr>
        <a:xfrm>
          <a:off x="4284141" y="549327"/>
          <a:ext cx="590095" cy="374710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7FD444F-BA8C-40FA-A3A1-65BCF3AD1038}">
      <dsp:nvSpPr>
        <dsp:cNvPr id="0" name=""/>
        <dsp:cNvSpPr/>
      </dsp:nvSpPr>
      <dsp:spPr>
        <a:xfrm>
          <a:off x="4349707" y="611615"/>
          <a:ext cx="590095" cy="37471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700" kern="1200">
              <a:latin typeface="Consolas" panose="020B0609020204030204" pitchFamily="49" charset="0"/>
              <a:cs typeface="Consolas" panose="020B0609020204030204" pitchFamily="49" charset="0"/>
            </a:rPr>
            <a:t>GATEWAY</a:t>
          </a:r>
          <a:endParaRPr lang="zh-CN" altLang="en-US" sz="700" kern="1200">
            <a:latin typeface="Consolas" panose="020B0609020204030204" pitchFamily="49" charset="0"/>
            <a:cs typeface="Consolas" panose="020B0609020204030204" pitchFamily="49" charset="0"/>
          </a:endParaRPr>
        </a:p>
      </dsp:txBody>
      <dsp:txXfrm>
        <a:off x="4360682" y="622590"/>
        <a:ext cx="568145" cy="352760"/>
      </dsp:txXfrm>
    </dsp:sp>
    <dsp:sp modelId="{956B1C79-A3D6-4BE0-9AB8-1B15CDE4446D}">
      <dsp:nvSpPr>
        <dsp:cNvPr id="0" name=""/>
        <dsp:cNvSpPr/>
      </dsp:nvSpPr>
      <dsp:spPr>
        <a:xfrm>
          <a:off x="4284141" y="1095657"/>
          <a:ext cx="590095" cy="374710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56CDBD6-AA7A-4801-83C7-69B038207CF3}">
      <dsp:nvSpPr>
        <dsp:cNvPr id="0" name=""/>
        <dsp:cNvSpPr/>
      </dsp:nvSpPr>
      <dsp:spPr>
        <a:xfrm>
          <a:off x="4349707" y="1157945"/>
          <a:ext cx="590095" cy="37471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700" kern="1200">
              <a:latin typeface="Consolas" panose="020B0609020204030204" pitchFamily="49" charset="0"/>
              <a:cs typeface="Consolas" panose="020B0609020204030204" pitchFamily="49" charset="0"/>
            </a:rPr>
            <a:t>LUID_GW</a:t>
          </a:r>
          <a:endParaRPr lang="zh-CN" altLang="en-US" sz="700" kern="1200">
            <a:latin typeface="Consolas" panose="020B0609020204030204" pitchFamily="49" charset="0"/>
            <a:cs typeface="Consolas" panose="020B0609020204030204" pitchFamily="49" charset="0"/>
          </a:endParaRPr>
        </a:p>
      </dsp:txBody>
      <dsp:txXfrm>
        <a:off x="4360682" y="1168920"/>
        <a:ext cx="568145" cy="352760"/>
      </dsp:txXfrm>
    </dsp:sp>
    <dsp:sp modelId="{6DB5D85D-97E9-40AD-97C5-8A1DA77FFB67}">
      <dsp:nvSpPr>
        <dsp:cNvPr id="0" name=""/>
        <dsp:cNvSpPr/>
      </dsp:nvSpPr>
      <dsp:spPr>
        <a:xfrm>
          <a:off x="3021993" y="1641987"/>
          <a:ext cx="590095" cy="374710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97E5E05-ECC9-4303-B3BF-1FE4073C4CC9}">
      <dsp:nvSpPr>
        <dsp:cNvPr id="0" name=""/>
        <dsp:cNvSpPr/>
      </dsp:nvSpPr>
      <dsp:spPr>
        <a:xfrm>
          <a:off x="3087559" y="1704275"/>
          <a:ext cx="590095" cy="37471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700" kern="1200">
              <a:latin typeface="Consolas" panose="020B0609020204030204" pitchFamily="49" charset="0"/>
              <a:cs typeface="Consolas" panose="020B0609020204030204" pitchFamily="49" charset="0"/>
            </a:rPr>
            <a:t>IN</a:t>
          </a:r>
          <a:endParaRPr lang="zh-CN" altLang="en-US" sz="700" kern="1200">
            <a:latin typeface="Consolas" panose="020B0609020204030204" pitchFamily="49" charset="0"/>
            <a:cs typeface="Consolas" panose="020B0609020204030204" pitchFamily="49" charset="0"/>
          </a:endParaRPr>
        </a:p>
      </dsp:txBody>
      <dsp:txXfrm>
        <a:off x="3098534" y="1715250"/>
        <a:ext cx="568145" cy="352760"/>
      </dsp:txXfrm>
    </dsp:sp>
    <dsp:sp modelId="{D77A1C54-FE21-4B50-B8D8-C9827715015C}">
      <dsp:nvSpPr>
        <dsp:cNvPr id="0" name=""/>
        <dsp:cNvSpPr/>
      </dsp:nvSpPr>
      <dsp:spPr>
        <a:xfrm>
          <a:off x="3743220" y="1641987"/>
          <a:ext cx="590095" cy="374710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E7A642C-CB97-424F-9085-2604DB4EEE95}">
      <dsp:nvSpPr>
        <dsp:cNvPr id="0" name=""/>
        <dsp:cNvSpPr/>
      </dsp:nvSpPr>
      <dsp:spPr>
        <a:xfrm>
          <a:off x="3808786" y="1704275"/>
          <a:ext cx="590095" cy="37471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700" kern="1200">
              <a:latin typeface="Consolas" panose="020B0609020204030204" pitchFamily="49" charset="0"/>
              <a:cs typeface="Consolas" panose="020B0609020204030204" pitchFamily="49" charset="0"/>
            </a:rPr>
            <a:t>OUT</a:t>
          </a:r>
          <a:endParaRPr lang="zh-CN" altLang="en-US" sz="700" kern="1200">
            <a:latin typeface="Consolas" panose="020B0609020204030204" pitchFamily="49" charset="0"/>
            <a:cs typeface="Consolas" panose="020B0609020204030204" pitchFamily="49" charset="0"/>
          </a:endParaRPr>
        </a:p>
      </dsp:txBody>
      <dsp:txXfrm>
        <a:off x="3819761" y="1715250"/>
        <a:ext cx="568145" cy="352760"/>
      </dsp:txXfrm>
    </dsp:sp>
    <dsp:sp modelId="{FF004077-3743-435F-8A3C-02A39019AEC4}">
      <dsp:nvSpPr>
        <dsp:cNvPr id="0" name=""/>
        <dsp:cNvSpPr/>
      </dsp:nvSpPr>
      <dsp:spPr>
        <a:xfrm>
          <a:off x="3382606" y="2188317"/>
          <a:ext cx="590095" cy="374710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2382837-AE3C-4899-A433-98F31AF8DDDC}">
      <dsp:nvSpPr>
        <dsp:cNvPr id="0" name=""/>
        <dsp:cNvSpPr/>
      </dsp:nvSpPr>
      <dsp:spPr>
        <a:xfrm>
          <a:off x="3448172" y="2250605"/>
          <a:ext cx="590095" cy="37471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700" kern="1200">
              <a:latin typeface="Consolas" panose="020B0609020204030204" pitchFamily="49" charset="0"/>
              <a:cs typeface="Consolas" panose="020B0609020204030204" pitchFamily="49" charset="0"/>
            </a:rPr>
            <a:t>DEV</a:t>
          </a:r>
          <a:endParaRPr lang="zh-CN" altLang="en-US" sz="700" kern="1200">
            <a:latin typeface="Consolas" panose="020B0609020204030204" pitchFamily="49" charset="0"/>
            <a:cs typeface="Consolas" panose="020B0609020204030204" pitchFamily="49" charset="0"/>
          </a:endParaRPr>
        </a:p>
      </dsp:txBody>
      <dsp:txXfrm>
        <a:off x="3459147" y="2261580"/>
        <a:ext cx="568145" cy="352760"/>
      </dsp:txXfrm>
    </dsp:sp>
    <dsp:sp modelId="{3D57525D-24B9-415A-A5BD-64A0257D8244}">
      <dsp:nvSpPr>
        <dsp:cNvPr id="0" name=""/>
        <dsp:cNvSpPr/>
      </dsp:nvSpPr>
      <dsp:spPr>
        <a:xfrm>
          <a:off x="4103834" y="2188317"/>
          <a:ext cx="590095" cy="374710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B767A6A-4F5C-43AD-8DC8-DF256CB568EB}">
      <dsp:nvSpPr>
        <dsp:cNvPr id="0" name=""/>
        <dsp:cNvSpPr/>
      </dsp:nvSpPr>
      <dsp:spPr>
        <a:xfrm>
          <a:off x="4169400" y="2250605"/>
          <a:ext cx="590095" cy="37471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700" kern="1200">
              <a:latin typeface="Consolas" panose="020B0609020204030204" pitchFamily="49" charset="0"/>
              <a:cs typeface="Consolas" panose="020B0609020204030204" pitchFamily="49" charset="0"/>
            </a:rPr>
            <a:t>STATUS</a:t>
          </a:r>
          <a:endParaRPr lang="zh-CN" altLang="en-US" sz="700" kern="1200">
            <a:latin typeface="Consolas" panose="020B0609020204030204" pitchFamily="49" charset="0"/>
            <a:cs typeface="Consolas" panose="020B0609020204030204" pitchFamily="49" charset="0"/>
          </a:endParaRPr>
        </a:p>
      </dsp:txBody>
      <dsp:txXfrm>
        <a:off x="4180375" y="2261580"/>
        <a:ext cx="568145" cy="352760"/>
      </dsp:txXfrm>
    </dsp:sp>
    <dsp:sp modelId="{B0C6B70A-EE65-41F4-B1F8-EB1FFFC6BA22}">
      <dsp:nvSpPr>
        <dsp:cNvPr id="0" name=""/>
        <dsp:cNvSpPr/>
      </dsp:nvSpPr>
      <dsp:spPr>
        <a:xfrm>
          <a:off x="4103834" y="2734647"/>
          <a:ext cx="590095" cy="374710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A3FC875-AD7D-4C37-A9FD-F7FD60E5FBB8}">
      <dsp:nvSpPr>
        <dsp:cNvPr id="0" name=""/>
        <dsp:cNvSpPr/>
      </dsp:nvSpPr>
      <dsp:spPr>
        <a:xfrm>
          <a:off x="4169400" y="2796934"/>
          <a:ext cx="590095" cy="37471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700" kern="1200">
              <a:latin typeface="Consolas" panose="020B0609020204030204" pitchFamily="49" charset="0"/>
              <a:cs typeface="Consolas" panose="020B0609020204030204" pitchFamily="49" charset="0"/>
            </a:rPr>
            <a:t>$ID$</a:t>
          </a:r>
          <a:endParaRPr lang="zh-CN" altLang="en-US" sz="700" kern="1200">
            <a:latin typeface="Consolas" panose="020B0609020204030204" pitchFamily="49" charset="0"/>
            <a:cs typeface="Consolas" panose="020B0609020204030204" pitchFamily="49" charset="0"/>
          </a:endParaRPr>
        </a:p>
      </dsp:txBody>
      <dsp:txXfrm>
        <a:off x="4180375" y="2807909"/>
        <a:ext cx="568145" cy="352760"/>
      </dsp:txXfrm>
    </dsp:sp>
    <dsp:sp modelId="{2145CFD0-F13C-4E89-A71C-DF8DE99725B1}">
      <dsp:nvSpPr>
        <dsp:cNvPr id="0" name=""/>
        <dsp:cNvSpPr/>
      </dsp:nvSpPr>
      <dsp:spPr>
        <a:xfrm>
          <a:off x="5546289" y="1641987"/>
          <a:ext cx="590095" cy="374710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A29CD64-BCBF-47E4-B021-6CC4587F8DA0}">
      <dsp:nvSpPr>
        <dsp:cNvPr id="0" name=""/>
        <dsp:cNvSpPr/>
      </dsp:nvSpPr>
      <dsp:spPr>
        <a:xfrm>
          <a:off x="5611855" y="1704275"/>
          <a:ext cx="590095" cy="37471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700" kern="1200">
              <a:latin typeface="Consolas" panose="020B0609020204030204" pitchFamily="49" charset="0"/>
              <a:cs typeface="Consolas" panose="020B0609020204030204" pitchFamily="49" charset="0"/>
            </a:rPr>
            <a:t>CONFIG</a:t>
          </a:r>
          <a:endParaRPr lang="zh-CN" altLang="en-US" sz="700" kern="1200">
            <a:latin typeface="Consolas" panose="020B0609020204030204" pitchFamily="49" charset="0"/>
            <a:cs typeface="Consolas" panose="020B0609020204030204" pitchFamily="49" charset="0"/>
          </a:endParaRPr>
        </a:p>
      </dsp:txBody>
      <dsp:txXfrm>
        <a:off x="5622830" y="1715250"/>
        <a:ext cx="568145" cy="352760"/>
      </dsp:txXfrm>
    </dsp:sp>
    <dsp:sp modelId="{E71594AE-483F-4F6A-AD9A-A19BE506E739}">
      <dsp:nvSpPr>
        <dsp:cNvPr id="0" name=""/>
        <dsp:cNvSpPr/>
      </dsp:nvSpPr>
      <dsp:spPr>
        <a:xfrm>
          <a:off x="4825061" y="2188317"/>
          <a:ext cx="590095" cy="374710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2D9412F-D299-480A-AFDA-B4417282A17C}">
      <dsp:nvSpPr>
        <dsp:cNvPr id="0" name=""/>
        <dsp:cNvSpPr/>
      </dsp:nvSpPr>
      <dsp:spPr>
        <a:xfrm>
          <a:off x="4890627" y="2250605"/>
          <a:ext cx="590095" cy="37471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700" kern="1200">
              <a:latin typeface="Consolas" panose="020B0609020204030204" pitchFamily="49" charset="0"/>
              <a:cs typeface="Consolas" panose="020B0609020204030204" pitchFamily="49" charset="0"/>
            </a:rPr>
            <a:t>ADMIN</a:t>
          </a:r>
          <a:endParaRPr lang="zh-CN" altLang="en-US" sz="700" kern="1200">
            <a:latin typeface="Consolas" panose="020B0609020204030204" pitchFamily="49" charset="0"/>
            <a:cs typeface="Consolas" panose="020B0609020204030204" pitchFamily="49" charset="0"/>
          </a:endParaRPr>
        </a:p>
      </dsp:txBody>
      <dsp:txXfrm>
        <a:off x="4901602" y="2261580"/>
        <a:ext cx="568145" cy="352760"/>
      </dsp:txXfrm>
    </dsp:sp>
    <dsp:sp modelId="{D0FFF4D8-9025-4EC9-A6F8-AB7A052F06E2}">
      <dsp:nvSpPr>
        <dsp:cNvPr id="0" name=""/>
        <dsp:cNvSpPr/>
      </dsp:nvSpPr>
      <dsp:spPr>
        <a:xfrm>
          <a:off x="5546289" y="2188317"/>
          <a:ext cx="590095" cy="374710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77B3294-249C-4A98-B6A2-0314F29E2707}">
      <dsp:nvSpPr>
        <dsp:cNvPr id="0" name=""/>
        <dsp:cNvSpPr/>
      </dsp:nvSpPr>
      <dsp:spPr>
        <a:xfrm>
          <a:off x="5611855" y="2250605"/>
          <a:ext cx="590095" cy="37471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700" kern="1200">
              <a:latin typeface="Consolas" panose="020B0609020204030204" pitchFamily="49" charset="0"/>
              <a:cs typeface="Consolas" panose="020B0609020204030204" pitchFamily="49" charset="0"/>
            </a:rPr>
            <a:t>LINKACTION</a:t>
          </a:r>
          <a:endParaRPr lang="zh-CN" altLang="en-US" sz="700" kern="1200">
            <a:latin typeface="Consolas" panose="020B0609020204030204" pitchFamily="49" charset="0"/>
            <a:cs typeface="Consolas" panose="020B0609020204030204" pitchFamily="49" charset="0"/>
          </a:endParaRPr>
        </a:p>
      </dsp:txBody>
      <dsp:txXfrm>
        <a:off x="5622830" y="2261580"/>
        <a:ext cx="568145" cy="352760"/>
      </dsp:txXfrm>
    </dsp:sp>
    <dsp:sp modelId="{98F5E378-8E89-4B15-81A4-A076CA8ADA9E}">
      <dsp:nvSpPr>
        <dsp:cNvPr id="0" name=""/>
        <dsp:cNvSpPr/>
      </dsp:nvSpPr>
      <dsp:spPr>
        <a:xfrm>
          <a:off x="5546289" y="2734647"/>
          <a:ext cx="590095" cy="374710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BEBFF6A-993B-4328-B470-383B1EA3017E}">
      <dsp:nvSpPr>
        <dsp:cNvPr id="0" name=""/>
        <dsp:cNvSpPr/>
      </dsp:nvSpPr>
      <dsp:spPr>
        <a:xfrm>
          <a:off x="5611855" y="2796934"/>
          <a:ext cx="590095" cy="37471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700" kern="1200">
              <a:latin typeface="Consolas" panose="020B0609020204030204" pitchFamily="49" charset="0"/>
              <a:cs typeface="Consolas" panose="020B0609020204030204" pitchFamily="49" charset="0"/>
            </a:rPr>
            <a:t>$ID$</a:t>
          </a:r>
          <a:endParaRPr lang="zh-CN" altLang="en-US" sz="700" kern="1200">
            <a:latin typeface="Consolas" panose="020B0609020204030204" pitchFamily="49" charset="0"/>
            <a:cs typeface="Consolas" panose="020B0609020204030204" pitchFamily="49" charset="0"/>
          </a:endParaRPr>
        </a:p>
      </dsp:txBody>
      <dsp:txXfrm>
        <a:off x="5622830" y="2807909"/>
        <a:ext cx="568145" cy="352760"/>
      </dsp:txXfrm>
    </dsp:sp>
    <dsp:sp modelId="{52F1EA61-7C7E-4038-B092-8C9DE6130223}">
      <dsp:nvSpPr>
        <dsp:cNvPr id="0" name=""/>
        <dsp:cNvSpPr/>
      </dsp:nvSpPr>
      <dsp:spPr>
        <a:xfrm>
          <a:off x="6267516" y="2188317"/>
          <a:ext cx="590095" cy="374710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CFE3D52-2915-4FFB-ACFB-F1EFD075BBCB}">
      <dsp:nvSpPr>
        <dsp:cNvPr id="0" name=""/>
        <dsp:cNvSpPr/>
      </dsp:nvSpPr>
      <dsp:spPr>
        <a:xfrm>
          <a:off x="6333082" y="2250605"/>
          <a:ext cx="590095" cy="37471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700" kern="1200">
              <a:latin typeface="Consolas" panose="020B0609020204030204" pitchFamily="49" charset="0"/>
              <a:cs typeface="Consolas" panose="020B0609020204030204" pitchFamily="49" charset="0"/>
            </a:rPr>
            <a:t>USER</a:t>
          </a:r>
          <a:endParaRPr lang="zh-CN" altLang="en-US" sz="700" kern="1200">
            <a:latin typeface="Consolas" panose="020B0609020204030204" pitchFamily="49" charset="0"/>
            <a:cs typeface="Consolas" panose="020B0609020204030204" pitchFamily="49" charset="0"/>
          </a:endParaRPr>
        </a:p>
      </dsp:txBody>
      <dsp:txXfrm>
        <a:off x="6344057" y="2261580"/>
        <a:ext cx="568145" cy="352760"/>
      </dsp:txXfrm>
    </dsp:sp>
    <dsp:sp modelId="{AFA1412D-59B1-4BB6-A5A6-345501E0502E}">
      <dsp:nvSpPr>
        <dsp:cNvPr id="0" name=""/>
        <dsp:cNvSpPr/>
      </dsp:nvSpPr>
      <dsp:spPr>
        <a:xfrm>
          <a:off x="6267516" y="2734647"/>
          <a:ext cx="590095" cy="374710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D22F84D-AC32-4352-B503-AB3940EAD290}">
      <dsp:nvSpPr>
        <dsp:cNvPr id="0" name=""/>
        <dsp:cNvSpPr/>
      </dsp:nvSpPr>
      <dsp:spPr>
        <a:xfrm>
          <a:off x="6333082" y="2796934"/>
          <a:ext cx="590095" cy="37471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700" kern="1200">
              <a:latin typeface="Consolas" panose="020B0609020204030204" pitchFamily="49" charset="0"/>
              <a:cs typeface="Consolas" panose="020B0609020204030204" pitchFamily="49" charset="0"/>
            </a:rPr>
            <a:t>$ID$</a:t>
          </a:r>
          <a:endParaRPr lang="zh-CN" altLang="en-US" sz="700" kern="1200">
            <a:latin typeface="Consolas" panose="020B0609020204030204" pitchFamily="49" charset="0"/>
            <a:cs typeface="Consolas" panose="020B0609020204030204" pitchFamily="49" charset="0"/>
          </a:endParaRPr>
        </a:p>
      </dsp:txBody>
      <dsp:txXfrm>
        <a:off x="6344057" y="2807909"/>
        <a:ext cx="568145" cy="352760"/>
      </dsp:txXfrm>
    </dsp:sp>
    <dsp:sp modelId="{3D0383EA-6184-4226-9456-9CC3CD444DB8}">
      <dsp:nvSpPr>
        <dsp:cNvPr id="0" name=""/>
        <dsp:cNvSpPr/>
      </dsp:nvSpPr>
      <dsp:spPr>
        <a:xfrm>
          <a:off x="5906903" y="3280976"/>
          <a:ext cx="590095" cy="374710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7D3044E-9EB0-470C-9544-5DDF523E8E7C}">
      <dsp:nvSpPr>
        <dsp:cNvPr id="0" name=""/>
        <dsp:cNvSpPr/>
      </dsp:nvSpPr>
      <dsp:spPr>
        <a:xfrm>
          <a:off x="5972469" y="3343264"/>
          <a:ext cx="590095" cy="37471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700" kern="1200">
              <a:latin typeface="Consolas" panose="020B0609020204030204" pitchFamily="49" charset="0"/>
              <a:cs typeface="Consolas" panose="020B0609020204030204" pitchFamily="49" charset="0"/>
            </a:rPr>
            <a:t>PUSH</a:t>
          </a:r>
          <a:endParaRPr lang="zh-CN" altLang="en-US" sz="700" kern="1200">
            <a:latin typeface="Consolas" panose="020B0609020204030204" pitchFamily="49" charset="0"/>
            <a:cs typeface="Consolas" panose="020B0609020204030204" pitchFamily="49" charset="0"/>
          </a:endParaRPr>
        </a:p>
      </dsp:txBody>
      <dsp:txXfrm>
        <a:off x="5983444" y="3354239"/>
        <a:ext cx="568145" cy="352760"/>
      </dsp:txXfrm>
    </dsp:sp>
    <dsp:sp modelId="{69C422F6-28D4-4024-A73C-7E54F801237E}">
      <dsp:nvSpPr>
        <dsp:cNvPr id="0" name=""/>
        <dsp:cNvSpPr/>
      </dsp:nvSpPr>
      <dsp:spPr>
        <a:xfrm>
          <a:off x="6628130" y="3280976"/>
          <a:ext cx="590095" cy="374710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B8F6605-D12B-41A7-A6B7-8E24BDCAC4BE}">
      <dsp:nvSpPr>
        <dsp:cNvPr id="0" name=""/>
        <dsp:cNvSpPr/>
      </dsp:nvSpPr>
      <dsp:spPr>
        <a:xfrm>
          <a:off x="6693696" y="3343264"/>
          <a:ext cx="590095" cy="37471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700" kern="1200">
              <a:latin typeface="Consolas" panose="020B0609020204030204" pitchFamily="49" charset="0"/>
              <a:cs typeface="Consolas" panose="020B0609020204030204" pitchFamily="49" charset="0"/>
            </a:rPr>
            <a:t>ACTIVE</a:t>
          </a:r>
          <a:endParaRPr lang="zh-CN" altLang="en-US" sz="700" kern="1200">
            <a:latin typeface="Consolas" panose="020B0609020204030204" pitchFamily="49" charset="0"/>
            <a:cs typeface="Consolas" panose="020B0609020204030204" pitchFamily="49" charset="0"/>
          </a:endParaRPr>
        </a:p>
      </dsp:txBody>
      <dsp:txXfrm>
        <a:off x="6704671" y="3354239"/>
        <a:ext cx="568145" cy="35276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78" textRotate="1"/>
    <customShpInfo spid="_x0000_s1080" textRotate="1"/>
    <customShpInfo spid="_x0000_s1082" textRotate="1"/>
    <customShpInfo spid="_x0000_s1084" textRotate="1"/>
    <customShpInfo spid="_x0000_s1086" textRotate="1"/>
    <customShpInfo spid="_x0000_s1088" textRotate="1"/>
    <customShpInfo spid="_x0000_s1090" textRotate="1"/>
    <customShpInfo spid="_x0000_s1092" textRotate="1"/>
    <customShpInfo spid="_x0000_s1094" textRotate="1"/>
    <customShpInfo spid="_x0000_s1096" textRotate="1"/>
    <customShpInfo spid="_x0000_s1098" textRotate="1"/>
    <customShpInfo spid="_x0000_s1100" textRotate="1"/>
    <customShpInfo spid="_x0000_s1102" textRotate="1"/>
    <customShpInfo spid="_x0000_s1104" textRotate="1"/>
    <customShpInfo spid="_x0000_s1106" textRotate="1"/>
    <customShpInfo spid="_x0000_s1108" textRotate="1"/>
    <customShpInfo spid="_x0000_s1110" textRotate="1"/>
    <customShpInfo spid="_x0000_s1112" textRotate="1"/>
    <customShpInfo spid="_x0000_s1114" textRotate="1"/>
    <customShpInfo spid="_x0000_s1116" textRotate="1"/>
    <customShpInfo spid="_x0000_s1118" textRotate="1"/>
    <customShpInfo spid="_x0000_s1120" textRotate="1"/>
    <customShpInfo spid="_x0000_s1122" textRotate="1"/>
    <customShpInfo spid="_x0000_s1124" textRotate="1"/>
    <customShpInfo spid="_x0000_s1126" textRotate="1"/>
    <customShpInfo spid="_x0000_s1128" textRotate="1"/>
    <customShpInfo spid="_x0000_s1130" textRotate="1"/>
    <customShpInfo spid="_x0000_s1132" textRotate="1"/>
    <customShpInfo spid="_x0000_s1134" textRotate="1"/>
    <customShpInfo spid="_x0000_s1136" textRotate="1"/>
    <customShpInfo spid="_x0000_s1138" textRotate="1"/>
    <customShpInfo spid="_x0000_s1140" textRotate="1"/>
    <customShpInfo spid="_x0000_s1142" textRotate="1"/>
    <customShpInfo spid="_x0000_s1144" textRotate="1"/>
    <customShpInfo spid="_x0000_s1146" textRotate="1"/>
    <customShpInfo spid="_x0000_s1148" textRotate="1"/>
    <customShpInfo spid="_x0000_s1150" textRotate="1"/>
    <customShpInfo spid="_x0000_s1152" textRotate="1"/>
    <customShpInfo spid="_x0000_s1154" textRotate="1"/>
    <customShpInfo spid="_x0000_s1156" textRotate="1"/>
    <customShpInfo spid="_x0000_s1158" textRotate="1"/>
    <customShpInfo spid="_x0000_s1160" textRotate="1"/>
    <customShpInfo spid="_x0000_s1162" textRotate="1"/>
    <customShpInfo spid="_x0000_s1164" textRotate="1"/>
    <customShpInfo spid="_x0000_s1166" textRotate="1"/>
    <customShpInfo spid="_x0000_s1168" textRotate="1"/>
    <customShpInfo spid="_x0000_s1170" textRotate="1"/>
    <customShpInfo spid="_x0000_s1172" textRotate="1"/>
    <customShpInfo spid="_x0000_s1174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5B40F6D-B1A4-4824-8CCC-6EE2D96709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6798</TotalTime>
  <Pages>1</Pages>
  <Words>2346</Words>
  <Characters>13377</Characters>
  <Application>Microsoft Office Word</Application>
  <DocSecurity>0</DocSecurity>
  <Lines>111</Lines>
  <Paragraphs>31</Paragraphs>
  <ScaleCrop>false</ScaleCrop>
  <Company>203</Company>
  <LinksUpToDate>false</LinksUpToDate>
  <CharactersWithSpaces>15692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AIServer Function Specification</dc:title>
  <dc:creator>Wisper</dc:creator>
  <cp:lastModifiedBy>Windows 用户</cp:lastModifiedBy>
  <cp:revision>1108</cp:revision>
  <cp:lastPrinted>2014-01-19T03:41:00Z</cp:lastPrinted>
  <dcterms:created xsi:type="dcterms:W3CDTF">2014-10-08T07:13:00Z</dcterms:created>
  <dcterms:modified xsi:type="dcterms:W3CDTF">2016-09-19T08:17:00Z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